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2D1560E1" w:rsidR="00CF6D07" w:rsidRDefault="00CF6D07" w:rsidP="00CF6D07">
      <w:pPr>
        <w:jc w:val="center"/>
        <w:rPr>
          <w:rFonts w:ascii="Times New Roman" w:hAnsi="Times New Roman" w:cs="Times New Roman"/>
          <w:sz w:val="24"/>
          <w:szCs w:val="24"/>
        </w:rPr>
      </w:pPr>
      <w:moveFromRangeStart w:id="0" w:author="Bartholow, Bruce D." w:date="2018-03-07T11:23:00Z" w:name="move508185111"/>
      <w:moveFrom w:id="1" w:author="Bartholow, Bruce D." w:date="2018-03-07T11:23:00Z">
        <w:r w:rsidDel="00A66F93">
          <w:rPr>
            <w:rFonts w:ascii="Times New Roman" w:hAnsi="Times New Roman" w:cs="Times New Roman"/>
            <w:sz w:val="24"/>
            <w:szCs w:val="24"/>
          </w:rPr>
          <w:t>Bruce D. Bartholow</w:t>
        </w:r>
      </w:moveFrom>
      <w:moveFromRangeEnd w:id="0"/>
    </w:p>
    <w:p w14:paraId="716F4ED3" w14:textId="588276F4" w:rsidR="00CF6D07" w:rsidRDefault="00CF6D07" w:rsidP="00CF6D07">
      <w:pPr>
        <w:jc w:val="center"/>
        <w:rPr>
          <w:ins w:id="2" w:author="Bartholow, Bruce D." w:date="2018-03-07T11:23:00Z"/>
          <w:rFonts w:ascii="Times New Roman" w:hAnsi="Times New Roman" w:cs="Times New Roman"/>
          <w:sz w:val="24"/>
          <w:szCs w:val="24"/>
        </w:rPr>
      </w:pPr>
      <w:r>
        <w:rPr>
          <w:rFonts w:ascii="Times New Roman" w:hAnsi="Times New Roman" w:cs="Times New Roman"/>
          <w:sz w:val="24"/>
          <w:szCs w:val="24"/>
        </w:rPr>
        <w:t>Ines Segert</w:t>
      </w:r>
    </w:p>
    <w:p w14:paraId="201A4CAE" w14:textId="0B2034EC" w:rsidR="00A66F93" w:rsidRDefault="00A66F93" w:rsidP="00CF6D07">
      <w:pPr>
        <w:jc w:val="center"/>
        <w:rPr>
          <w:rFonts w:ascii="Times New Roman" w:hAnsi="Times New Roman" w:cs="Times New Roman"/>
          <w:sz w:val="24"/>
          <w:szCs w:val="24"/>
        </w:rPr>
      </w:pPr>
      <w:moveToRangeStart w:id="3" w:author="Bartholow, Bruce D." w:date="2018-03-07T11:23:00Z" w:name="move508185111"/>
      <w:commentRangeStart w:id="4"/>
      <w:moveTo w:id="5" w:author="Bartholow, Bruce D." w:date="2018-03-07T11:23:00Z">
        <w:r>
          <w:rPr>
            <w:rFonts w:ascii="Times New Roman" w:hAnsi="Times New Roman" w:cs="Times New Roman"/>
            <w:sz w:val="24"/>
            <w:szCs w:val="24"/>
          </w:rPr>
          <w:t>Bruce D. Bartholow</w:t>
        </w:r>
      </w:moveTo>
      <w:moveToRangeEnd w:id="3"/>
      <w:commentRangeEnd w:id="4"/>
      <w:r>
        <w:rPr>
          <w:rStyle w:val="CommentReference"/>
        </w:rPr>
        <w:commentReference w:id="4"/>
      </w:r>
    </w:p>
    <w:p w14:paraId="5ED32F83" w14:textId="3276BF95" w:rsidR="00B70E48" w:rsidRDefault="00A66F93" w:rsidP="00CF6D07">
      <w:pPr>
        <w:jc w:val="center"/>
        <w:rPr>
          <w:ins w:id="6" w:author="Bartholow, Bruce D." w:date="2018-03-07T11:23:00Z"/>
          <w:rFonts w:ascii="Times New Roman" w:hAnsi="Times New Roman" w:cs="Times New Roman"/>
          <w:sz w:val="24"/>
          <w:szCs w:val="24"/>
        </w:rPr>
      </w:pPr>
      <w:ins w:id="7" w:author="Bartholow, Bruce D." w:date="2018-03-07T11:23:00Z">
        <w:r>
          <w:rPr>
            <w:rFonts w:ascii="Times New Roman" w:hAnsi="Times New Roman" w:cs="Times New Roman"/>
            <w:sz w:val="24"/>
            <w:szCs w:val="24"/>
          </w:rPr>
          <w:t>University of Missouri</w:t>
        </w:r>
      </w:ins>
    </w:p>
    <w:p w14:paraId="6A87A22F" w14:textId="77777777" w:rsidR="00A66F93" w:rsidRDefault="00A66F93"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10"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4ACDBA7F"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Violent video games are theorized to cause aggressive and violent behavior</w:t>
      </w:r>
      <w:r w:rsidR="00E80E23">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442609">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442609">
        <w:rPr>
          <w:rFonts w:ascii="Times New Roman" w:hAnsi="Times New Roman" w:cs="Times New Roman"/>
          <w:sz w:val="24"/>
          <w:szCs w:val="24"/>
        </w:rPr>
        <w:fldChar w:fldCharType="end"/>
      </w:r>
      <w:r w:rsidR="00442609">
        <w:rPr>
          <w:rFonts w:ascii="Times New Roman" w:hAnsi="Times New Roman" w:cs="Times New Roman"/>
          <w:sz w:val="24"/>
          <w:szCs w:val="24"/>
        </w:rPr>
        <w:t>.</w:t>
      </w:r>
      <w:r>
        <w:rPr>
          <w:rFonts w:ascii="Times New Roman" w:hAnsi="Times New Roman" w:cs="Times New Roman"/>
          <w:sz w:val="24"/>
          <w:szCs w:val="24"/>
        </w:rPr>
        <w:t xml:space="preserve"> However, the</w:t>
      </w:r>
      <w:r w:rsidR="00662DC2">
        <w:rPr>
          <w:rFonts w:ascii="Times New Roman" w:hAnsi="Times New Roman" w:cs="Times New Roman"/>
          <w:sz w:val="24"/>
          <w:szCs w:val="24"/>
        </w:rPr>
        <w:t xml:space="preserve">re is debate regarding </w:t>
      </w:r>
      <w:ins w:id="8" w:author="Bartholow, Bruce D." w:date="2018-03-07T11:24:00Z">
        <w:r w:rsidR="00A66F93">
          <w:rPr>
            <w:rFonts w:ascii="Times New Roman" w:hAnsi="Times New Roman" w:cs="Times New Roman"/>
            <w:sz w:val="24"/>
            <w:szCs w:val="24"/>
          </w:rPr>
          <w:t xml:space="preserve">the size of this </w:t>
        </w:r>
      </w:ins>
      <w:del w:id="9" w:author="Bartholow, Bruce D." w:date="2018-03-07T11:24:00Z">
        <w:r w:rsidR="00662DC2" w:rsidDel="00A66F93">
          <w:rPr>
            <w:rFonts w:ascii="Times New Roman" w:hAnsi="Times New Roman" w:cs="Times New Roman"/>
            <w:sz w:val="24"/>
            <w:szCs w:val="24"/>
          </w:rPr>
          <w:delText xml:space="preserve">how large this </w:delText>
        </w:r>
      </w:del>
      <w:r w:rsidR="00662DC2">
        <w:rPr>
          <w:rFonts w:ascii="Times New Roman" w:hAnsi="Times New Roman" w:cs="Times New Roman"/>
          <w:sz w:val="24"/>
          <w:szCs w:val="24"/>
        </w:rPr>
        <w:t xml:space="preserve">effect </w:t>
      </w:r>
      <w:del w:id="10" w:author="Bartholow, Bruce D." w:date="2018-03-07T11:24:00Z">
        <w:r w:rsidR="00662DC2" w:rsidDel="00A66F93">
          <w:rPr>
            <w:rFonts w:ascii="Times New Roman" w:hAnsi="Times New Roman" w:cs="Times New Roman"/>
            <w:sz w:val="24"/>
            <w:szCs w:val="24"/>
          </w:rPr>
          <w:delText xml:space="preserve">is </w:delText>
        </w:r>
      </w:del>
      <w:r w:rsidR="00662DC2">
        <w:rPr>
          <w:rFonts w:ascii="Times New Roman" w:hAnsi="Times New Roman" w:cs="Times New Roman"/>
          <w:sz w:val="24"/>
          <w:szCs w:val="24"/>
        </w:rPr>
        <w:t xml:space="preserve">and whether </w:t>
      </w:r>
      <w:del w:id="11" w:author="Bartholow, Bruce D." w:date="2018-03-07T11:24:00Z">
        <w:r w:rsidR="00662DC2" w:rsidDel="00A66F93">
          <w:rPr>
            <w:rFonts w:ascii="Times New Roman" w:hAnsi="Times New Roman" w:cs="Times New Roman"/>
            <w:sz w:val="24"/>
            <w:szCs w:val="24"/>
          </w:rPr>
          <w:delText xml:space="preserve">the effect </w:delText>
        </w:r>
      </w:del>
      <w:ins w:id="12" w:author="Bartholow, Bruce D." w:date="2018-03-07T11:24:00Z">
        <w:r w:rsidR="00A66F93">
          <w:rPr>
            <w:rFonts w:ascii="Times New Roman" w:hAnsi="Times New Roman" w:cs="Times New Roman"/>
            <w:sz w:val="24"/>
            <w:szCs w:val="24"/>
          </w:rPr>
          <w:t xml:space="preserve">it </w:t>
        </w:r>
      </w:ins>
      <w:r w:rsidR="00662DC2">
        <w:rPr>
          <w:rFonts w:ascii="Times New Roman" w:hAnsi="Times New Roman" w:cs="Times New Roman"/>
          <w:sz w:val="24"/>
          <w:szCs w:val="24"/>
        </w:rPr>
        <w:t>is caused by violent content rather than some confound.</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w:t>
      </w:r>
      <w:del w:id="13" w:author="Bartholow, Bruce D." w:date="2018-03-07T11:25:00Z">
        <w:r w:rsidR="004639AB" w:rsidDel="00A66F93">
          <w:rPr>
            <w:rFonts w:ascii="Times New Roman" w:hAnsi="Times New Roman" w:cs="Times New Roman"/>
            <w:sz w:val="24"/>
            <w:szCs w:val="24"/>
          </w:rPr>
          <w:delText xml:space="preserve">/or </w:delText>
        </w:r>
      </w:del>
      <w:ins w:id="14" w:author="Bartholow, Bruce D." w:date="2018-03-07T11:25:00Z">
        <w:r w:rsidR="00A66F93">
          <w:rPr>
            <w:rFonts w:ascii="Times New Roman" w:hAnsi="Times New Roman" w:cs="Times New Roman"/>
            <w:sz w:val="24"/>
            <w:szCs w:val="24"/>
          </w:rPr>
          <w:t xml:space="preserve"> </w:t>
        </w:r>
      </w:ins>
      <w:r w:rsidR="00662DC2">
        <w:rPr>
          <w:rFonts w:ascii="Times New Roman" w:hAnsi="Times New Roman" w:cs="Times New Roman"/>
          <w:sz w:val="24"/>
          <w:szCs w:val="24"/>
        </w:rPr>
        <w:t>questionable research practices</w:t>
      </w:r>
      <w:r w:rsidR="004639AB">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Hilgard, Engelhardt, &amp; Rouder, 2017)", "plainTextFormattedCitation" : "(Ferguson &amp; Kilburn, 2010; Hilgard, Engelhardt, &amp; Rouder, 2017)", "previouslyFormattedCitation" : "(Ferguson &amp; Kilburn, 2010; Hilgard, Engelhardt, &amp; Rouder, 2017)"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(Ferguson &amp; Kilburn, 2010; Hilgard, Engelhardt, &amp; Rouder,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Other researchers have suggested that observed changes in aggressive behavior may not be caused by the games’ violent content, but rather by confounds such as competition or pace of action</w:t>
      </w:r>
      <w:r w:rsidR="00442609">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442609">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"mendeley" : { "formattedCitation" : "(Adachi &amp; Willoughby, 2011; Elson, Breuer, Van Looy, Kneer, &amp; Quandt, 2015)", "plainTextFormattedCitation" : "(Adachi &amp; Willoughby, 2011; Elson, Breuer, Van Looy, Kneer, &amp; Quandt, 2015)", "previouslyFormattedCitation" : "(Adachi &amp; Willoughby, 2011; Elson, Breuer, Van Looy, Kneer, &amp; Quandt, 2015)" }, "properties" : {  }, "schema" : "https://github.com/citation-style-language/schema/raw/master/csl-citation.json" }</w:instrText>
      </w:r>
      <w:r w:rsidR="00442609">
        <w:rPr>
          <w:rFonts w:ascii="Times New Roman" w:hAnsi="Times New Roman" w:cs="Times New Roman"/>
          <w:sz w:val="24"/>
          <w:szCs w:val="24"/>
        </w:rPr>
        <w:fldChar w:fldCharType="separate"/>
      </w:r>
      <w:r w:rsidR="00442609" w:rsidRPr="00442609">
        <w:rPr>
          <w:rFonts w:ascii="Times New Roman" w:hAnsi="Times New Roman" w:cs="Times New Roman"/>
          <w:noProof/>
          <w:sz w:val="24"/>
          <w:szCs w:val="24"/>
        </w:rPr>
        <w:t>(Adachi &amp; Willoughby, 2011; Elson, Breuer, Van Looy, Kneer, &amp; Quandt, 2015)</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w:t>
      </w:r>
    </w:p>
    <w:p w14:paraId="0192158E" w14:textId="364CED70"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related controversy in the causes of aggression concerns 2D:4D digit ratio. 2D:4D, the ratio of the lengths of the index and ring fingers, is </w:t>
      </w:r>
      <w:r w:rsidR="00662DC2">
        <w:rPr>
          <w:rFonts w:ascii="Times New Roman" w:hAnsi="Times New Roman" w:cs="Times New Roman"/>
          <w:sz w:val="24"/>
          <w:szCs w:val="24"/>
        </w:rPr>
        <w:t xml:space="preserve">theorized </w:t>
      </w:r>
      <w:r>
        <w:rPr>
          <w:rFonts w:ascii="Times New Roman" w:hAnsi="Times New Roman" w:cs="Times New Roman"/>
          <w:sz w:val="24"/>
          <w:szCs w:val="24"/>
        </w:rPr>
        <w:t xml:space="preserve">to index prenatal testosterone exposure (CITATION NEEDED). As such an index, it is thought to be associated with aggressive behavior. However, </w:t>
      </w:r>
      <w:r w:rsidR="007E75C4">
        <w:rPr>
          <w:rFonts w:ascii="Times New Roman" w:hAnsi="Times New Roman" w:cs="Times New Roman"/>
          <w:sz w:val="24"/>
          <w:szCs w:val="24"/>
        </w:rPr>
        <w:t xml:space="preserve">evidence for this account has been inconsistent. Meta-analysis </w:t>
      </w:r>
      <w:r w:rsidR="007D748B">
        <w:rPr>
          <w:rFonts w:ascii="Times New Roman" w:hAnsi="Times New Roman" w:cs="Times New Roman"/>
          <w:sz w:val="24"/>
          <w:szCs w:val="24"/>
        </w:rPr>
        <w:t>has found</w:t>
      </w:r>
      <w:r w:rsidR="007E75C4">
        <w:rPr>
          <w:rFonts w:ascii="Times New Roman" w:hAnsi="Times New Roman" w:cs="Times New Roman"/>
          <w:sz w:val="24"/>
          <w:szCs w:val="24"/>
        </w:rPr>
        <w:t xml:space="preserve"> that there is no relationship between 2D:4D and aggression in females and </w:t>
      </w:r>
      <w:r w:rsidR="00662DC2">
        <w:rPr>
          <w:rFonts w:ascii="Times New Roman" w:hAnsi="Times New Roman" w:cs="Times New Roman"/>
          <w:sz w:val="24"/>
          <w:szCs w:val="24"/>
        </w:rPr>
        <w:t>only a small relationship in males</w:t>
      </w:r>
      <w:r w:rsidR="007E75C4">
        <w:rPr>
          <w:rFonts w:ascii="Times New Roman" w:hAnsi="Times New Roman" w:cs="Times New Roman"/>
          <w:sz w:val="24"/>
          <w:szCs w:val="24"/>
        </w:rPr>
        <w:t xml:space="preserve">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w:t>
      </w:r>
      <w:del w:id="15" w:author="Bartholow, Bruce D." w:date="2018-03-07T11:25:00Z">
        <w:r w:rsidR="007E75C4" w:rsidDel="00A66F93">
          <w:rPr>
            <w:rFonts w:ascii="Times New Roman" w:hAnsi="Times New Roman" w:cs="Times New Roman"/>
            <w:sz w:val="24"/>
            <w:szCs w:val="24"/>
          </w:rPr>
          <w:delText>,</w:delText>
        </w:r>
        <w:r w:rsidR="00442609" w:rsidDel="00A66F93">
          <w:rPr>
            <w:rFonts w:ascii="Times New Roman" w:hAnsi="Times New Roman" w:cs="Times New Roman"/>
            <w:sz w:val="24"/>
            <w:szCs w:val="24"/>
          </w:rPr>
          <w:delText xml:space="preserve"> </w:delText>
        </w:r>
      </w:del>
      <w:ins w:id="16" w:author="Bartholow, Bruce D." w:date="2018-03-07T11:25:00Z">
        <w:r w:rsidR="00A66F93">
          <w:rPr>
            <w:rFonts w:ascii="Times New Roman" w:hAnsi="Times New Roman" w:cs="Times New Roman"/>
            <w:sz w:val="24"/>
            <w:szCs w:val="24"/>
          </w:rPr>
          <w:t>;</w:t>
        </w:r>
      </w:ins>
      <w:r w:rsidR="00442609">
        <w:rPr>
          <w:rFonts w:ascii="Times New Roman" w:hAnsi="Times New Roman" w:cs="Times New Roman"/>
          <w:sz w:val="24"/>
          <w:szCs w:val="24"/>
        </w:rPr>
        <w:fldChar w:fldCharType="begin" w:fldLock="1"/>
      </w:r>
      <w:r w:rsidR="00DC37AD">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"plainTextFormattedCitation" : "(H\u00f6nekopp &amp; Watson, 2011)", "previouslyFormattedCitation" : "(H\u00f6nekopp &amp; Watson, 2011)" }, "properties" : {  }, "schema" : "https://github.com/citation-style-language/schema/raw/master/csl-citation.json" }</w:instrText>
      </w:r>
      <w:r w:rsidR="00442609">
        <w:rPr>
          <w:rFonts w:ascii="Times New Roman" w:hAnsi="Times New Roman" w:cs="Times New Roman"/>
          <w:sz w:val="24"/>
          <w:szCs w:val="24"/>
        </w:rPr>
        <w:fldChar w:fldCharType="separate"/>
      </w:r>
      <w:ins w:id="17" w:author="Bartholow, Bruce D." w:date="2018-03-07T11:26:00Z">
        <w:r w:rsidR="00A66F93">
          <w:rPr>
            <w:rFonts w:ascii="Times New Roman" w:hAnsi="Times New Roman" w:cs="Times New Roman"/>
            <w:noProof/>
            <w:sz w:val="24"/>
            <w:szCs w:val="24"/>
          </w:rPr>
          <w:t xml:space="preserve"> </w:t>
        </w:r>
      </w:ins>
      <w:del w:id="18" w:author="Bartholow, Bruce D." w:date="2018-03-07T11:26:00Z">
        <w:r w:rsidR="00442609" w:rsidRPr="00442609" w:rsidDel="00A66F93">
          <w:rPr>
            <w:rFonts w:ascii="Times New Roman" w:hAnsi="Times New Roman" w:cs="Times New Roman"/>
            <w:noProof/>
            <w:sz w:val="24"/>
            <w:szCs w:val="24"/>
          </w:rPr>
          <w:delText>(</w:delText>
        </w:r>
      </w:del>
      <w:r w:rsidR="00442609" w:rsidRPr="00442609">
        <w:rPr>
          <w:rFonts w:ascii="Times New Roman" w:hAnsi="Times New Roman" w:cs="Times New Roman"/>
          <w:noProof/>
          <w:sz w:val="24"/>
          <w:szCs w:val="24"/>
        </w:rPr>
        <w:t>Hönekopp &amp; Watson, 2011)</w:t>
      </w:r>
      <w:r w:rsidR="00442609">
        <w:rPr>
          <w:rFonts w:ascii="Times New Roman" w:hAnsi="Times New Roman" w:cs="Times New Roman"/>
          <w:sz w:val="24"/>
          <w:szCs w:val="24"/>
        </w:rPr>
        <w:fldChar w:fldCharType="end"/>
      </w:r>
      <w:del w:id="19" w:author="Bartholow, Bruce D." w:date="2018-03-07T11:26:00Z">
        <w:r w:rsidR="007E75C4" w:rsidDel="00A66F93">
          <w:rPr>
            <w:rFonts w:ascii="Times New Roman" w:hAnsi="Times New Roman" w:cs="Times New Roman"/>
            <w:sz w:val="24"/>
            <w:szCs w:val="24"/>
          </w:rPr>
          <w:delText>)</w:delText>
        </w:r>
      </w:del>
      <w:r w:rsidR="007E75C4">
        <w:rPr>
          <w:rFonts w:ascii="Times New Roman" w:hAnsi="Times New Roman" w:cs="Times New Roman"/>
          <w:sz w:val="24"/>
          <w:szCs w:val="24"/>
        </w:rPr>
        <w:t>. Proponents of the 2D:4D hypothesis of aggression have suggested the effects of 2D:4D may be moderated by context, only predicting aggressive behavior in aggressive situation</w:t>
      </w:r>
      <w:r w:rsidR="00662DC2">
        <w:rPr>
          <w:rFonts w:ascii="Times New Roman" w:hAnsi="Times New Roman" w:cs="Times New Roman"/>
          <w:sz w:val="24"/>
          <w:szCs w:val="24"/>
        </w:rPr>
        <w:t>s</w:t>
      </w:r>
      <w:r w:rsidR="007E75C4">
        <w:rPr>
          <w:rFonts w:ascii="Times New Roman" w:hAnsi="Times New Roman" w:cs="Times New Roman"/>
          <w:sz w:val="24"/>
          <w:szCs w:val="24"/>
        </w:rPr>
        <w:t xml:space="preserve"> </w:t>
      </w:r>
      <w:r w:rsidR="00442609">
        <w:rPr>
          <w:rFonts w:ascii="Times New Roman" w:hAnsi="Times New Roman" w:cs="Times New Roman"/>
          <w:sz w:val="24"/>
          <w:szCs w:val="24"/>
        </w:rPr>
        <w:fldChar w:fldCharType="begin" w:fldLock="1"/>
      </w:r>
      <w:r w:rsidR="00245AE0">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sidR="00442609">
        <w:rPr>
          <w:rFonts w:ascii="Times New Roman" w:hAnsi="Times New Roman" w:cs="Times New Roman"/>
          <w:sz w:val="24"/>
          <w:szCs w:val="24"/>
        </w:rPr>
        <w:fldChar w:fldCharType="separate"/>
      </w:r>
      <w:r w:rsidR="00DC37AD" w:rsidRPr="00DC37AD">
        <w:rPr>
          <w:rFonts w:ascii="Times New Roman" w:hAnsi="Times New Roman" w:cs="Times New Roman"/>
          <w:noProof/>
          <w:sz w:val="24"/>
          <w:szCs w:val="24"/>
        </w:rPr>
        <w:t>(Millet, 2011)</w:t>
      </w:r>
      <w:r w:rsidR="00442609">
        <w:rPr>
          <w:rFonts w:ascii="Times New Roman" w:hAnsi="Times New Roman" w:cs="Times New Roman"/>
          <w:sz w:val="24"/>
          <w:szCs w:val="24"/>
        </w:rPr>
        <w:fldChar w:fldCharType="end"/>
      </w:r>
      <w:r w:rsidR="007E75C4">
        <w:rPr>
          <w:rFonts w:ascii="Times New Roman" w:hAnsi="Times New Roman" w:cs="Times New Roman"/>
          <w:sz w:val="24"/>
          <w:szCs w:val="24"/>
        </w:rPr>
        <w:t xml:space="preserve">. </w:t>
      </w:r>
    </w:p>
    <w:p w14:paraId="5D81BDC9" w14:textId="51A4783B"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circumstances highlight the need for violent-game experiments with large sample sizes, transparently reported outcomes, and a methodology that can rule out potential confounds. In this experiment, we</w:t>
      </w:r>
      <w:r w:rsidR="00E20597">
        <w:rPr>
          <w:rFonts w:ascii="Times New Roman" w:hAnsi="Times New Roman" w:cs="Times New Roman"/>
          <w:sz w:val="24"/>
          <w:szCs w:val="24"/>
        </w:rPr>
        <w:t xml:space="preserve"> report </w:t>
      </w:r>
      <w:del w:id="20" w:author="Bartholow, Bruce D." w:date="2018-03-07T11:26:00Z">
        <w:r w:rsidR="00E20597" w:rsidDel="00A66F93">
          <w:rPr>
            <w:rFonts w:ascii="Times New Roman" w:hAnsi="Times New Roman" w:cs="Times New Roman"/>
            <w:sz w:val="24"/>
            <w:szCs w:val="24"/>
          </w:rPr>
          <w:delText xml:space="preserve">a </w:delText>
        </w:r>
      </w:del>
      <w:r w:rsidR="00E20597">
        <w:rPr>
          <w:rFonts w:ascii="Times New Roman" w:hAnsi="Times New Roman" w:cs="Times New Roman"/>
          <w:sz w:val="24"/>
          <w:szCs w:val="24"/>
        </w:rPr>
        <w:t>data collect</w:t>
      </w:r>
      <w:ins w:id="21" w:author="Bartholow, Bruce D." w:date="2018-03-07T11:26:00Z">
        <w:r w:rsidR="00A66F93">
          <w:rPr>
            <w:rFonts w:ascii="Times New Roman" w:hAnsi="Times New Roman" w:cs="Times New Roman"/>
            <w:sz w:val="24"/>
            <w:szCs w:val="24"/>
          </w:rPr>
          <w:t>ed from</w:t>
        </w:r>
      </w:ins>
      <w:del w:id="22" w:author="Bartholow, Bruce D." w:date="2018-03-07T11:26:00Z">
        <w:r w:rsidR="00E20597" w:rsidDel="00A66F93">
          <w:rPr>
            <w:rFonts w:ascii="Times New Roman" w:hAnsi="Times New Roman" w:cs="Times New Roman"/>
            <w:sz w:val="24"/>
            <w:szCs w:val="24"/>
          </w:rPr>
          <w:delText>ion</w:delText>
        </w:r>
      </w:del>
      <w:r w:rsidR="00E20597">
        <w:rPr>
          <w:rFonts w:ascii="Times New Roman" w:hAnsi="Times New Roman" w:cs="Times New Roman"/>
          <w:sz w:val="24"/>
          <w:szCs w:val="24"/>
        </w:rPr>
        <w:t xml:space="preserve"> </w:t>
      </w:r>
      <w:del w:id="23" w:author="Bartholow, Bruce D." w:date="2018-03-07T11:26:00Z">
        <w:r w:rsidR="00E20597" w:rsidDel="00A66F93">
          <w:rPr>
            <w:rFonts w:ascii="Times New Roman" w:hAnsi="Times New Roman" w:cs="Times New Roman"/>
            <w:sz w:val="24"/>
            <w:szCs w:val="24"/>
          </w:rPr>
          <w:delText xml:space="preserve">of </w:delText>
        </w:r>
      </w:del>
      <w:r w:rsidR="00E20597">
        <w:rPr>
          <w:rFonts w:ascii="Times New Roman" w:hAnsi="Times New Roman" w:cs="Times New Roman"/>
          <w:sz w:val="24"/>
          <w:szCs w:val="24"/>
        </w:rPr>
        <w:t>446</w:t>
      </w:r>
      <w:r>
        <w:rPr>
          <w:rFonts w:ascii="Times New Roman" w:hAnsi="Times New Roman" w:cs="Times New Roman"/>
          <w:sz w:val="24"/>
          <w:szCs w:val="24"/>
        </w:rPr>
        <w:t xml:space="preserve"> subjects with preregistered sample size and methods using a modified-game paradigm </w:t>
      </w:r>
      <w:r>
        <w:rPr>
          <w:rFonts w:ascii="Times New Roman" w:hAnsi="Times New Roman" w:cs="Times New Roman"/>
          <w:sz w:val="24"/>
          <w:szCs w:val="24"/>
        </w:rPr>
        <w:lastRenderedPageBreak/>
        <w:t>that allows 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41056D2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Violent </w:t>
      </w:r>
      <w:del w:id="24" w:author="Bartholow, Bruce D." w:date="2018-03-07T11:27:00Z">
        <w:r w:rsidDel="00A66F93">
          <w:rPr>
            <w:rFonts w:ascii="Times New Roman" w:hAnsi="Times New Roman" w:cs="Times New Roman"/>
            <w:b/>
            <w:sz w:val="24"/>
            <w:szCs w:val="24"/>
          </w:rPr>
          <w:delText xml:space="preserve">video </w:delText>
        </w:r>
      </w:del>
      <w:ins w:id="25" w:author="Bartholow, Bruce D." w:date="2018-03-07T11:27:00Z">
        <w:r w:rsidR="00A66F93">
          <w:rPr>
            <w:rFonts w:ascii="Times New Roman" w:hAnsi="Times New Roman" w:cs="Times New Roman"/>
            <w:b/>
            <w:sz w:val="24"/>
            <w:szCs w:val="24"/>
          </w:rPr>
          <w:t xml:space="preserve">Video </w:t>
        </w:r>
      </w:ins>
      <w:del w:id="26" w:author="Bartholow, Bruce D." w:date="2018-03-07T11:27:00Z">
        <w:r w:rsidDel="00A66F93">
          <w:rPr>
            <w:rFonts w:ascii="Times New Roman" w:hAnsi="Times New Roman" w:cs="Times New Roman"/>
            <w:b/>
            <w:sz w:val="24"/>
            <w:szCs w:val="24"/>
          </w:rPr>
          <w:delText>games</w:delText>
        </w:r>
      </w:del>
      <w:ins w:id="27" w:author="Bartholow, Bruce D." w:date="2018-03-07T11:27:00Z">
        <w:r w:rsidR="00A66F93">
          <w:rPr>
            <w:rFonts w:ascii="Times New Roman" w:hAnsi="Times New Roman" w:cs="Times New Roman"/>
            <w:b/>
            <w:sz w:val="24"/>
            <w:szCs w:val="24"/>
          </w:rPr>
          <w:t>Games</w:t>
        </w:r>
      </w:ins>
    </w:p>
    <w:p w14:paraId="2691ADCC" w14:textId="33D897FC"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w:t>
      </w:r>
      <w:commentRangeStart w:id="28"/>
      <w:r>
        <w:rPr>
          <w:rFonts w:ascii="Times New Roman" w:hAnsi="Times New Roman" w:cs="Times New Roman"/>
          <w:sz w:val="24"/>
          <w:szCs w:val="24"/>
        </w:rPr>
        <w:t xml:space="preserve">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commentRangeEnd w:id="28"/>
      <w:r w:rsidR="00A66F93">
        <w:rPr>
          <w:rStyle w:val="CommentReference"/>
        </w:rPr>
        <w:commentReference w:id="28"/>
      </w:r>
      <w:r w:rsidR="002D0437">
        <w:rPr>
          <w:rFonts w:ascii="Times New Roman" w:hAnsi="Times New Roman" w:cs="Times New Roman"/>
          <w:sz w:val="24"/>
          <w:szCs w:val="24"/>
        </w:rPr>
        <w: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del w:id="29" w:author="Bartholow, Bruce D." w:date="2018-03-07T11:28:00Z">
        <w:r w:rsidR="003C0109" w:rsidDel="00A66F93">
          <w:rPr>
            <w:rFonts w:ascii="Times New Roman" w:hAnsi="Times New Roman" w:cs="Times New Roman"/>
            <w:sz w:val="24"/>
            <w:szCs w:val="24"/>
          </w:rPr>
          <w:delText>,</w:delText>
        </w:r>
      </w:del>
      <w:ins w:id="30" w:author="Bartholow, Bruce D." w:date="2018-03-07T11:28:00Z">
        <w:r w:rsidR="00A66F93">
          <w:rPr>
            <w:rFonts w:ascii="Times New Roman" w:hAnsi="Times New Roman" w:cs="Times New Roman"/>
            <w:sz w:val="24"/>
            <w:szCs w:val="24"/>
          </w:rPr>
          <w:t>;</w:t>
        </w:r>
      </w:ins>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del w:id="31" w:author="Bartholow, Bruce D." w:date="2018-03-07T11:28:00Z">
        <w:r w:rsidR="00F240A3" w:rsidRPr="00F240A3" w:rsidDel="00A66F93">
          <w:rPr>
            <w:rFonts w:ascii="Times New Roman" w:hAnsi="Times New Roman" w:cs="Times New Roman"/>
            <w:noProof/>
            <w:sz w:val="24"/>
            <w:szCs w:val="24"/>
          </w:rPr>
          <w:delText>(</w:delText>
        </w:r>
      </w:del>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del w:id="32" w:author="Bartholow, Bruce D." w:date="2018-03-07T11:28:00Z">
        <w:r w:rsidR="003C0109" w:rsidDel="00A66F93">
          <w:rPr>
            <w:rFonts w:ascii="Times New Roman" w:hAnsi="Times New Roman" w:cs="Times New Roman"/>
            <w:sz w:val="24"/>
            <w:szCs w:val="24"/>
          </w:rPr>
          <w:delText>)</w:delText>
        </w:r>
      </w:del>
      <w:r w:rsidR="003C0109">
        <w:rPr>
          <w:rFonts w:ascii="Times New Roman" w:hAnsi="Times New Roman" w:cs="Times New Roman"/>
          <w:sz w:val="24"/>
          <w:szCs w:val="24"/>
        </w:rPr>
        <w:t xml:space="preserve"> and practically meaningful based on their putative implications for public health. Accordingly, professional societies have released public statements on the harmful effects of violent media </w:t>
      </w:r>
      <w:r w:rsidR="00F240A3">
        <w:rPr>
          <w:rFonts w:ascii="Times New Roman" w:hAnsi="Times New Roman" w:cs="Times New Roman"/>
          <w:sz w:val="24"/>
          <w:szCs w:val="24"/>
        </w:rPr>
        <w:fldChar w:fldCharType="begin" w:fldLock="1"/>
      </w:r>
      <w:r w:rsidR="00813833">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"id" : "ITEM-2", "itemData" : { "DOI" : "10.1542/peds.2009-2146", "ISSN" : "0031-4005", "abstract" : "Exposure to violence in media, including television, movies, music, and video games, represents a significant risk to the health of children and adolescents. Extensive research evidence indicates that media violence can contribute to aggressive behavior, desensitization to violence, nightmares, and fear of being harmed. Pediatricians should assess their patients&amp;#039; level of media exposure and intervene on media-related health risks. Pediatricians and other child health care providers can advocate for a safer media environment for children by encouraging media literacy, more thoughtful and proactive use of media by children and their parents, more responsible portrayal of violence by media producers, and more useful and effective media ratings. Office counseling has been shown to be effective.", "author" : [ { "dropping-particle" : "", "family" : "American Academy of Pediatrics Council on Communications and Media", "given" : "", "non-dropping-particle" : "", "parse-names" : false, "suffix" : "" } ], "container-title" : "Pediatrics", "id" : "ITEM-2", "issue" : "5", "issued" : { "date-parts" : [ [ "2009" ] ] }, "page" : "1495-1503", "title" : "Media Violence", "type" : "article-journal", "volume" : "124" }, "uris" : [ "http://www.mendeley.com/documents/?uuid=f4adfc22-40f0-49d0-9e5d-1824be04f002" ] } ], "mendeley" : { "formattedCitation" : "(American Academy of Pediatrics Council on Communications and Media, 2009; American Psychological Association Task Force on Violent Media, 2005)", "plainTextFormattedCitation" : "(American Academy of Pediatrics Council on Communications and Media, 2009; American Psychological Association Task Force on Violent Media, 2005)", "previouslyFormattedCitation" : "(American Psychological Association Task Force on Violent Media, 2005; Media, 2009)" }, "properties" : {  }, "schema" : "https://github.com/citation-style-language/schema/raw/master/csl-citation.json" }</w:instrText>
      </w:r>
      <w:r w:rsidR="00F240A3">
        <w:rPr>
          <w:rFonts w:ascii="Times New Roman" w:hAnsi="Times New Roman" w:cs="Times New Roman"/>
          <w:sz w:val="24"/>
          <w:szCs w:val="24"/>
        </w:rPr>
        <w:fldChar w:fldCharType="separate"/>
      </w:r>
      <w:r w:rsidR="00813833" w:rsidRPr="00813833">
        <w:rPr>
          <w:rFonts w:ascii="Times New Roman" w:hAnsi="Times New Roman" w:cs="Times New Roman"/>
          <w:noProof/>
          <w:sz w:val="24"/>
          <w:szCs w:val="24"/>
        </w:rPr>
        <w:t>(American Academy of Pediatrics Council on Communications and Media, 2009; American Psychological Association Task Force on Violent Media, 2005)</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w:t>
      </w:r>
    </w:p>
    <w:p w14:paraId="7B795A7B" w14:textId="4024BE3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w:t>
      </w:r>
      <w:r w:rsidR="00005DC8">
        <w:rPr>
          <w:rFonts w:ascii="Times New Roman" w:hAnsi="Times New Roman" w:cs="Times New Roman"/>
          <w:sz w:val="24"/>
          <w:szCs w:val="24"/>
        </w:rPr>
        <w:t>expose</w:t>
      </w:r>
      <w:r w:rsidR="003C0109">
        <w:rPr>
          <w:rFonts w:ascii="Times New Roman" w:hAnsi="Times New Roman" w:cs="Times New Roman"/>
          <w:sz w:val="24"/>
          <w:szCs w:val="24"/>
        </w:rPr>
        <w:t xml:space="preserve"> participants to actual violence in the laboratory, brief </w:t>
      </w:r>
      <w:r w:rsidR="00005DC8">
        <w:rPr>
          <w:rFonts w:ascii="Times New Roman" w:hAnsi="Times New Roman" w:cs="Times New Roman"/>
          <w:sz w:val="24"/>
          <w:szCs w:val="24"/>
        </w:rPr>
        <w:t>play of</w:t>
      </w:r>
      <w:r w:rsidR="003C0109">
        <w:rPr>
          <w:rFonts w:ascii="Times New Roman" w:hAnsi="Times New Roman" w:cs="Times New Roman"/>
          <w:sz w:val="24"/>
          <w:szCs w:val="24"/>
        </w:rPr>
        <w:t xml:space="preserve"> violent video games is often used as a proxy. </w:t>
      </w:r>
      <w:r w:rsidR="00C67518">
        <w:rPr>
          <w:rFonts w:ascii="Times New Roman" w:hAnsi="Times New Roman" w:cs="Times New Roman"/>
          <w:sz w:val="24"/>
          <w:szCs w:val="24"/>
        </w:rPr>
        <w:t>Because of the usefulness of this proxy</w:t>
      </w:r>
      <w:r w:rsidR="00D24DFC">
        <w:rPr>
          <w:rFonts w:ascii="Times New Roman" w:hAnsi="Times New Roman" w:cs="Times New Roman"/>
          <w:sz w:val="24"/>
          <w:szCs w:val="24"/>
        </w:rPr>
        <w:t xml:space="preserve">, </w:t>
      </w:r>
      <w:commentRangeStart w:id="33"/>
      <w:r w:rsidR="00D24DFC">
        <w:rPr>
          <w:rFonts w:ascii="Times New Roman" w:hAnsi="Times New Roman" w:cs="Times New Roman"/>
          <w:sz w:val="24"/>
          <w:szCs w:val="24"/>
        </w:rPr>
        <w:t>m</w:t>
      </w:r>
      <w:r w:rsidR="00385C3C">
        <w:rPr>
          <w:rFonts w:ascii="Times New Roman" w:hAnsi="Times New Roman" w:cs="Times New Roman"/>
          <w:sz w:val="24"/>
          <w:szCs w:val="24"/>
        </w:rPr>
        <w:t xml:space="preserve">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violent game manipulations</w:t>
      </w:r>
      <w:commentRangeEnd w:id="33"/>
      <w:r w:rsidR="00A66F93">
        <w:rPr>
          <w:rStyle w:val="CommentReference"/>
        </w:rPr>
        <w:commentReference w:id="33"/>
      </w:r>
      <w:r w:rsidR="00155D63">
        <w:rPr>
          <w:rFonts w:ascii="Times New Roman" w:hAnsi="Times New Roman" w:cs="Times New Roman"/>
          <w:sz w:val="24"/>
          <w:szCs w:val="24"/>
        </w:rPr>
        <w:t xml:space="preserve">. For example, the validity of the word completion </w:t>
      </w:r>
      <w:r w:rsidR="00B3062F">
        <w:rPr>
          <w:rFonts w:ascii="Times New Roman" w:hAnsi="Times New Roman" w:cs="Times New Roman"/>
          <w:sz w:val="24"/>
          <w:szCs w:val="24"/>
        </w:rPr>
        <w:t xml:space="preserve">test (e.g., the tendency to complete MU__ER as MURDER instead of </w:t>
      </w:r>
      <w:r w:rsidR="00B3062F">
        <w:rPr>
          <w:rFonts w:ascii="Times New Roman" w:hAnsi="Times New Roman" w:cs="Times New Roman"/>
          <w:sz w:val="24"/>
          <w:szCs w:val="24"/>
        </w:rPr>
        <w:lastRenderedPageBreak/>
        <w:t>MUTTER) as a measure of aggressive 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experiments </w:t>
      </w:r>
      <w:r w:rsidR="00F240A3">
        <w:rPr>
          <w:rFonts w:ascii="Times New Roman" w:hAnsi="Times New Roman" w:cs="Times New Roman"/>
          <w:sz w:val="24"/>
          <w:szCs w:val="24"/>
        </w:rPr>
        <w:t xml:space="preserve">involving violent games or violent song lyrics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"10.1037/0022-3514.84.5.960", "ISSN" : "1939-1315", "author" : [ { "dropping-particle" : "", "family" : "Anderson", "given" : "Craig A.", "non-dropping-particle" : "", "parse-names" : false, "suffix" : "" }, { "dropping-particle" : "", "family" : "Carnagey", "given" : "Nicholas L.", "non-dropping-particle" : "", "parse-names" : false, "suffix" : "" }, { "dropping-particle" : "", "family" : "Eubanks", "given" : "Janie", "non-dropping-particle" : "", "parse-names" : false, "suffix" : "" } ], "container-title" : "Journal of Personality and Social Psychology", "id" : "ITEM-1", "issue" : "5", "issued" : { "date-parts" : [ [ "2003" ] ] }, "page" : "960-971", "title" : "Exposure to violent media: The effects of songs with violent lyrics on aggressive thoughts and feelings.", "type" : "article-journal", "volume" : "84" }, "uris" : [ "http://www.mendeley.com/documents/?uuid=54c87563-e8d9-3da9-9104-9f2da3e92e69" ] }, { "id" : "ITEM-2",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"ITEM-2",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Anderson, Carnagey, &amp; Eubanks, 2003)", "plainTextFormattedCitation" : "(Anderson et al., 2004; Anderson, Carnagey, &amp; Eubanks, 2003)", "previouslyFormattedCitation" : "(Anderson et al., 2004; Anderson, Carnagey, &amp; Eubanks, 2003)"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 Anderson, Carnagey, &amp; Eubanks, 2003)</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 see</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"10.1177/1948550617722202", "ISSN" : "1948-5506", "author" : [ { "dropping-particle" : "", "family" : "Bushman", "given" : "Brad J.", "non-dropping-particle" : "", "parse-names" : false, "suffix" : "" } ], "container-title" : "Social Psychological and Personality Science", "id" : "ITEM-1", "issued" : { "date-parts" : [ [ "2017", "7", "31" ] ] }, "page" : "194855061772220", "title" : "Guns Automatically Prime Aggressive Thoughts, Regardless of Whether a \u201cGood Guy\u201d or \u201cBad Guy\u201d Holds the Gun", "type" : "article-journal" }, "uris" : [ "http://www.mendeley.com/documents/?uuid=04a0560b-42bd-34b3-8dc6-11e2e70fcd19" ] } ], "mendeley" : { "formattedCitation" : "(Bushman, 2017)", "plainTextFormattedCitation" : "(Bushman, 2017)", "previouslyFormattedCitation" : "(Bushman, 2017)"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(Bushman, 2017)</w:t>
      </w:r>
      <w:r w:rsidR="00F240A3">
        <w:rPr>
          <w:rFonts w:ascii="Times New Roman" w:hAnsi="Times New Roman" w:cs="Times New Roman"/>
          <w:sz w:val="24"/>
          <w:szCs w:val="24"/>
        </w:rPr>
        <w:fldChar w:fldCharType="end"/>
      </w:r>
      <w:r w:rsidR="00B3062F">
        <w:rPr>
          <w:rFonts w:ascii="Times New Roman" w:hAnsi="Times New Roman" w:cs="Times New Roman"/>
          <w:sz w:val="24"/>
          <w:szCs w:val="24"/>
        </w:rPr>
        <w:t>)</w:t>
      </w:r>
      <w:r w:rsidR="003C0109">
        <w:rPr>
          <w:rFonts w:ascii="Times New Roman" w:hAnsi="Times New Roman" w:cs="Times New Roman"/>
          <w:sz w:val="24"/>
          <w:szCs w:val="24"/>
        </w:rPr>
        <w:t xml:space="preserve"> </w:t>
      </w:r>
    </w:p>
    <w:p w14:paraId="780743A5" w14:textId="40457F94"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del w:id="34" w:author="Bartholow, Bruce D." w:date="2018-03-07T11:35:00Z">
        <w:r w:rsidRPr="006A370C" w:rsidDel="007161E6">
          <w:rPr>
            <w:rFonts w:ascii="Times New Roman" w:hAnsi="Times New Roman" w:cs="Times New Roman"/>
            <w:b/>
            <w:sz w:val="24"/>
            <w:szCs w:val="24"/>
          </w:rPr>
          <w:delText xml:space="preserve">video </w:delText>
        </w:r>
      </w:del>
      <w:ins w:id="35" w:author="Bartholow, Bruce D." w:date="2018-03-07T11:35:00Z">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ins>
      <w:del w:id="36" w:author="Bartholow, Bruce D." w:date="2018-03-07T11:35:00Z">
        <w:r w:rsidRPr="006A370C" w:rsidDel="007161E6">
          <w:rPr>
            <w:rFonts w:ascii="Times New Roman" w:hAnsi="Times New Roman" w:cs="Times New Roman"/>
            <w:b/>
            <w:sz w:val="24"/>
            <w:szCs w:val="24"/>
          </w:rPr>
          <w:delText>games</w:delText>
        </w:r>
      </w:del>
      <w:ins w:id="37" w:author="Bartholow, Bruce D." w:date="2018-03-07T11:35:00Z">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ins>
    </w:p>
    <w:p w14:paraId="75FD4835" w14:textId="7B18450E"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r w:rsidR="002F7B02">
        <w:rPr>
          <w:rFonts w:ascii="Times New Roman" w:hAnsi="Times New Roman" w:cs="Times New Roman"/>
          <w:sz w:val="24"/>
          <w:szCs w:val="24"/>
        </w:rPr>
        <w:t xml:space="preserve"> These confounds, rather than the violent content, may cause</w:t>
      </w:r>
      <w:ins w:id="38" w:author="Bartholow, Bruce D." w:date="2018-03-07T11:36:00Z">
        <w:r w:rsidR="007161E6">
          <w:rPr>
            <w:rFonts w:ascii="Times New Roman" w:hAnsi="Times New Roman" w:cs="Times New Roman"/>
            <w:sz w:val="24"/>
            <w:szCs w:val="24"/>
          </w:rPr>
          <w:t xml:space="preserve"> increases in</w:t>
        </w:r>
      </w:ins>
      <w:r w:rsidR="002F7B02">
        <w:rPr>
          <w:rFonts w:ascii="Times New Roman" w:hAnsi="Times New Roman" w:cs="Times New Roman"/>
          <w:sz w:val="24"/>
          <w:szCs w:val="24"/>
        </w:rPr>
        <w:t xml:space="preserve"> aggression.</w:t>
      </w:r>
    </w:p>
    <w:p w14:paraId="0FFE2678" w14:textId="1936495D"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w:t>
      </w:r>
      <w:r w:rsidR="00F240A3">
        <w:rPr>
          <w:rFonts w:ascii="Times New Roman" w:hAnsi="Times New Roman" w:cs="Times New Roman"/>
          <w:sz w:val="24"/>
          <w:szCs w:val="24"/>
        </w:rPr>
        <w:t xml:space="preserve">, rather than violent, content </w:t>
      </w:r>
      <w:r w:rsidR="00F240A3">
        <w:rPr>
          <w:rFonts w:ascii="Times New Roman" w:hAnsi="Times New Roman" w:cs="Times New Roman"/>
          <w:sz w:val="24"/>
          <w:szCs w:val="24"/>
        </w:rPr>
        <w:fldChar w:fldCharType="begin" w:fldLock="1"/>
      </w:r>
      <w:r w:rsidR="00F240A3">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(Adachi &amp; Willoughby, 2011)</w:t>
      </w:r>
      <w:r w:rsidR="00F240A3">
        <w:rPr>
          <w:rFonts w:ascii="Times New Roman" w:hAnsi="Times New Roman" w:cs="Times New Roman"/>
          <w:sz w:val="24"/>
          <w:szCs w:val="24"/>
        </w:rPr>
        <w:fldChar w:fldCharType="end"/>
      </w:r>
      <w:r>
        <w:rPr>
          <w:rFonts w:ascii="Times New Roman" w:hAnsi="Times New Roman" w:cs="Times New Roman"/>
          <w:sz w:val="24"/>
          <w:szCs w:val="24"/>
        </w:rPr>
        <w:t>.</w:t>
      </w:r>
      <w:r w:rsidR="00EC7297">
        <w:rPr>
          <w:rFonts w:ascii="Times New Roman" w:hAnsi="Times New Roman" w:cs="Times New Roman"/>
          <w:sz w:val="24"/>
          <w:szCs w:val="24"/>
        </w:rPr>
        <w:t xml:space="preserve"> </w:t>
      </w:r>
      <w:r w:rsidR="002F7B02">
        <w:rPr>
          <w:rFonts w:ascii="Times New Roman" w:hAnsi="Times New Roman" w:cs="Times New Roman"/>
          <w:sz w:val="24"/>
          <w:szCs w:val="24"/>
        </w:rPr>
        <w:t>However, 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rch</w:t>
      </w:r>
      <w:r w:rsidR="002F7B02">
        <w:rPr>
          <w:rFonts w:ascii="Times New Roman" w:hAnsi="Times New Roman" w:cs="Times New Roman"/>
          <w:sz w:val="24"/>
          <w:szCs w:val="24"/>
        </w:rPr>
        <w:t xml:space="preserve"> </w:t>
      </w:r>
      <w:r w:rsidR="00EC7297">
        <w:rPr>
          <w:rFonts w:ascii="Times New Roman" w:hAnsi="Times New Roman" w:cs="Times New Roman"/>
          <w:sz w:val="24"/>
          <w:szCs w:val="24"/>
        </w:rPr>
        <w:t>yields little evidence against an effect of game violence</w:t>
      </w:r>
      <w:r w:rsidR="002F7B02">
        <w:rPr>
          <w:rFonts w:ascii="Times New Roman" w:hAnsi="Times New Roman" w:cs="Times New Roman"/>
          <w:sz w:val="24"/>
          <w:szCs w:val="24"/>
        </w:rPr>
        <w:t>, and</w:t>
      </w:r>
      <w:r w:rsidR="009F7FAE">
        <w:rPr>
          <w:rFonts w:ascii="Times New Roman" w:hAnsi="Times New Roman" w:cs="Times New Roman"/>
          <w:sz w:val="24"/>
          <w:szCs w:val="24"/>
        </w:rPr>
        <w:t xml:space="preserve"> </w:t>
      </w:r>
      <w:r w:rsidR="002F7B02">
        <w:rPr>
          <w:rFonts w:ascii="Times New Roman" w:hAnsi="Times New Roman" w:cs="Times New Roman"/>
          <w:sz w:val="24"/>
          <w:szCs w:val="24"/>
        </w:rPr>
        <w:t xml:space="preserve">another </w:t>
      </w:r>
      <w:r w:rsidR="009F7FAE">
        <w:rPr>
          <w:rFonts w:ascii="Times New Roman" w:hAnsi="Times New Roman" w:cs="Times New Roman"/>
          <w:sz w:val="24"/>
          <w:szCs w:val="24"/>
        </w:rPr>
        <w:t xml:space="preserve">study </w:t>
      </w:r>
      <w:r w:rsidR="00AB596A">
        <w:rPr>
          <w:rFonts w:ascii="Times New Roman" w:hAnsi="Times New Roman" w:cs="Times New Roman"/>
          <w:sz w:val="24"/>
          <w:szCs w:val="24"/>
        </w:rPr>
        <w:t xml:space="preserve">reports </w:t>
      </w:r>
      <w:r>
        <w:rPr>
          <w:rFonts w:ascii="Times New Roman" w:hAnsi="Times New Roman" w:cs="Times New Roman"/>
          <w:sz w:val="24"/>
          <w:szCs w:val="24"/>
        </w:rPr>
        <w:t>differences in aggressive behavior between comparably competitive games</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"plainTextFormattedCitation" : "(Anderson &amp; Carnagey, 2009)", "previouslyFormattedCitation" : "(Anderson &amp; Carnagey, 2009)" }, "properties" : {  }, "schema" : "https://github.com/citation-style-language/schema/raw/master/csl-citation.json" }</w:instrText>
      </w:r>
      <w:r w:rsidR="00F240A3">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&amp; Carnagey, 2009)</w:t>
      </w:r>
      <w:r w:rsidR="00F24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F7B02">
        <w:rPr>
          <w:rFonts w:ascii="Times New Roman" w:hAnsi="Times New Roman" w:cs="Times New Roman"/>
          <w:sz w:val="24"/>
          <w:szCs w:val="24"/>
        </w:rPr>
        <w:t>Another series of studies reports</w:t>
      </w:r>
      <w:r w:rsidR="009F7FAE">
        <w:rPr>
          <w:rFonts w:ascii="Times New Roman" w:hAnsi="Times New Roman" w:cs="Times New Roman"/>
          <w:sz w:val="24"/>
          <w:szCs w:val="24"/>
        </w:rPr>
        <w:t xml:space="preserve"> that game violence does not affect aggressive behavior, although </w:t>
      </w:r>
      <w:r w:rsidR="00FB2C19">
        <w:rPr>
          <w:rFonts w:ascii="Times New Roman" w:hAnsi="Times New Roman" w:cs="Times New Roman"/>
          <w:sz w:val="24"/>
          <w:szCs w:val="24"/>
        </w:rPr>
        <w:t xml:space="preserve">frustration with controls may cause aggression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Deci, Rigby, &amp; Ryan, 2014)", "plainTextFormattedCitation" : "(Przybylski, Deci, Rigby, &amp; Ryan, 2014)", "previouslyFormattedCitation" : "(Przybylski, Deci, Rigby, &amp; Ryan,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Deci, Rigby, &amp; Ryan, 2014)</w:t>
      </w:r>
      <w:r w:rsidR="0045492C">
        <w:rPr>
          <w:rFonts w:ascii="Times New Roman" w:hAnsi="Times New Roman" w:cs="Times New Roman"/>
          <w:sz w:val="24"/>
          <w:szCs w:val="24"/>
        </w:rPr>
        <w:fldChar w:fldCharType="end"/>
      </w:r>
      <w:r w:rsidR="00FB2C19">
        <w:rPr>
          <w:rFonts w:ascii="Times New Roman" w:hAnsi="Times New Roman" w:cs="Times New Roman"/>
          <w:sz w:val="24"/>
          <w:szCs w:val="24"/>
        </w:rPr>
        <w:t>.</w:t>
      </w:r>
      <w:r w:rsidR="001D0E0F">
        <w:rPr>
          <w:rFonts w:ascii="Times New Roman" w:hAnsi="Times New Roman" w:cs="Times New Roman"/>
          <w:sz w:val="24"/>
          <w:szCs w:val="24"/>
        </w:rPr>
        <w:t xml:space="preserve"> </w:t>
      </w:r>
      <w:r w:rsidR="002F7B02">
        <w:rPr>
          <w:rFonts w:ascii="Times New Roman" w:hAnsi="Times New Roman" w:cs="Times New Roman"/>
          <w:sz w:val="24"/>
          <w:szCs w:val="24"/>
        </w:rPr>
        <w:t>Finally, one</w:t>
      </w:r>
      <w:r w:rsidR="001D0E0F">
        <w:rPr>
          <w:rFonts w:ascii="Times New Roman" w:hAnsi="Times New Roman" w:cs="Times New Roman"/>
          <w:sz w:val="24"/>
          <w:szCs w:val="24"/>
        </w:rPr>
        <w:t xml:space="preserve"> exploratory analysis suggests that difficult, but not violent, gameplay may deplete cognitive control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&amp; Bartholow, 2015)", "plainTextFormattedCitation" : "(Engelhardt, Hilgard, &amp; Bartholow, 2015)", "previouslyFormattedCitation" : "(Engelhardt, Hilgard, &amp; Bartholow, 2015)"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&amp; Bartholow, 2015)</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 xml:space="preserve">, but this </w:t>
      </w:r>
      <w:del w:id="39" w:author="Bartholow, Bruce D." w:date="2018-03-07T11:37:00Z">
        <w:r w:rsidR="001D0E0F" w:rsidDel="007161E6">
          <w:rPr>
            <w:rFonts w:ascii="Times New Roman" w:hAnsi="Times New Roman" w:cs="Times New Roman"/>
            <w:sz w:val="24"/>
            <w:szCs w:val="24"/>
          </w:rPr>
          <w:delText xml:space="preserve">finding </w:delText>
        </w:r>
      </w:del>
      <w:ins w:id="40" w:author="Bartholow, Bruce D." w:date="2018-03-07T11:37:00Z">
        <w:r w:rsidR="007161E6">
          <w:rPr>
            <w:rFonts w:ascii="Times New Roman" w:hAnsi="Times New Roman" w:cs="Times New Roman"/>
            <w:sz w:val="24"/>
            <w:szCs w:val="24"/>
          </w:rPr>
          <w:t xml:space="preserve">conclusion </w:t>
        </w:r>
      </w:ins>
      <w:del w:id="41" w:author="Bartholow, Bruce D." w:date="2018-03-07T11:37:00Z">
        <w:r w:rsidR="001D0E0F" w:rsidDel="007161E6">
          <w:rPr>
            <w:rFonts w:ascii="Times New Roman" w:hAnsi="Times New Roman" w:cs="Times New Roman"/>
            <w:sz w:val="24"/>
            <w:szCs w:val="24"/>
          </w:rPr>
          <w:delText xml:space="preserve">seems unlikely given </w:delText>
        </w:r>
      </w:del>
      <w:ins w:id="42" w:author="Bartholow, Bruce D." w:date="2018-03-07T11:37:00Z">
        <w:r w:rsidR="007161E6">
          <w:rPr>
            <w:rFonts w:ascii="Times New Roman" w:hAnsi="Times New Roman" w:cs="Times New Roman"/>
            <w:sz w:val="24"/>
            <w:szCs w:val="24"/>
          </w:rPr>
          <w:t xml:space="preserve">is undermined by </w:t>
        </w:r>
      </w:ins>
      <w:r w:rsidR="001D0E0F">
        <w:rPr>
          <w:rFonts w:ascii="Times New Roman" w:hAnsi="Times New Roman" w:cs="Times New Roman"/>
          <w:sz w:val="24"/>
          <w:szCs w:val="24"/>
        </w:rPr>
        <w:t xml:space="preserve">the difficulties in replicating basic ego-depletion </w:t>
      </w:r>
      <w:del w:id="43" w:author="Bartholow, Bruce D." w:date="2018-03-07T11:37:00Z">
        <w:r w:rsidR="001D0E0F" w:rsidDel="007161E6">
          <w:rPr>
            <w:rFonts w:ascii="Times New Roman" w:hAnsi="Times New Roman" w:cs="Times New Roman"/>
            <w:sz w:val="24"/>
            <w:szCs w:val="24"/>
          </w:rPr>
          <w:delText xml:space="preserve">paradigms </w:delText>
        </w:r>
      </w:del>
      <w:ins w:id="44" w:author="Bartholow, Bruce D." w:date="2018-03-07T11:37:00Z">
        <w:r w:rsidR="007161E6">
          <w:rPr>
            <w:rFonts w:ascii="Times New Roman" w:hAnsi="Times New Roman" w:cs="Times New Roman"/>
            <w:sz w:val="24"/>
            <w:szCs w:val="24"/>
          </w:rPr>
          <w:t xml:space="preserve">effects in other paradigms </w:t>
        </w:r>
      </w:ins>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(Hagger et al., 2016)</w:t>
      </w:r>
      <w:r w:rsidR="0045492C">
        <w:rPr>
          <w:rFonts w:ascii="Times New Roman" w:hAnsi="Times New Roman" w:cs="Times New Roman"/>
          <w:sz w:val="24"/>
          <w:szCs w:val="24"/>
        </w:rPr>
        <w:fldChar w:fldCharType="end"/>
      </w:r>
      <w:r w:rsidR="001D0E0F">
        <w:rPr>
          <w:rFonts w:ascii="Times New Roman" w:hAnsi="Times New Roman" w:cs="Times New Roman"/>
          <w:sz w:val="24"/>
          <w:szCs w:val="24"/>
        </w:rPr>
        <w:t>.</w:t>
      </w:r>
      <w:r w:rsidR="00030FE2">
        <w:rPr>
          <w:rFonts w:ascii="Times New Roman" w:hAnsi="Times New Roman" w:cs="Times New Roman"/>
          <w:sz w:val="24"/>
          <w:szCs w:val="24"/>
        </w:rPr>
        <w:t xml:space="preserve"> </w:t>
      </w:r>
      <w:commentRangeStart w:id="45"/>
      <w:r w:rsidR="00030FE2">
        <w:rPr>
          <w:rFonts w:ascii="Times New Roman" w:hAnsi="Times New Roman" w:cs="Times New Roman"/>
          <w:sz w:val="24"/>
          <w:szCs w:val="24"/>
        </w:rPr>
        <w:t>This conflicted state of the literature indicates the need for further research regarding the possible effects of game contents besides violence on aggressive behavior.</w:t>
      </w:r>
      <w:commentRangeEnd w:id="45"/>
      <w:r w:rsidR="007161E6">
        <w:rPr>
          <w:rStyle w:val="CommentReference"/>
        </w:rPr>
        <w:commentReference w:id="45"/>
      </w:r>
    </w:p>
    <w:p w14:paraId="2AE13D83" w14:textId="059F99D7"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lastRenderedPageBreak/>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39E96AE6"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hoping not to observe a</w:t>
      </w:r>
      <w:r w:rsidR="00662DC2">
        <w:rPr>
          <w:rFonts w:ascii="Times New Roman" w:hAnsi="Times New Roman" w:cs="Times New Roman"/>
          <w:sz w:val="24"/>
          <w:szCs w:val="24"/>
        </w:rPr>
        <w:t>ny</w:t>
      </w:r>
      <w:r>
        <w:rPr>
          <w:rFonts w:ascii="Times New Roman" w:hAnsi="Times New Roman" w:cs="Times New Roman"/>
          <w:sz w:val="24"/>
          <w:szCs w:val="24"/>
        </w:rPr>
        <w:t xml:space="preserve"> significant difference</w:t>
      </w:r>
      <w:r w:rsidR="00662DC2">
        <w:rPr>
          <w:rFonts w:ascii="Times New Roman" w:hAnsi="Times New Roman" w:cs="Times New Roman"/>
          <w:sz w:val="24"/>
          <w:szCs w:val="24"/>
        </w:rPr>
        <w:t>s</w:t>
      </w:r>
      <w:r>
        <w:rPr>
          <w:rFonts w:ascii="Times New Roman" w:hAnsi="Times New Roman" w:cs="Times New Roman"/>
          <w:sz w:val="24"/>
          <w:szCs w:val="24"/>
        </w:rPr>
        <w:t xml:space="preserve"> between the games</w:t>
      </w:r>
      <w:r w:rsidR="00276C3F">
        <w:rPr>
          <w:rFonts w:ascii="Times New Roman" w:hAnsi="Times New Roman" w:cs="Times New Roman"/>
          <w:sz w:val="24"/>
          <w:szCs w:val="24"/>
        </w:rPr>
        <w:t>.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 xml:space="preserve">small-sample pilot studies cannot provide substantial evidence for the null hypothesis, even if they yield nonsignificant </w:t>
      </w:r>
      <w:r w:rsidR="00276C3F" w:rsidRPr="002F7B02">
        <w:rPr>
          <w:rFonts w:ascii="Times New Roman" w:hAnsi="Times New Roman" w:cs="Times New Roman"/>
          <w:i/>
          <w:sz w:val="24"/>
          <w:szCs w:val="24"/>
        </w:rPr>
        <w:t>p</w:t>
      </w:r>
      <w:r w:rsidR="00276C3F">
        <w:rPr>
          <w:rFonts w:ascii="Times New Roman" w:hAnsi="Times New Roman" w:cs="Times New Roman"/>
          <w:sz w:val="24"/>
          <w:szCs w:val="24"/>
        </w:rPr>
        <w:t>-values</w:t>
      </w:r>
      <w:r>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&amp; Rouder, 2017)", "plainTextFormattedCitation" : "(Hilgard, Engelhardt, Bartholow, &amp; Rouder, 2017)", "previouslyFormattedCitation" :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(Hilgard, Engelhardt, Bartholow, &amp; Rouder, 2017)</w:t>
      </w:r>
      <w:r w:rsidR="00F25523">
        <w:rPr>
          <w:rFonts w:ascii="Times New Roman" w:hAnsi="Times New Roman" w:cs="Times New Roman"/>
          <w:sz w:val="24"/>
          <w:szCs w:val="24"/>
        </w:rPr>
        <w:fldChar w:fldCharType="end"/>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w:t>
      </w:r>
      <w:r w:rsidR="00662DC2">
        <w:rPr>
          <w:rFonts w:ascii="Times New Roman" w:hAnsi="Times New Roman" w:cs="Times New Roman"/>
          <w:sz w:val="24"/>
          <w:szCs w:val="24"/>
        </w:rPr>
        <w:t xml:space="preserve">covariates </w:t>
      </w:r>
      <w:r w:rsidR="00E3444D">
        <w:rPr>
          <w:rFonts w:ascii="Times New Roman" w:hAnsi="Times New Roman" w:cs="Times New Roman"/>
          <w:sz w:val="24"/>
          <w:szCs w:val="24"/>
        </w:rPr>
        <w:t xml:space="preserve">may </w:t>
      </w:r>
      <w:r w:rsidR="00662DC2">
        <w:rPr>
          <w:rFonts w:ascii="Times New Roman" w:hAnsi="Times New Roman" w:cs="Times New Roman"/>
          <w:sz w:val="24"/>
          <w:szCs w:val="24"/>
        </w:rPr>
        <w:t xml:space="preserve">not represent </w:t>
      </w:r>
      <w:r w:rsidR="00E3444D">
        <w:rPr>
          <w:rFonts w:ascii="Times New Roman" w:hAnsi="Times New Roman" w:cs="Times New Roman"/>
          <w:sz w:val="24"/>
          <w:szCs w:val="24"/>
        </w:rPr>
        <w:t>confounds, but rather</w:t>
      </w:r>
      <w:del w:id="46" w:author="Bartholow, Bruce D." w:date="2018-03-07T11:43:00Z">
        <w:r w:rsidR="00E3444D" w:rsidDel="00326D0F">
          <w:rPr>
            <w:rFonts w:ascii="Times New Roman" w:hAnsi="Times New Roman" w:cs="Times New Roman"/>
            <w:sz w:val="24"/>
            <w:szCs w:val="24"/>
          </w:rPr>
          <w:delText>,</w:delText>
        </w:r>
      </w:del>
      <w:r w:rsidR="00E3444D">
        <w:rPr>
          <w:rFonts w:ascii="Times New Roman" w:hAnsi="Times New Roman" w:cs="Times New Roman"/>
          <w:sz w:val="24"/>
          <w:szCs w:val="24"/>
        </w:rPr>
        <w:t xml:space="preserve"> </w:t>
      </w:r>
      <w:r>
        <w:rPr>
          <w:rFonts w:ascii="Times New Roman" w:hAnsi="Times New Roman" w:cs="Times New Roman"/>
          <w:sz w:val="24"/>
          <w:szCs w:val="24"/>
        </w:rPr>
        <w:t xml:space="preserve">meaningful </w:t>
      </w:r>
      <w:r w:rsidR="00662DC2">
        <w:rPr>
          <w:rFonts w:ascii="Times New Roman" w:hAnsi="Times New Roman" w:cs="Times New Roman"/>
          <w:sz w:val="24"/>
          <w:szCs w:val="24"/>
        </w:rPr>
        <w:t xml:space="preserve">consequences </w:t>
      </w:r>
      <w:r>
        <w:rPr>
          <w:rFonts w:ascii="Times New Roman" w:hAnsi="Times New Roman" w:cs="Times New Roman"/>
          <w:sz w:val="24"/>
          <w:szCs w:val="24"/>
        </w:rPr>
        <w:t>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w:t>
      </w:r>
      <w:r w:rsidR="00662DC2">
        <w:rPr>
          <w:rFonts w:ascii="Times New Roman" w:hAnsi="Times New Roman" w:cs="Times New Roman"/>
          <w:sz w:val="24"/>
          <w:szCs w:val="24"/>
        </w:rPr>
        <w:t xml:space="preserve"> and</w:t>
      </w:r>
      <w:r>
        <w:rPr>
          <w:rFonts w:ascii="Times New Roman" w:hAnsi="Times New Roman" w:cs="Times New Roman"/>
          <w:sz w:val="24"/>
          <w:szCs w:val="24"/>
        </w:rPr>
        <w:t xml:space="preserve"> underestimat</w:t>
      </w:r>
      <w:r w:rsidR="00662DC2">
        <w:rPr>
          <w:rFonts w:ascii="Times New Roman" w:hAnsi="Times New Roman" w:cs="Times New Roman"/>
          <w:sz w:val="24"/>
          <w:szCs w:val="24"/>
        </w:rPr>
        <w:t>e</w:t>
      </w:r>
      <w:r>
        <w:rPr>
          <w:rFonts w:ascii="Times New Roman" w:hAnsi="Times New Roman" w:cs="Times New Roman"/>
          <w:sz w:val="24"/>
          <w:szCs w:val="24"/>
        </w:rPr>
        <w:t xml:space="preserve"> the effect.</w:t>
      </w:r>
    </w:p>
    <w:p w14:paraId="0E196998" w14:textId="00622F8C"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w:t>
      </w:r>
      <w:r>
        <w:rPr>
          <w:rFonts w:ascii="Times New Roman" w:hAnsi="Times New Roman" w:cs="Times New Roman"/>
          <w:sz w:val="24"/>
          <w:szCs w:val="24"/>
        </w:rPr>
        <w:lastRenderedPageBreak/>
        <w:t xml:space="preserve">same level is played either with violent or nonviolent contents, but all other game parameters are </w:t>
      </w:r>
      <w:del w:id="47" w:author="Bartholow, Bruce D." w:date="2018-03-07T11:44:00Z">
        <w:r w:rsidDel="00326D0F">
          <w:rPr>
            <w:rFonts w:ascii="Times New Roman" w:hAnsi="Times New Roman" w:cs="Times New Roman"/>
            <w:sz w:val="24"/>
            <w:szCs w:val="24"/>
          </w:rPr>
          <w:delText xml:space="preserve">kept the </w:delText>
        </w:r>
        <w:commentRangeStart w:id="48"/>
        <w:r w:rsidDel="00326D0F">
          <w:rPr>
            <w:rFonts w:ascii="Times New Roman" w:hAnsi="Times New Roman" w:cs="Times New Roman"/>
            <w:sz w:val="24"/>
            <w:szCs w:val="24"/>
          </w:rPr>
          <w:delText xml:space="preserve">same </w:delText>
        </w:r>
      </w:del>
      <w:commentRangeEnd w:id="48"/>
      <w:ins w:id="49" w:author="Bartholow, Bruce D." w:date="2018-03-07T11:44:00Z">
        <w:r w:rsidR="00326D0F">
          <w:rPr>
            <w:rFonts w:ascii="Times New Roman" w:hAnsi="Times New Roman" w:cs="Times New Roman"/>
            <w:sz w:val="24"/>
            <w:szCs w:val="24"/>
          </w:rPr>
          <w:t xml:space="preserve">held constant </w:t>
        </w:r>
      </w:ins>
      <w:r w:rsidR="00ED4F50">
        <w:rPr>
          <w:rStyle w:val="CommentReference"/>
        </w:rPr>
        <w:commentReference w:id="48"/>
      </w:r>
      <w:r>
        <w:rPr>
          <w:rFonts w:ascii="Times New Roman" w:hAnsi="Times New Roman" w:cs="Times New Roman"/>
          <w:sz w:val="24"/>
          <w:szCs w:val="24"/>
        </w:rPr>
        <w:t xml:space="preserve">(as demonstrated in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et al., 2015; Przybylski et al., 2014)", "plainTextFormattedCitation" : "(Carnagey &amp; Anderson, 2005; Elson et al., 2015; Przybylski et al., 2014)", "previouslyFormattedCitation" : "(Carnagey &amp; Anderson, 2005; Elson et al.,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ins w:id="50" w:author="Bartholow, Bruce D." w:date="2018-03-07T11:44:00Z">
        <w:r w:rsidR="00326D0F">
          <w:rPr>
            <w:rFonts w:ascii="Times New Roman" w:hAnsi="Times New Roman" w:cs="Times New Roman"/>
            <w:sz w:val="24"/>
            <w:szCs w:val="24"/>
          </w:rPr>
          <w:t xml:space="preserve">, permitting </w:t>
        </w:r>
      </w:ins>
      <w:ins w:id="51" w:author="Bartholow, Bruce D." w:date="2018-03-07T11:45:00Z">
        <w:r w:rsidR="00326D0F">
          <w:rPr>
            <w:rFonts w:ascii="Times New Roman" w:hAnsi="Times New Roman" w:cs="Times New Roman"/>
            <w:sz w:val="24"/>
            <w:szCs w:val="24"/>
          </w:rPr>
          <w:t>clearer</w:t>
        </w:r>
      </w:ins>
      <w:ins w:id="52" w:author="Bartholow, Bruce D." w:date="2018-03-07T11:44:00Z">
        <w:r w:rsidR="00326D0F">
          <w:rPr>
            <w:rFonts w:ascii="Times New Roman" w:hAnsi="Times New Roman" w:cs="Times New Roman"/>
            <w:sz w:val="24"/>
            <w:szCs w:val="24"/>
          </w:rPr>
          <w:t xml:space="preserve"> inferences concerning the effects of </w:t>
        </w:r>
      </w:ins>
      <w:del w:id="53" w:author="Bartholow, Bruce D." w:date="2018-03-07T11:45:00Z">
        <w:r w:rsidDel="00326D0F">
          <w:rPr>
            <w:rFonts w:ascii="Times New Roman" w:hAnsi="Times New Roman" w:cs="Times New Roman"/>
            <w:sz w:val="24"/>
            <w:szCs w:val="24"/>
          </w:rPr>
          <w:delText>.</w:delText>
        </w:r>
        <w:r w:rsidR="00AB596A" w:rsidDel="00326D0F">
          <w:rPr>
            <w:rFonts w:ascii="Times New Roman" w:hAnsi="Times New Roman" w:cs="Times New Roman"/>
            <w:sz w:val="24"/>
            <w:szCs w:val="24"/>
          </w:rPr>
          <w:delText xml:space="preserve"> Because all other game features are held constant, one can be more confident that </w:delText>
        </w:r>
      </w:del>
      <w:r w:rsidR="00AB596A">
        <w:rPr>
          <w:rFonts w:ascii="Times New Roman" w:hAnsi="Times New Roman" w:cs="Times New Roman"/>
          <w:sz w:val="24"/>
          <w:szCs w:val="24"/>
        </w:rPr>
        <w:t>the manipulated game feature</w:t>
      </w:r>
      <w:del w:id="54" w:author="Bartholow, Bruce D." w:date="2018-03-07T11:45:00Z">
        <w:r w:rsidR="00AB596A" w:rsidDel="00326D0F">
          <w:rPr>
            <w:rFonts w:ascii="Times New Roman" w:hAnsi="Times New Roman" w:cs="Times New Roman"/>
            <w:sz w:val="24"/>
            <w:szCs w:val="24"/>
          </w:rPr>
          <w:delText xml:space="preserve"> is the active causal agent</w:delText>
        </w:r>
      </w:del>
      <w:r w:rsidR="00AB596A">
        <w:rPr>
          <w:rFonts w:ascii="Times New Roman" w:hAnsi="Times New Roman" w:cs="Times New Roman"/>
          <w:sz w:val="24"/>
          <w:szCs w:val="24"/>
        </w:rPr>
        <w: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58B0AE75"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 xml:space="preserve">ggression also </w:t>
      </w:r>
      <w:r w:rsidR="00ED4F50">
        <w:rPr>
          <w:rFonts w:ascii="Times New Roman" w:hAnsi="Times New Roman" w:cs="Times New Roman"/>
          <w:sz w:val="24"/>
          <w:szCs w:val="24"/>
        </w:rPr>
        <w:t xml:space="preserve">has </w:t>
      </w:r>
      <w:r w:rsidR="005A7887">
        <w:rPr>
          <w:rFonts w:ascii="Times New Roman" w:hAnsi="Times New Roman" w:cs="Times New Roman"/>
          <w:sz w:val="24"/>
          <w:szCs w:val="24"/>
        </w:rPr>
        <w:t xml:space="preserve">biological </w:t>
      </w:r>
      <w:r w:rsidR="00ED4F50">
        <w:rPr>
          <w:rFonts w:ascii="Times New Roman" w:hAnsi="Times New Roman" w:cs="Times New Roman"/>
          <w:sz w:val="24"/>
          <w:szCs w:val="24"/>
        </w:rPr>
        <w:t>causes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"10.1016/J.AVB.2005.09.002", "ISSN" : "1359-1789", "abstract" : "Provocation enhances aggression but diminishes the magnitude of the sex difference. This suggests that the greater involvement of men in aggression might derive from their higher levels of anger or from their lower levels of fear and fear-related inhibition. A review of the relevant literature strongly suggests that there are no sex differences in anger but pronounced differences in fear, especially of physical danger. Three forms of behavioral inhibition (reactive, effortful and self control), which build developmentally on an infrastructure of fear, show negative associations with aggression and sex differences generally favouring females. Cognitive inhibition shows weaker associations with aggression (when IQ is controlled) and inconsistent sex differences. Empathy and guilt, both of which are correlated with inhibition, aggression, and sex are also considered as possible mediators. The relative utility of evolutionary and social role theories in accounting for this pattern of findings is considered.", "author" : [ { "dropping-particle" : "", "family" : "Campbell", "given" : "Anne", "non-dropping-particle" : "", "parse-names" : false, "suffix" : "" } ], "container-title" : "Aggression and Violent Behavior", "id" : "ITEM-1", "issue" : "3", "issued" : { "date-parts" : [ [ "2006", "5", "1" ] ] }, "page" : "237-264", "publisher" : "Pergamon", "title" : "Sex differences in direct aggression: What are the psychological mediators?", "type" : "article-journal", "volume" : "11" }, "uris" : [ "http://www.mendeley.com/documents/?uuid=84669af3-979f-3d07-871f-87842e0dc120" ] } ], "mendeley" : { "formattedCitation" : "(Campbell, 2006)", "plainTextFormattedCitation" : "(Campbell, 2006)", "previouslyFormattedCitation" : "(Campbell, 2006)"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(Campbell, 2006)</w:t>
      </w:r>
      <w:r w:rsidR="0045492C">
        <w:rPr>
          <w:rFonts w:ascii="Times New Roman" w:hAnsi="Times New Roman" w:cs="Times New Roman"/>
          <w:sz w:val="24"/>
          <w:szCs w:val="24"/>
        </w:rPr>
        <w:fldChar w:fldCharType="end"/>
      </w:r>
      <w:r w:rsidR="002828DC" w:rsidRPr="00BB6422">
        <w:rPr>
          <w:rFonts w:ascii="Times New Roman" w:hAnsi="Times New Roman" w:cs="Times New Roman"/>
          <w:sz w:val="24"/>
          <w:szCs w:val="24"/>
        </w:rPr>
        <w:t>),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w:t>
      </w:r>
      <w:r w:rsidR="002F7B02">
        <w:rPr>
          <w:rFonts w:ascii="Times New Roman" w:hAnsi="Times New Roman" w:cs="Times New Roman"/>
          <w:sz w:val="24"/>
          <w:szCs w:val="24"/>
        </w:rPr>
        <w:t>testosterone effect</w:t>
      </w:r>
      <w:r w:rsidR="002828DC" w:rsidRPr="00C268BF">
        <w:rPr>
          <w:rFonts w:ascii="Times New Roman" w:hAnsi="Times New Roman" w:cs="Times New Roman"/>
          <w:sz w:val="24"/>
          <w:szCs w:val="24"/>
        </w:rPr>
        <w:t xml:space="preserve"> has been found in lizards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"10.1016/0016-6480(87)90170-5", "ISSN" : "0016-6480", "abstract" : "Seasonal changes in testosterone levels in male mountain spiny lizards (Sceloporus jarrovi) are correlated tightly with seasonal changes in intensity of aggressive territorial defense. Testosterone levels are lowest in the winter when males aggregate, are moderately elevated during the summer when males show low-intensity territorial defense, and are highest during the fall breeding season when males show high-intensity territorial defense. In this study, we tested the hypothesis that changes in testosterone levels cause these seasonal changes in territorial behavior. We experimentally increased and decreased circulating testosterone levels in free-living males during the summer, when they display nonbreeding season territoriality. Artificially increasing testosterone levels to levels equivalent to the breeding season significantly increased some, but not all, measures of territorial aggression. Levels of aggression attained, however, were still well below those typical of breeding season males. This implies that the transition to full breeding season levels of aggression is caused only partly by an increase in testosterone levels. Castration of males during the summer had no effect on several measures of territorial aggression. Thus the activation of nonbreeding season territoriality, which precedes testicular recrudescence by several months, is relatively unaffected by testosterone levels. Taken together these results suggest that the same behavior, in this case territorial aggression, may be controlled by different mechanisms in different seasons.", "author" : [ { "dropping-particle" : "", "family" : "Moore", "given" : "Michael C.", "non-dropping-particle" : "", "parse-names" : false, "suffix" : "" }, { "dropping-particle" : "", "family" : "Marler", "given" : "Catherine A.", "non-dropping-particle" : "", "parse-names" : false, "suffix" : "" } ], "container-title" : "General and Comparative Endocrinology", "id" : "ITEM-1", "issue" : "2", "issued" : { "date-parts" : [ [ "1987", "2", "1" ] ] }, "page" : "225-232", "publisher" : "Academic Press", "title" : "Effects of testosterone manipulations on nonbreeding season territorial aggression in free-living male lizards, Sceloporus jarrovi", "type" : "article-journal", "volume" : "65" }, "uris" : [ "http://www.mendeley.com/documents/?uuid=cb928b98-f7c9-3ced-9212-d2a4b1329eb5" ] } ], "mendeley" : { "formattedCitation" : "(Moore &amp; Marler, 1987)", "plainTextFormattedCitation" : "(Moore &amp; Marler, 1987)", "previouslyFormattedCitation" : "(Moore &amp; Marler,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(Moore &amp; Marler,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xml:space="preserve"> and in birds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"author" : [ { "dropping-particle" : "", "family" : "Wingfield", "given" : "JC", "non-dropping-particle" : "", "parse-names" : false, "suffix" : "" }, { "dropping-particle" : "", "family" : "Ball", "given" : "GF", "non-dropping-particle" : "", "parse-names" : false, "suffix" : "" }, { "dropping-particle" : "", "family" : "Dufty", "given" : "AM", "non-dropping-particle" : "", "parse-names" : false, "suffix" : "" }, { "dropping-particle" : "", "family" : "Hegner", "given" : "RE", "non-dropping-particle" : "", "parse-names" : false, "suffix" : "" }, { "dropping-particle" : "", "family" : "Ramenofsky", "given" : "M", "non-dropping-particle" : "", "parse-names" : false, "suffix" : "" } ], "container-title" : "American Scientist", "id" : "ITEM-1", "issue" : "6", "issued" : { "date-parts" : [ [ "1987" ] ] }, "page" : "602-608", "title" : "Testosterone and aggression in birds", "type" : "article-journal", "volume" : "75" }, "uris" : [ "http://www.mendeley.com/documents/?uuid=65856fe7-5d25-3193-8a8f-6434ec73b016" ] } ], "mendeley" : { "formattedCitation" : "(Wingfield, Ball, Dufty, Hegner, &amp; Ramenofsky, 1987)", "plainTextFormattedCitation" : "(Wingfield, Ball, Dufty, Hegner, &amp; Ramenofsky, 1987)", "previouslyFormattedCitation" : "(Wingfield, Ball, Dufty, Hegner, &amp; Ramenofsky, 1987)"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(Wingfield, Ball, Dufty, Hegner, &amp; Ramenofsky, 1987)</w:t>
      </w:r>
      <w:r w:rsidR="0045492C">
        <w:rPr>
          <w:rFonts w:ascii="Times New Roman" w:hAnsi="Times New Roman" w:cs="Times New Roman"/>
          <w:sz w:val="24"/>
          <w:szCs w:val="24"/>
        </w:rPr>
        <w:fldChar w:fldCharType="end"/>
      </w:r>
      <w:r w:rsidR="002828DC" w:rsidRPr="00C268BF">
        <w:rPr>
          <w:rFonts w:ascii="Times New Roman" w:hAnsi="Times New Roman" w:cs="Times New Roman"/>
          <w:sz w:val="24"/>
          <w:szCs w:val="24"/>
        </w:rPr>
        <w:t>, but effects</w:t>
      </w:r>
      <w:r w:rsidR="002828DC">
        <w:rPr>
          <w:rFonts w:ascii="Times New Roman" w:hAnsi="Times New Roman" w:cs="Times New Roman"/>
          <w:sz w:val="24"/>
          <w:szCs w:val="24"/>
        </w:rPr>
        <w:t xml:space="preserve"> among humans are less apparent, perhaps because </w:t>
      </w:r>
      <w:r w:rsidR="002828DC" w:rsidRPr="00354BEE">
        <w:rPr>
          <w:rFonts w:ascii="Times New Roman" w:hAnsi="Times New Roman" w:cs="Times New Roman"/>
          <w:sz w:val="24"/>
          <w:szCs w:val="24"/>
        </w:rPr>
        <w:t>culture</w:t>
      </w:r>
      <w:r w:rsidR="002828DC">
        <w:rPr>
          <w:rFonts w:ascii="Times New Roman" w:hAnsi="Times New Roman" w:cs="Times New Roman"/>
          <w:sz w:val="24"/>
          <w:szCs w:val="24"/>
        </w:rPr>
        <w:t xml:space="preserve"> establish</w:t>
      </w:r>
      <w:r w:rsidR="00ED4F50">
        <w:rPr>
          <w:rFonts w:ascii="Times New Roman" w:hAnsi="Times New Roman" w:cs="Times New Roman"/>
          <w:sz w:val="24"/>
          <w:szCs w:val="24"/>
        </w:rPr>
        <w:t>es</w:t>
      </w:r>
      <w:r w:rsidR="002828DC">
        <w:rPr>
          <w:rFonts w:ascii="Times New Roman" w:hAnsi="Times New Roman" w:cs="Times New Roman"/>
          <w:sz w:val="24"/>
          <w:szCs w:val="24"/>
        </w:rPr>
        <w:t xml:space="preserve"> </w:t>
      </w:r>
      <w:r w:rsidR="0045492C">
        <w:rPr>
          <w:rFonts w:ascii="Times New Roman" w:hAnsi="Times New Roman" w:cs="Times New Roman"/>
          <w:sz w:val="24"/>
          <w:szCs w:val="24"/>
        </w:rPr>
        <w:t>sex differences in</w:t>
      </w:r>
      <w:r w:rsidR="002828DC">
        <w:rPr>
          <w:rFonts w:ascii="Times New Roman" w:hAnsi="Times New Roman" w:cs="Times New Roman"/>
          <w:sz w:val="24"/>
          <w:szCs w:val="24"/>
        </w:rPr>
        <w:t xml:space="preserve"> behavior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"10.1017/S0140525X09990951", "ISSN" : "0140-525X", "author" : [ { "dropping-particle" : "", "family" : "Archer", "given" : "John", "non-dropping-particle" : "", "parse-names" : false, "suffix" : "" } ], "container-title" : "Behavioral and Brain Sciences", "id" : "ITEM-1", "issue" : "3-4", "issued" : { "date-parts" : [ [ "2009", "8", "20" ] ] }, "page" : "249", "publisher" : "Cambridge University Press", "title" : "Does sexual selection explain human sex differences in aggression?", "type" : "article-journal", "volume" : "32" }, "uris" : [ "http://www.mendeley.com/documents/?uuid=1de7d51e-2249-3c01-ba81-021d162d8f66" ] } ], "mendeley" : { "formattedCitation" : "(Archer, 2009)", "plainTextFormattedCitation" : "(Archer, 2009)", "previouslyFormattedCitation" : "(Archer, 2009)"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(Archer, 2009)</w:t>
      </w:r>
      <w:r w:rsidR="0045492C">
        <w:rPr>
          <w:rFonts w:ascii="Times New Roman" w:hAnsi="Times New Roman" w:cs="Times New Roman"/>
          <w:sz w:val="24"/>
          <w:szCs w:val="24"/>
        </w:rPr>
        <w:fldChar w:fldCharType="end"/>
      </w:r>
      <w:r w:rsidR="002828DC">
        <w:rPr>
          <w:rFonts w:ascii="Times New Roman" w:hAnsi="Times New Roman" w:cs="Times New Roman"/>
          <w:sz w:val="24"/>
          <w:szCs w:val="24"/>
        </w:rPr>
        <w:t>).</w:t>
      </w:r>
    </w:p>
    <w:p w14:paraId="37DA36BA" w14:textId="2CBB616D"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"ISSN" : "0002-9297", "PMID" : "14943709", "author" : [ { "dropping-particle" : "", "family" : "Phelps", "given" : "V R", "non-dropping-particle" : "", "parse-names" : false, "suffix" : "" } ], "container-title" : "American Journal of Human Genetics", "id" : "ITEM-2", "issue" : "2", "issued" : { "date-parts" : [ [ "1952", "6" ] ] }, "page" : "72-89", "publisher" : "Elsevier", "title" : "Relative index finger length as a sex-influenced trait in man.", "type" : "article-journal", "volume" : "4" }, "uris" : [ "http://www.mendeley.com/documents/?uuid=06c7f5bc-618b-3bde-8624-7a3d06b9abf3" ] } ], "mendeley" : { "formattedCitation" : "(Manning, Scutt, Wilson, &amp; Lewis-Jones, 1998; Phelps, 1952)", "plainTextFormattedCitation" : "(Manning, Scutt, Wilson, &amp; Lewis-Jones, 1998; Phelps, 1952)", "previouslyFormattedCitation" : "(Manning, Scutt, Wilson, &amp; Lewis-Jones, 1998; Phelps, 1952)"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 xml:space="preserve">(Manning, </w:t>
      </w:r>
      <w:r w:rsidR="0045492C" w:rsidRPr="0045492C">
        <w:rPr>
          <w:rFonts w:ascii="Times New Roman" w:hAnsi="Times New Roman" w:cs="Times New Roman"/>
          <w:noProof/>
          <w:sz w:val="24"/>
          <w:szCs w:val="24"/>
        </w:rPr>
        <w:lastRenderedPageBreak/>
        <w:t>Scutt, Wilson, &amp; Lewis-Jones, 1998; Phelps, 1952)</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 xml:space="preserve">). Within each sex, 2D:4D has been found to be associated with higher prenatal levels of the androgen testosterone and lower levels of the estrogen estradiol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"ITEM-1",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"plainTextFormattedCitation" : "(Lutchmaya, Baron-Cohen, Raggatt, Knickmeyer, &amp; Manning, 2004)", "previouslyFormattedCitation" : "(Lutchmaya, Baron-Cohen, Raggatt, Knickmeyer, &amp; Manning, 2004)"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(Lutchmaya, Baron-Cohen, Raggatt, Knickmeyer, &amp; Manning, 2004)</w:t>
      </w:r>
      <w:r w:rsidR="0045492C">
        <w:rPr>
          <w:rFonts w:ascii="Times New Roman" w:hAnsi="Times New Roman" w:cs="Times New Roman"/>
          <w:sz w:val="24"/>
          <w:szCs w:val="24"/>
        </w:rPr>
        <w:fldChar w:fldCharType="end"/>
      </w:r>
      <w:r w:rsidR="00640601">
        <w:rPr>
          <w:rFonts w:ascii="Times New Roman" w:hAnsi="Times New Roman" w:cs="Times New Roman"/>
          <w:sz w:val="24"/>
          <w:szCs w:val="24"/>
        </w:rPr>
        <w:t>.</w:t>
      </w:r>
    </w:p>
    <w:p w14:paraId="7D5D5511" w14:textId="15CF57AA"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w:t>
      </w:r>
      <w:r w:rsidR="002F7B02">
        <w:rPr>
          <w:rFonts w:ascii="Times New Roman" w:hAnsi="Times New Roman" w:cs="Times New Roman"/>
          <w:sz w:val="24"/>
          <w:szCs w:val="24"/>
        </w:rPr>
        <w:t>re is conflicted in this regard.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Most studies do not find</w:t>
      </w:r>
      <w:r w:rsidR="00030FE2">
        <w:rPr>
          <w:rFonts w:ascii="Times New Roman" w:hAnsi="Times New Roman" w:cs="Times New Roman"/>
          <w:sz w:val="24"/>
          <w:szCs w:val="24"/>
        </w:rPr>
        <w:t xml:space="preserve"> </w:t>
      </w:r>
      <w:r w:rsidR="002F7B02">
        <w:rPr>
          <w:rFonts w:ascii="Times New Roman" w:hAnsi="Times New Roman" w:cs="Times New Roman"/>
          <w:sz w:val="24"/>
          <w:szCs w:val="24"/>
        </w:rPr>
        <w:t xml:space="preserve">main </w:t>
      </w:r>
      <w:r w:rsidR="00030FE2">
        <w:rPr>
          <w:rFonts w:ascii="Times New Roman" w:hAnsi="Times New Roman" w:cs="Times New Roman"/>
          <w:sz w:val="24"/>
          <w:szCs w:val="24"/>
        </w:rPr>
        <w:t>effects of 2D:4D ratio</w:t>
      </w:r>
      <w:r w:rsidR="002F7B02">
        <w:rPr>
          <w:rFonts w:ascii="Times New Roman" w:hAnsi="Times New Roman" w:cs="Times New Roman"/>
          <w:sz w:val="24"/>
          <w:szCs w:val="24"/>
        </w:rPr>
        <w:t>, but</w:t>
      </w:r>
      <w:r w:rsidR="00ED4F50">
        <w:rPr>
          <w:rFonts w:ascii="Times New Roman" w:hAnsi="Times New Roman" w:cs="Times New Roman"/>
          <w:sz w:val="24"/>
          <w:szCs w:val="24"/>
        </w:rPr>
        <w:t xml:space="preserve"> instead</w:t>
      </w:r>
      <w:r w:rsidR="002F7B02">
        <w:rPr>
          <w:rFonts w:ascii="Times New Roman" w:hAnsi="Times New Roman" w:cs="Times New Roman"/>
          <w:sz w:val="24"/>
          <w:szCs w:val="24"/>
        </w:rPr>
        <w:t xml:space="preserve"> simple slopes</w:t>
      </w:r>
      <w:r w:rsidR="00030FE2">
        <w:rPr>
          <w:rFonts w:ascii="Times New Roman" w:hAnsi="Times New Roman" w:cs="Times New Roman"/>
          <w:sz w:val="24"/>
          <w:szCs w:val="24"/>
        </w:rPr>
        <w:t xml:space="preserve"> in subgroups</w:t>
      </w:r>
      <w:r w:rsidR="002F7B02">
        <w:rPr>
          <w:rFonts w:ascii="Times New Roman" w:hAnsi="Times New Roman" w:cs="Times New Roman"/>
          <w:sz w:val="24"/>
          <w:szCs w:val="24"/>
        </w:rPr>
        <w:t>.</w:t>
      </w:r>
      <w:r w:rsidR="00703FA7">
        <w:rPr>
          <w:rFonts w:ascii="Times New Roman" w:hAnsi="Times New Roman" w:cs="Times New Roman"/>
          <w:sz w:val="24"/>
          <w:szCs w:val="24"/>
        </w:rPr>
        <w:t xml:space="preserve"> </w:t>
      </w:r>
      <w:r w:rsidR="002F7B02">
        <w:rPr>
          <w:rFonts w:ascii="Times New Roman" w:hAnsi="Times New Roman" w:cs="Times New Roman"/>
          <w:sz w:val="24"/>
          <w:szCs w:val="24"/>
        </w:rPr>
        <w:t>For example, 2D:4D ratio wa</w:t>
      </w:r>
      <w:r w:rsidR="0038609F">
        <w:rPr>
          <w:rFonts w:ascii="Times New Roman" w:hAnsi="Times New Roman" w:cs="Times New Roman"/>
          <w:sz w:val="24"/>
          <w:szCs w:val="24"/>
        </w:rPr>
        <w:t xml:space="preserve">s </w:t>
      </w:r>
      <w:r w:rsidR="002F7B02">
        <w:rPr>
          <w:rFonts w:ascii="Times New Roman" w:hAnsi="Times New Roman" w:cs="Times New Roman"/>
          <w:sz w:val="24"/>
          <w:szCs w:val="24"/>
        </w:rPr>
        <w:t xml:space="preserve">reported </w:t>
      </w:r>
      <w:r w:rsidR="0038609F">
        <w:rPr>
          <w:rFonts w:ascii="Times New Roman" w:hAnsi="Times New Roman" w:cs="Times New Roman"/>
          <w:sz w:val="24"/>
          <w:szCs w:val="24"/>
        </w:rPr>
        <w:t>to interact with the effect of an aggressive music video on aggressive intent</w:t>
      </w:r>
      <w:r w:rsidR="00ED4F50">
        <w:rPr>
          <w:rFonts w:ascii="Times New Roman" w:hAnsi="Times New Roman" w:cs="Times New Roman"/>
          <w:sz w:val="24"/>
          <w:szCs w:val="24"/>
        </w:rPr>
        <w:t>: Participants with m</w:t>
      </w:r>
      <w:r w:rsidR="0038609F">
        <w:rPr>
          <w:rFonts w:ascii="Times New Roman" w:hAnsi="Times New Roman" w:cs="Times New Roman"/>
          <w:sz w:val="24"/>
          <w:szCs w:val="24"/>
        </w:rPr>
        <w:t xml:space="preserve">ore masculine ratios </w:t>
      </w:r>
      <w:r w:rsidR="00ED4F50">
        <w:rPr>
          <w:rFonts w:ascii="Times New Roman" w:hAnsi="Times New Roman" w:cs="Times New Roman"/>
          <w:sz w:val="24"/>
          <w:szCs w:val="24"/>
        </w:rPr>
        <w:t>displayed</w:t>
      </w:r>
      <w:r w:rsidR="0038609F">
        <w:rPr>
          <w:rFonts w:ascii="Times New Roman" w:hAnsi="Times New Roman" w:cs="Times New Roman"/>
          <w:sz w:val="24"/>
          <w:szCs w:val="24"/>
        </w:rPr>
        <w:t xml:space="preserve">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2007)</w:t>
      </w:r>
      <w:r w:rsidR="00F25523">
        <w:rPr>
          <w:rFonts w:ascii="Times New Roman" w:hAnsi="Times New Roman" w:cs="Times New Roman"/>
          <w:sz w:val="24"/>
          <w:szCs w:val="24"/>
        </w:rPr>
        <w:fldChar w:fldCharType="end"/>
      </w:r>
      <w:r w:rsidR="0038609F">
        <w:rPr>
          <w:rFonts w:ascii="Times New Roman" w:hAnsi="Times New Roman" w:cs="Times New Roman"/>
          <w:sz w:val="24"/>
          <w:szCs w:val="24"/>
        </w:rPr>
        <w:t xml:space="preserve">. Similarly, it is argued that the relationship between 2D:4D ratio and </w:t>
      </w:r>
      <w:del w:id="55" w:author="Bartholow, Bruce D." w:date="2018-03-07T16:07:00Z">
        <w:r w:rsidR="0038609F" w:rsidDel="004E18B2">
          <w:rPr>
            <w:rFonts w:ascii="Times New Roman" w:hAnsi="Times New Roman" w:cs="Times New Roman"/>
            <w:sz w:val="24"/>
            <w:szCs w:val="24"/>
          </w:rPr>
          <w:delText xml:space="preserve">an </w:delText>
        </w:r>
      </w:del>
      <w:r w:rsidR="0038609F">
        <w:rPr>
          <w:rFonts w:ascii="Times New Roman" w:hAnsi="Times New Roman" w:cs="Times New Roman"/>
          <w:sz w:val="24"/>
          <w:szCs w:val="24"/>
        </w:rPr>
        <w:t>behavior in an economic dictator game reverses depending on whether participants are in a neutral or aggressive context, e.g., having been previously primed with aggressive words</w:t>
      </w:r>
      <w:r w:rsidR="00F25523">
        <w:rPr>
          <w:rFonts w:ascii="Times New Roman" w:hAnsi="Times New Roman" w:cs="Times New Roman"/>
          <w:sz w:val="24"/>
          <w:szCs w:val="24"/>
        </w:rPr>
        <w:t xml:space="preserve"> </w:t>
      </w:r>
      <w:r w:rsidR="00F25523">
        <w:rPr>
          <w:rFonts w:ascii="Times New Roman" w:hAnsi="Times New Roman" w:cs="Times New Roman"/>
          <w:sz w:val="24"/>
          <w:szCs w:val="24"/>
        </w:rPr>
        <w:fldChar w:fldCharType="begin" w:fldLock="1"/>
      </w:r>
      <w:r w:rsidR="00F25523">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F25523">
        <w:rPr>
          <w:rFonts w:ascii="Times New Roman" w:hAnsi="Times New Roman" w:cs="Times New Roman"/>
          <w:sz w:val="24"/>
          <w:szCs w:val="24"/>
        </w:rPr>
        <w:fldChar w:fldCharType="separate"/>
      </w:r>
      <w:r w:rsidR="00F25523" w:rsidRPr="00F25523">
        <w:rPr>
          <w:rFonts w:ascii="Times New Roman" w:hAnsi="Times New Roman" w:cs="Times New Roman"/>
          <w:noProof/>
          <w:sz w:val="24"/>
          <w:szCs w:val="24"/>
        </w:rPr>
        <w:t>(Millet &amp; Dewitte, 2009)</w:t>
      </w:r>
      <w:r w:rsidR="00F25523">
        <w:rPr>
          <w:rFonts w:ascii="Times New Roman" w:hAnsi="Times New Roman" w:cs="Times New Roman"/>
          <w:sz w:val="24"/>
          <w:szCs w:val="24"/>
        </w:rPr>
        <w:fldChar w:fldCharType="end"/>
      </w:r>
      <w:r w:rsidR="00030FE2">
        <w:rPr>
          <w:rFonts w:ascii="Times New Roman" w:hAnsi="Times New Roman" w:cs="Times New Roman"/>
          <w:sz w:val="24"/>
          <w:szCs w:val="24"/>
        </w:rPr>
        <w:t>.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38060623"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w:t>
      </w:r>
      <w:r w:rsidR="002F7B02">
        <w:rPr>
          <w:rFonts w:ascii="Times New Roman" w:hAnsi="Times New Roman" w:cs="Times New Roman"/>
          <w:sz w:val="24"/>
          <w:szCs w:val="24"/>
        </w:rPr>
        <w:t xml:space="preserve">in turn </w:t>
      </w:r>
      <w:r w:rsidR="00703FA7">
        <w:rPr>
          <w:rFonts w:ascii="Times New Roman" w:hAnsi="Times New Roman" w:cs="Times New Roman"/>
          <w:sz w:val="24"/>
          <w:szCs w:val="24"/>
        </w:rPr>
        <w:t xml:space="preserve">causing lower 2D:4D ratio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"10.1016/S1090-5138(03)00052-7", "ISSN" : "1090-5138", "abstract" : "The second to fourth digit ratio (2D:4D) is sexually dimorphic, with lower mean values in males compared to females. It has been suggested that the sex difference in 2D:4D is determined prenatally, 2D:4D is negatively related to prenatal testosterone and positively to prenatal oestrogen, and that 2D:4D is a marker for levels of sex steroids during brain organisation. There is growing evidence that many sex-dependent behaviours are correlated with 2D:4D. However, there is no direct evidence for an effect of prenatal sex steroids on the digit ratio. The response to prenatal testosterone is dependent on the amount produced and the foetal sensitivity to the hormone. Variation in the X-linked androgen receptor gene (AR) determines sensitivity to testosterone. Alleles of AR with low numbers of CAG triplets respond to testosterone with high transactivational activity, while high numbers of CAG's are associated with increased insensitivity to testosterone. We show in a sample of 50 men (49 Caucasian subjects, 1 Caucasian/Chinese subject) that 2D:4D is a phenotypic correlate of AR structure. Right-hand 2D:4D was positively correlated with CAG number and individuals with low 2D:4D in their right hand compared to left hand had AR alleles with low CAG numbers. We discuss the implications of our findings for our understanding of the aetiology of 2D:4D, its relationships with sex-dependent behaviours, and the evolutionary implications of variation in 2D:4D and AR.", "author" : [ { "dropping-particle" : "", "family" : "Manning", "given" : "John T.", "non-dropping-particle" : "", "parse-names" : false, "suffix" : "" }, { "dropping-particle" : "", "family" : "Bundred", "given" : "Peter E.", "non-dropping-particle" : "", "parse-names" : false, "suffix" : "" }, { "dropping-particle" : "", "family" : "Newton", "given" : "Darren J.", "non-dropping-particle" : "", "parse-names" : false, "suffix" : "" }, { "dropping-particle" : "", "family" : "Flanagan", "given" : "Brian F.", "non-dropping-particle" : "", "parse-names" : false, "suffix" : "" } ], "container-title" : "Evolution and Human Behavior", "id" : "ITEM-1", "issue" : "6", "issued" : { "date-parts" : [ [ "2003", "11", "1" ] ] }, "page" : "399-405", "publisher" : "Elsevier", "title" : "The second to fourth digit ratio and variation in the androgen receptor gene", "type" : "article-journal", "volume" : "24" }, "uris" : [ "http://www.mendeley.com/documents/?uuid=9e719932-b6f3-3f6b-9628-817d8c7c17ba" ] } ], "mendeley" : { "formattedCitation" : "(Manning, Bundred, Newton, &amp; Flanagan, 2003)", "plainTextFormattedCitation" : "(Manning, Bundred, Newton, &amp; Flanagan, 2003)", "previouslyFormattedCitation" : "(Manning, Bundred, Newton, &amp; Flanagan, 2003)"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(Manning, Bundred, Newton, &amp; Flanagan, 2003)</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r w:rsidR="0045492C">
        <w:rPr>
          <w:rFonts w:ascii="Times New Roman" w:hAnsi="Times New Roman" w:cs="Times New Roman"/>
          <w:sz w:val="24"/>
          <w:szCs w:val="24"/>
        </w:rPr>
        <w:lastRenderedPageBreak/>
        <w:fldChar w:fldCharType="begin" w:fldLock="1"/>
      </w:r>
      <w:r w:rsidR="0045492C">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(Voracek, 2014)</w:t>
      </w:r>
      <w:r w:rsidR="0045492C">
        <w:rPr>
          <w:rFonts w:ascii="Times New Roman" w:hAnsi="Times New Roman" w:cs="Times New Roman"/>
          <w:sz w:val="24"/>
          <w:szCs w:val="24"/>
        </w:rPr>
        <w:fldChar w:fldCharType="end"/>
      </w:r>
      <w:r w:rsidR="00703FA7">
        <w:rPr>
          <w:rFonts w:ascii="Times New Roman" w:hAnsi="Times New Roman" w:cs="Times New Roman"/>
          <w:sz w:val="24"/>
          <w:szCs w:val="24"/>
        </w:rPr>
        <w:t xml:space="preserve">. </w:t>
      </w:r>
      <w:r>
        <w:rPr>
          <w:rFonts w:ascii="Times New Roman" w:hAnsi="Times New Roman" w:cs="Times New Roman"/>
          <w:sz w:val="24"/>
          <w:szCs w:val="24"/>
        </w:rPr>
        <w:t>Thus, it is possible that 2D</w:t>
      </w:r>
      <w:ins w:id="56" w:author="Bartholow, Bruce D." w:date="2018-03-07T16:07:00Z">
        <w:r w:rsidR="004E18B2">
          <w:rPr>
            <w:rFonts w:ascii="Times New Roman" w:hAnsi="Times New Roman" w:cs="Times New Roman"/>
            <w:sz w:val="24"/>
            <w:szCs w:val="24"/>
          </w:rPr>
          <w:t>:</w:t>
        </w:r>
      </w:ins>
      <w:r>
        <w:rPr>
          <w:rFonts w:ascii="Times New Roman" w:hAnsi="Times New Roman" w:cs="Times New Roman"/>
          <w:sz w:val="24"/>
          <w:szCs w:val="24"/>
        </w:rPr>
        <w:t>4D is not a valid measurement of prenatal testosterone activity in typical populations.</w:t>
      </w:r>
      <w:r w:rsidR="0038609F">
        <w:rPr>
          <w:rFonts w:ascii="Times New Roman" w:hAnsi="Times New Roman" w:cs="Times New Roman"/>
          <w:sz w:val="24"/>
          <w:szCs w:val="24"/>
        </w:rPr>
        <w:t xml:space="preserve"> If this is the case, then 2D:4D ratio should not predict aggression </w:t>
      </w:r>
      <w:del w:id="57" w:author="Bartholow, Bruce D." w:date="2018-03-07T16:08:00Z">
        <w:r w:rsidR="0038609F" w:rsidDel="004E18B2">
          <w:rPr>
            <w:rFonts w:ascii="Times New Roman" w:hAnsi="Times New Roman" w:cs="Times New Roman"/>
            <w:sz w:val="24"/>
            <w:szCs w:val="24"/>
          </w:rPr>
          <w:delText>because 2D:4D ratio is not a valid measure of</w:delText>
        </w:r>
      </w:del>
      <w:ins w:id="58" w:author="Bartholow, Bruce D." w:date="2018-03-07T16:08:00Z">
        <w:r w:rsidR="004E18B2">
          <w:rPr>
            <w:rFonts w:ascii="Times New Roman" w:hAnsi="Times New Roman" w:cs="Times New Roman"/>
            <w:sz w:val="24"/>
            <w:szCs w:val="24"/>
          </w:rPr>
          <w:t>even if</w:t>
        </w:r>
      </w:ins>
      <w:r w:rsidR="0038609F">
        <w:rPr>
          <w:rFonts w:ascii="Times New Roman" w:hAnsi="Times New Roman" w:cs="Times New Roman"/>
          <w:sz w:val="24"/>
          <w:szCs w:val="24"/>
        </w:rPr>
        <w:t xml:space="preserve"> prenatal testosterone</w:t>
      </w:r>
      <w:ins w:id="59" w:author="Bartholow, Bruce D." w:date="2018-03-07T16:08:00Z">
        <w:r w:rsidR="004E18B2">
          <w:rPr>
            <w:rFonts w:ascii="Times New Roman" w:hAnsi="Times New Roman" w:cs="Times New Roman"/>
            <w:sz w:val="24"/>
            <w:szCs w:val="24"/>
          </w:rPr>
          <w:t xml:space="preserve"> levels are associated with subsequent aggressive tendencies</w:t>
        </w:r>
      </w:ins>
      <w:r w:rsidR="0038609F">
        <w:rPr>
          <w:rFonts w:ascii="Times New Roman" w:hAnsi="Times New Roman" w:cs="Times New Roman"/>
          <w:sz w:val="24"/>
          <w:szCs w:val="24"/>
        </w:rPr>
        <w:t>.</w:t>
      </w:r>
    </w:p>
    <w:p w14:paraId="0909FB53" w14:textId="18AE5060"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Superadditive </w:t>
      </w:r>
      <w:r w:rsidR="004E18B2">
        <w:rPr>
          <w:rFonts w:ascii="Times New Roman" w:hAnsi="Times New Roman" w:cs="Times New Roman"/>
          <w:b/>
          <w:sz w:val="24"/>
          <w:szCs w:val="24"/>
        </w:rPr>
        <w:t>Causes o</w:t>
      </w:r>
      <w:r w:rsidR="004E18B2">
        <w:rPr>
          <w:rFonts w:ascii="Times New Roman" w:hAnsi="Times New Roman" w:cs="Times New Roman"/>
          <w:b/>
          <w:sz w:val="24"/>
          <w:szCs w:val="24"/>
        </w:rPr>
        <w:t xml:space="preserve">f </w:t>
      </w:r>
      <w:r w:rsidR="004E18B2">
        <w:rPr>
          <w:rFonts w:ascii="Times New Roman" w:hAnsi="Times New Roman" w:cs="Times New Roman"/>
          <w:b/>
          <w:sz w:val="24"/>
          <w:szCs w:val="24"/>
        </w:rPr>
        <w:t>Aggressive Behavior</w:t>
      </w:r>
    </w:p>
    <w:p w14:paraId="5EFB5A45" w14:textId="06267B0B"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r w:rsidR="00ED4F50">
        <w:rPr>
          <w:rFonts w:ascii="Times New Roman" w:hAnsi="Times New Roman" w:cs="Times New Roman"/>
          <w:sz w:val="24"/>
          <w:szCs w:val="24"/>
        </w:rPr>
        <w:t>temperamentally</w:t>
      </w:r>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w:t>
      </w:r>
      <w:r w:rsidR="00ED4F50">
        <w:rPr>
          <w:rFonts w:ascii="Times New Roman" w:hAnsi="Times New Roman" w:cs="Times New Roman"/>
          <w:sz w:val="24"/>
          <w:szCs w:val="24"/>
        </w:rPr>
        <w:t>have superadditive effects</w:t>
      </w:r>
      <w:r w:rsidR="00952314">
        <w:rPr>
          <w:rFonts w:ascii="Times New Roman" w:hAnsi="Times New Roman" w:cs="Times New Roman"/>
          <w:sz w:val="24"/>
          <w:szCs w:val="24"/>
        </w:rPr>
        <w:t xml:space="preserve">. In this study, we examine whether </w:t>
      </w:r>
      <w:del w:id="60" w:author="Bartholow, Bruce D." w:date="2018-03-07T16:10:00Z">
        <w:r w:rsidR="00952314" w:rsidDel="004E18B2">
          <w:rPr>
            <w:rFonts w:ascii="Times New Roman" w:hAnsi="Times New Roman" w:cs="Times New Roman"/>
            <w:sz w:val="24"/>
            <w:szCs w:val="24"/>
          </w:rPr>
          <w:delText>the</w:delText>
        </w:r>
      </w:del>
      <w:del w:id="61" w:author="Bartholow, Bruce D." w:date="2018-03-07T16:09:00Z">
        <w:r w:rsidR="00952314" w:rsidDel="004E18B2">
          <w:rPr>
            <w:rFonts w:ascii="Times New Roman" w:hAnsi="Times New Roman" w:cs="Times New Roman"/>
            <w:sz w:val="24"/>
            <w:szCs w:val="24"/>
          </w:rPr>
          <w:delText>se</w:delText>
        </w:r>
      </w:del>
      <w:ins w:id="62" w:author="Bartholow, Bruce D." w:date="2018-03-07T16:10:00Z">
        <w:r w:rsidR="004E18B2">
          <w:rPr>
            <w:rFonts w:ascii="Times New Roman" w:hAnsi="Times New Roman" w:cs="Times New Roman"/>
            <w:sz w:val="24"/>
            <w:szCs w:val="24"/>
          </w:rPr>
          <w:t>three</w:t>
        </w:r>
      </w:ins>
      <w:r w:rsidR="00952314">
        <w:rPr>
          <w:rFonts w:ascii="Times New Roman" w:hAnsi="Times New Roman" w:cs="Times New Roman"/>
          <w:sz w:val="24"/>
          <w:szCs w:val="24"/>
        </w:rPr>
        <w:t xml:space="preserve"> purported causes of </w:t>
      </w:r>
      <w:ins w:id="63" w:author="Bartholow, Bruce D." w:date="2018-03-07T16:10:00Z">
        <w:r w:rsidR="004E18B2">
          <w:rPr>
            <w:rFonts w:ascii="Times New Roman" w:hAnsi="Times New Roman" w:cs="Times New Roman"/>
            <w:sz w:val="24"/>
            <w:szCs w:val="24"/>
          </w:rPr>
          <w:t>aggression (</w:t>
        </w:r>
      </w:ins>
      <w:r w:rsidR="00952314">
        <w:rPr>
          <w:rFonts w:ascii="Times New Roman" w:hAnsi="Times New Roman" w:cs="Times New Roman"/>
          <w:sz w:val="24"/>
          <w:szCs w:val="24"/>
        </w:rPr>
        <w:t>violent content, difficult content, and 2D:4D ratio</w:t>
      </w:r>
      <w:ins w:id="64" w:author="Bartholow, Bruce D." w:date="2018-03-07T16:10:00Z">
        <w:r w:rsidR="004E18B2">
          <w:rPr>
            <w:rFonts w:ascii="Times New Roman" w:hAnsi="Times New Roman" w:cs="Times New Roman"/>
            <w:sz w:val="24"/>
            <w:szCs w:val="24"/>
          </w:rPr>
          <w:t>)</w:t>
        </w:r>
      </w:ins>
      <w:r w:rsidR="00952314">
        <w:rPr>
          <w:rFonts w:ascii="Times New Roman" w:hAnsi="Times New Roman" w:cs="Times New Roman"/>
          <w:sz w:val="24"/>
          <w:szCs w:val="24"/>
        </w:rPr>
        <w:t xml:space="preserve"> interact to predict aggressive behavior</w:t>
      </w:r>
      <w:ins w:id="65" w:author="Bartholow, Bruce D." w:date="2018-03-07T16:10:00Z">
        <w:r w:rsidR="004E18B2">
          <w:rPr>
            <w:rFonts w:ascii="Times New Roman" w:hAnsi="Times New Roman" w:cs="Times New Roman"/>
            <w:sz w:val="24"/>
            <w:szCs w:val="24"/>
          </w:rPr>
          <w:t xml:space="preserve"> following video game play</w:t>
        </w:r>
      </w:ins>
      <w:r w:rsidR="00952314">
        <w:rPr>
          <w:rFonts w:ascii="Times New Roman" w:hAnsi="Times New Roman" w:cs="Times New Roman"/>
          <w:sz w:val="24"/>
          <w:szCs w:val="24"/>
        </w:rPr>
        <w:t>.</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06661D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D4F50">
        <w:rPr>
          <w:rFonts w:ascii="Times New Roman" w:hAnsi="Times New Roman" w:cs="Times New Roman"/>
          <w:sz w:val="24"/>
          <w:szCs w:val="24"/>
        </w:rPr>
        <w:t xml:space="preserve">will </w:t>
      </w:r>
      <w:ins w:id="66" w:author="Bartholow, Bruce D." w:date="2018-03-07T16:11:00Z">
        <w:r w:rsidR="004E18B2">
          <w:rPr>
            <w:rFonts w:ascii="Times New Roman" w:hAnsi="Times New Roman" w:cs="Times New Roman"/>
            <w:sz w:val="24"/>
            <w:szCs w:val="24"/>
          </w:rPr>
          <w:t xml:space="preserve">interact in </w:t>
        </w:r>
      </w:ins>
      <w:del w:id="67" w:author="Bartholow, Bruce D." w:date="2018-03-07T16:11:00Z">
        <w:r w:rsidR="00EC2608" w:rsidDel="004E18B2">
          <w:rPr>
            <w:rFonts w:ascii="Times New Roman" w:hAnsi="Times New Roman" w:cs="Times New Roman"/>
            <w:sz w:val="24"/>
            <w:szCs w:val="24"/>
          </w:rPr>
          <w:delText xml:space="preserve">have </w:delText>
        </w:r>
      </w:del>
      <w:r w:rsidR="00EC2608">
        <w:rPr>
          <w:rFonts w:ascii="Times New Roman" w:hAnsi="Times New Roman" w:cs="Times New Roman"/>
          <w:sz w:val="24"/>
          <w:szCs w:val="24"/>
        </w:rPr>
        <w:t xml:space="preserve">superadditive </w:t>
      </w:r>
      <w:del w:id="68" w:author="Bartholow, Bruce D." w:date="2018-03-07T16:12:00Z">
        <w:r w:rsidR="00EC2608" w:rsidDel="004E18B2">
          <w:rPr>
            <w:rFonts w:ascii="Times New Roman" w:hAnsi="Times New Roman" w:cs="Times New Roman"/>
            <w:sz w:val="24"/>
            <w:szCs w:val="24"/>
          </w:rPr>
          <w:delText>interactions</w:delText>
        </w:r>
      </w:del>
      <w:ins w:id="69" w:author="Bartholow, Bruce D." w:date="2018-03-07T16:12:00Z">
        <w:r w:rsidR="004E18B2">
          <w:rPr>
            <w:rFonts w:ascii="Times New Roman" w:hAnsi="Times New Roman" w:cs="Times New Roman"/>
            <w:sz w:val="24"/>
            <w:szCs w:val="24"/>
          </w:rPr>
          <w:t>ways, such that the presence of multiple of these factors will produce more aggression than any one factor alone</w:t>
        </w:r>
      </w:ins>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5A0A337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w:t>
      </w:r>
      <w:ins w:id="70" w:author="Bartholow, Bruce D." w:date="2018-03-07T16:13:00Z">
        <w:r w:rsidR="004E18B2">
          <w:rPr>
            <w:rFonts w:ascii="Times New Roman" w:hAnsi="Times New Roman" w:cs="Times New Roman"/>
            <w:sz w:val="24"/>
            <w:szCs w:val="24"/>
          </w:rPr>
          <w:t xml:space="preserve">data from </w:t>
        </w:r>
      </w:ins>
      <w:r w:rsidR="009B5C74">
        <w:rPr>
          <w:rFonts w:ascii="Times New Roman" w:hAnsi="Times New Roman" w:cs="Times New Roman"/>
          <w:sz w:val="24"/>
          <w:szCs w:val="24"/>
        </w:rPr>
        <w:t xml:space="preserve">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ins w:id="71" w:author="Bartholow, Bruce D." w:date="2018-03-07T16:13:00Z">
        <w:r w:rsidR="004E18B2">
          <w:rPr>
            <w:rFonts w:ascii="Times New Roman" w:hAnsi="Times New Roman" w:cs="Times New Roman"/>
            <w:sz w:val="24"/>
            <w:szCs w:val="24"/>
          </w:rPr>
          <w:t xml:space="preserve"> individuals</w:t>
        </w:r>
      </w:ins>
      <w:r w:rsidR="008B621D" w:rsidRPr="00C30A11">
        <w:rPr>
          <w:rFonts w:ascii="Times New Roman" w:hAnsi="Times New Roman" w:cs="Times New Roman"/>
          <w:sz w:val="24"/>
          <w:szCs w:val="24"/>
        </w:rPr>
        <w:t xml:space="preserve">, </w:t>
      </w:r>
      <w:del w:id="72" w:author="Bartholow, Bruce D." w:date="2018-03-07T16:13:00Z">
        <w:r w:rsidR="008B621D" w:rsidRPr="00C30A11" w:rsidDel="004E18B2">
          <w:rPr>
            <w:rFonts w:ascii="Times New Roman" w:hAnsi="Times New Roman" w:cs="Times New Roman"/>
            <w:sz w:val="24"/>
            <w:szCs w:val="24"/>
          </w:rPr>
          <w:delText xml:space="preserve">with </w:delText>
        </w:r>
      </w:del>
      <w:ins w:id="73" w:author="Bartholow, Bruce D." w:date="2018-03-07T16:13:00Z">
        <w:r w:rsidR="004E18B2">
          <w:rPr>
            <w:rFonts w:ascii="Times New Roman" w:hAnsi="Times New Roman" w:cs="Times New Roman"/>
            <w:sz w:val="24"/>
            <w:szCs w:val="24"/>
          </w:rPr>
          <w:t xml:space="preserve">and </w:t>
        </w:r>
      </w:ins>
      <w:r w:rsidR="008B621D" w:rsidRPr="00C30A11">
        <w:rPr>
          <w:rFonts w:ascii="Times New Roman" w:hAnsi="Times New Roman" w:cs="Times New Roman"/>
          <w:sz w:val="24"/>
          <w:szCs w:val="24"/>
        </w:rPr>
        <w:t>another 3.8% identifying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815BFF" w:rsidRPr="00C30A11">
        <w:rPr>
          <w:rFonts w:ascii="Times New Roman" w:hAnsi="Times New Roman" w:cs="Times New Roman"/>
          <w:sz w:val="24"/>
          <w:szCs w:val="24"/>
        </w:rPr>
        <w:t>)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0030CC61"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04FD8D9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 xml:space="preserve">(Hallgren, 2012; McGraw &amp; Wong, </w:t>
      </w:r>
      <w:r w:rsidR="00984D58" w:rsidRPr="00984D58">
        <w:rPr>
          <w:rFonts w:ascii="Times New Roman" w:hAnsi="Times New Roman" w:cs="Times New Roman"/>
          <w:noProof/>
          <w:sz w:val="24"/>
          <w:szCs w:val="24"/>
        </w:rPr>
        <w:lastRenderedPageBreak/>
        <w:t>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3641E4FC"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w:t>
      </w:r>
      <w:ins w:id="74" w:author="Bartholow, Bruce D." w:date="2018-03-07T16:16:00Z">
        <w:r w:rsidR="004E18B2">
          <w:rPr>
            <w:rFonts w:ascii="Times New Roman" w:hAnsi="Times New Roman" w:cs="Times New Roman"/>
            <w:b/>
            <w:sz w:val="24"/>
            <w:szCs w:val="24"/>
          </w:rPr>
          <w:t xml:space="preserve"> </w:t>
        </w:r>
      </w:ins>
      <w:r w:rsidRPr="008B083A">
        <w:rPr>
          <w:rFonts w:ascii="Times New Roman" w:hAnsi="Times New Roman" w:cs="Times New Roman"/>
          <w:b/>
          <w:sz w:val="24"/>
          <w:szCs w:val="24"/>
        </w:rPr>
        <w:t>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w:t>
      </w:r>
      <w:commentRangeStart w:id="75"/>
      <w:commentRangeStart w:id="76"/>
      <w:r>
        <w:rPr>
          <w:rFonts w:ascii="Times New Roman" w:hAnsi="Times New Roman" w:cs="Times New Roman"/>
          <w:sz w:val="24"/>
          <w:szCs w:val="24"/>
        </w:rPr>
        <w:t xml:space="preserve">immerse his fist in a bucket of painfully-cold water for an amount of time. </w:t>
      </w:r>
      <w:commentRangeEnd w:id="75"/>
      <w:r w:rsidR="00ED4F50">
        <w:rPr>
          <w:rStyle w:val="CommentReference"/>
        </w:rPr>
        <w:commentReference w:id="75"/>
      </w:r>
      <w:commentRangeEnd w:id="76"/>
      <w:r w:rsidR="004E18B2">
        <w:rPr>
          <w:rStyle w:val="CommentReference"/>
        </w:rPr>
        <w:commentReference w:id="76"/>
      </w:r>
      <w:r>
        <w:rPr>
          <w:rFonts w:ascii="Times New Roman" w:hAnsi="Times New Roman" w:cs="Times New Roman"/>
          <w:sz w:val="24"/>
          <w:szCs w:val="24"/>
        </w:rPr>
        <w:t xml:space="preserve">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(Elson, Mohseni, Breuer, Scharkow, &amp; Quandt,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13AF105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 see post-questionnaire)</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dimensions</w:t>
      </w:r>
      <w:ins w:id="77" w:author="Bartholow, Bruce D." w:date="2018-03-07T16:26:00Z">
        <w:r w:rsidR="004E18B2">
          <w:rPr>
            <w:rFonts w:ascii="Times New Roman" w:hAnsi="Times New Roman" w:cs="Times New Roman"/>
            <w:sz w:val="24"/>
            <w:szCs w:val="24"/>
          </w:rPr>
          <w:t>,</w:t>
        </w:r>
      </w:ins>
      <w:r>
        <w:rPr>
          <w:rFonts w:ascii="Times New Roman" w:hAnsi="Times New Roman" w:cs="Times New Roman"/>
          <w:sz w:val="24"/>
          <w:szCs w:val="24"/>
        </w:rPr>
        <w:t xml:space="preserve"> </w:t>
      </w:r>
      <w:del w:id="78" w:author="Bartholow, Bruce D." w:date="2018-03-07T16:26:00Z">
        <w:r w:rsidR="00D51E01" w:rsidDel="004E18B2">
          <w:rPr>
            <w:rFonts w:ascii="Times New Roman" w:hAnsi="Times New Roman" w:cs="Times New Roman"/>
            <w:sz w:val="24"/>
            <w:szCs w:val="24"/>
          </w:rPr>
          <w:delText xml:space="preserve">such </w:delText>
        </w:r>
      </w:del>
      <w:ins w:id="79" w:author="Bartholow, Bruce D." w:date="2018-03-07T16:26:00Z">
        <w:r w:rsidR="004E18B2">
          <w:rPr>
            <w:rFonts w:ascii="Times New Roman" w:hAnsi="Times New Roman" w:cs="Times New Roman"/>
            <w:sz w:val="24"/>
            <w:szCs w:val="24"/>
          </w:rPr>
          <w:t xml:space="preserve">including how </w:t>
        </w:r>
      </w:ins>
      <w:del w:id="80" w:author="Bartholow, Bruce D." w:date="2018-03-07T16:26:00Z">
        <w:r w:rsidR="00D51E01" w:rsidDel="004E18B2">
          <w:rPr>
            <w:rFonts w:ascii="Times New Roman" w:hAnsi="Times New Roman" w:cs="Times New Roman"/>
            <w:sz w:val="24"/>
            <w:szCs w:val="24"/>
          </w:rPr>
          <w:delText xml:space="preserve">as </w:delText>
        </w:r>
      </w:del>
      <w:r>
        <w:rPr>
          <w:rFonts w:ascii="Times New Roman" w:hAnsi="Times New Roman" w:cs="Times New Roman"/>
          <w:sz w:val="24"/>
          <w:szCs w:val="24"/>
        </w:rPr>
        <w:t>violen</w:t>
      </w:r>
      <w:ins w:id="81" w:author="Bartholow, Bruce D." w:date="2018-03-07T16:26:00Z">
        <w:r w:rsidR="004E18B2">
          <w:rPr>
            <w:rFonts w:ascii="Times New Roman" w:hAnsi="Times New Roman" w:cs="Times New Roman"/>
            <w:sz w:val="24"/>
            <w:szCs w:val="24"/>
          </w:rPr>
          <w:t>t</w:t>
        </w:r>
      </w:ins>
      <w:del w:id="82" w:author="Bartholow, Bruce D." w:date="2018-03-07T16:26:00Z">
        <w:r w:rsidR="00D51E01" w:rsidDel="004E18B2">
          <w:rPr>
            <w:rFonts w:ascii="Times New Roman" w:hAnsi="Times New Roman" w:cs="Times New Roman"/>
            <w:sz w:val="24"/>
            <w:szCs w:val="24"/>
          </w:rPr>
          <w:delText>ce</w:delText>
        </w:r>
      </w:del>
      <w:r>
        <w:rPr>
          <w:rFonts w:ascii="Times New Roman" w:hAnsi="Times New Roman" w:cs="Times New Roman"/>
          <w:sz w:val="24"/>
          <w:szCs w:val="24"/>
        </w:rPr>
        <w:t>, excit</w:t>
      </w:r>
      <w:ins w:id="83" w:author="Bartholow, Bruce D." w:date="2018-03-07T16:26:00Z">
        <w:r w:rsidR="004E18B2">
          <w:rPr>
            <w:rFonts w:ascii="Times New Roman" w:hAnsi="Times New Roman" w:cs="Times New Roman"/>
            <w:sz w:val="24"/>
            <w:szCs w:val="24"/>
          </w:rPr>
          <w:t>ing</w:t>
        </w:r>
      </w:ins>
      <w:del w:id="84" w:author="Bartholow, Bruce D." w:date="2018-03-07T16:26:00Z">
        <w:r w:rsidR="00D51E01" w:rsidDel="004E18B2">
          <w:rPr>
            <w:rFonts w:ascii="Times New Roman" w:hAnsi="Times New Roman" w:cs="Times New Roman"/>
            <w:sz w:val="24"/>
            <w:szCs w:val="24"/>
          </w:rPr>
          <w:delText>ement</w:delText>
        </w:r>
      </w:del>
      <w:r>
        <w:rPr>
          <w:rFonts w:ascii="Times New Roman" w:hAnsi="Times New Roman" w:cs="Times New Roman"/>
          <w:sz w:val="24"/>
          <w:szCs w:val="24"/>
        </w:rPr>
        <w:t>, and challen</w:t>
      </w:r>
      <w:r w:rsidR="00D51E01">
        <w:rPr>
          <w:rFonts w:ascii="Times New Roman" w:hAnsi="Times New Roman" w:cs="Times New Roman"/>
          <w:sz w:val="24"/>
          <w:szCs w:val="24"/>
        </w:rPr>
        <w:t>g</w:t>
      </w:r>
      <w:ins w:id="85" w:author="Bartholow, Bruce D." w:date="2018-03-07T16:25:00Z">
        <w:r w:rsidR="004E18B2">
          <w:rPr>
            <w:rFonts w:ascii="Times New Roman" w:hAnsi="Times New Roman" w:cs="Times New Roman"/>
            <w:sz w:val="24"/>
            <w:szCs w:val="24"/>
          </w:rPr>
          <w:t>ing</w:t>
        </w:r>
      </w:ins>
      <w:del w:id="86" w:author="Bartholow, Bruce D." w:date="2018-03-07T16:25:00Z">
        <w:r w:rsidR="00D51E01" w:rsidDel="004E18B2">
          <w:rPr>
            <w:rFonts w:ascii="Times New Roman" w:hAnsi="Times New Roman" w:cs="Times New Roman"/>
            <w:sz w:val="24"/>
            <w:szCs w:val="24"/>
          </w:rPr>
          <w:delText>e</w:delText>
        </w:r>
      </w:del>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commentRangeStart w:id="87"/>
      <w:r w:rsidR="00D51E01">
        <w:rPr>
          <w:rFonts w:ascii="Times New Roman" w:hAnsi="Times New Roman" w:cs="Times New Roman"/>
          <w:sz w:val="24"/>
          <w:szCs w:val="24"/>
        </w:rPr>
        <w:t>, see post-questionnaire</w:t>
      </w:r>
      <w:commentRangeEnd w:id="87"/>
      <w:r w:rsidR="004E18B2">
        <w:rPr>
          <w:rStyle w:val="CommentReference"/>
        </w:rPr>
        <w:commentReference w:id="87"/>
      </w:r>
      <w:r w:rsidR="00D51E01">
        <w:rPr>
          <w:rFonts w:ascii="Times New Roman" w:hAnsi="Times New Roman" w:cs="Times New Roman"/>
          <w:sz w:val="24"/>
          <w:szCs w:val="24"/>
        </w:rPr>
        <w:t>)</w:t>
      </w:r>
      <w:r>
        <w:rPr>
          <w:rFonts w:ascii="Times New Roman" w:hAnsi="Times New Roman" w:cs="Times New Roman"/>
          <w:sz w:val="24"/>
          <w:szCs w:val="24"/>
        </w:rPr>
        <w:t xml:space="preserve">. 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lastRenderedPageBreak/>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816B683"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w:t>
      </w:r>
      <w:r w:rsidR="00823E07">
        <w:rPr>
          <w:rFonts w:ascii="Times New Roman" w:hAnsi="Times New Roman" w:cs="Times New Roman"/>
          <w:sz w:val="24"/>
          <w:szCs w:val="24"/>
        </w:rPr>
        <w:fldChar w:fldCharType="begin" w:fldLock="1"/>
      </w:r>
      <w:r w:rsidR="00823E07">
        <w:rPr>
          <w:rFonts w:ascii="Times New Roman" w:hAnsi="Times New Roman" w:cs="Times New Roman"/>
          <w:sz w:val="24"/>
          <w:szCs w:val="24"/>
        </w:rPr>
        <w:instrText>ADDIN CSL_CITATION { "citationItems" : [ { "id" : "ITEM-1", "itemData" : { "author" : [ { "dropping-particle" : "", "family" : "Judd", "given" : "Simon", "non-dropping-particle" : "", "parse-names" : false, "suffix" : "" } ], "id" : "ITEM-1", "issued" : { "date-parts" : [ [ "2011" ] ] }, "number" : "3.0.2", "title" : "SLADE 3", "type" : "article" }, "uris" : [ "http://www.mendeley.com/documents/?uuid=08e97901-af72-4e9a-85ae-0ede0a7a13c5" ] }, { "id" : "ITEM-2", "itemData" : { "author" : [ { "dropping-particle" : "", "family" : "Heiden", "given" : "P", "non-dropping-particle" : "vd", "parse-names" : false, "suffix" : "" } ], "id" : "ITEM-2", "issued" : { "date-parts" : [ [ "2012" ] ] }, "number" : "2.1.2.1553", "title" : "Doom Builder 2", "type" : "article" }, "uris" : [ "http://www.mendeley.com/documents/?uuid=7ccbeace-8a7c-4132-9391-12cbf30e3902" ] } ], "mendeley" : { "formattedCitation" : "(Judd, 2011; vd Heiden, 2012)", "plainTextFormattedCitation" : "(Judd, 2011; vd Heiden, 2012)", "previouslyFormattedCitation" : "(Judd, 2011; vd Heiden, 2012)"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(Judd, 2011; vd Heiden, 2012)</w:t>
      </w:r>
      <w:r w:rsidR="00823E07">
        <w:rPr>
          <w:rFonts w:ascii="Times New Roman" w:hAnsi="Times New Roman" w:cs="Times New Roman"/>
          <w:sz w:val="24"/>
          <w:szCs w:val="24"/>
        </w:rPr>
        <w:fldChar w:fldCharType="end"/>
      </w:r>
      <w:r>
        <w:rPr>
          <w:rFonts w:ascii="Times New Roman" w:hAnsi="Times New Roman" w:cs="Times New Roman"/>
          <w:sz w:val="24"/>
          <w:szCs w:val="24"/>
        </w:rPr>
        <w:t>. These four versions 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ml:space="preserve">) x 2 (Violence: Nonviolent, Violent) design. </w:t>
      </w:r>
    </w:p>
    <w:p w14:paraId="27F73A4F" w14:textId="67CD5661"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Players had a rapid-fire tool and a slow-but-powerful tool (in the violent condition, these were a chaingun and a shotgun)</w:t>
      </w:r>
      <w:r w:rsidR="00D51E01">
        <w:rPr>
          <w:rFonts w:ascii="Times New Roman" w:hAnsi="Times New Roman" w:cs="Times New Roman"/>
          <w:sz w:val="24"/>
          <w:szCs w:val="24"/>
        </w:rPr>
        <w:t>.</w:t>
      </w:r>
      <w:r w:rsidR="009B5C74">
        <w:rPr>
          <w:rFonts w:ascii="Times New Roman" w:hAnsi="Times New Roman" w:cs="Times New Roman"/>
          <w:sz w:val="24"/>
          <w:szCs w:val="24"/>
        </w:rPr>
        <w:t xml:space="preserve"> </w:t>
      </w:r>
      <w:r>
        <w:rPr>
          <w:rFonts w:ascii="Times New Roman" w:hAnsi="Times New Roman" w:cs="Times New Roman"/>
          <w:sz w:val="24"/>
          <w:szCs w:val="24"/>
        </w:rPr>
        <w:t xml:space="preserve">All four versions of the game used the same levels so that level geography and the placement of supplies and enemies were the same across conditions. </w:t>
      </w:r>
      <w:r w:rsidR="00F739A9">
        <w:rPr>
          <w:rFonts w:ascii="Times New Roman" w:hAnsi="Times New Roman" w:cs="Times New Roman"/>
          <w:sz w:val="24"/>
          <w:szCs w:val="24"/>
        </w:rPr>
        <w:t xml:space="preserve">Levels were designed to be easy to navigate, reducing time spent exploring the map and maximizing the player’s time spent </w:t>
      </w:r>
      <w:commentRangeStart w:id="88"/>
      <w:del w:id="89" w:author="Bartholow, Bruce D." w:date="2018-03-07T16:16:00Z">
        <w:r w:rsidR="00F739A9" w:rsidDel="004E18B2">
          <w:rPr>
            <w:rFonts w:ascii="Times New Roman" w:hAnsi="Times New Roman" w:cs="Times New Roman"/>
            <w:sz w:val="24"/>
            <w:szCs w:val="24"/>
          </w:rPr>
          <w:delText>in combat</w:delText>
        </w:r>
      </w:del>
      <w:ins w:id="90" w:author="Bartholow, Bruce D." w:date="2018-03-07T16:16:00Z">
        <w:r w:rsidR="004E18B2">
          <w:rPr>
            <w:rFonts w:ascii="Times New Roman" w:hAnsi="Times New Roman" w:cs="Times New Roman"/>
            <w:sz w:val="24"/>
            <w:szCs w:val="24"/>
          </w:rPr>
          <w:t xml:space="preserve">interacting </w:t>
        </w:r>
      </w:ins>
      <w:commentRangeEnd w:id="88"/>
      <w:ins w:id="91" w:author="Bartholow, Bruce D." w:date="2018-03-07T16:17:00Z">
        <w:r w:rsidR="004E18B2">
          <w:rPr>
            <w:rStyle w:val="CommentReference"/>
          </w:rPr>
          <w:commentReference w:id="88"/>
        </w:r>
      </w:ins>
      <w:ins w:id="92" w:author="Bartholow, Bruce D." w:date="2018-03-07T16:16:00Z">
        <w:r w:rsidR="004E18B2">
          <w:rPr>
            <w:rFonts w:ascii="Times New Roman" w:hAnsi="Times New Roman" w:cs="Times New Roman"/>
            <w:sz w:val="24"/>
            <w:szCs w:val="24"/>
          </w:rPr>
          <w:t>with game characters</w:t>
        </w:r>
      </w:ins>
      <w:r w:rsidR="00F739A9">
        <w:rPr>
          <w:rFonts w:ascii="Times New Roman" w:hAnsi="Times New Roman" w:cs="Times New Roman"/>
          <w:sz w:val="24"/>
          <w:szCs w:val="24"/>
        </w:rPr>
        <w:t xml:space="preserve">. </w:t>
      </w:r>
      <w:r>
        <w:rPr>
          <w:rFonts w:ascii="Times New Roman" w:hAnsi="Times New Roman" w:cs="Times New Roman"/>
          <w:sz w:val="24"/>
          <w:szCs w:val="24"/>
        </w:rPr>
        <w:t>In the case that the player’s health was reduced to zero, he would start again from the most recent of six checkpoints.</w:t>
      </w:r>
    </w:p>
    <w:p w14:paraId="52849E1F" w14:textId="4C7844F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 severed limbs, and scattering teeth. </w:t>
      </w:r>
      <w:r w:rsidR="00A72869">
        <w:rPr>
          <w:rFonts w:ascii="Times New Roman" w:hAnsi="Times New Roman" w:cs="Times New Roman"/>
          <w:sz w:val="24"/>
          <w:szCs w:val="24"/>
        </w:rPr>
        <w:t xml:space="preserve">Participants in this condition were told that they must kill all the demons from hell. Players maintained their health and ammunition by picking up medkits, bullets, and shotgun shells.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w:t>
      </w:r>
      <w:r>
        <w:rPr>
          <w:rFonts w:ascii="Times New Roman" w:hAnsi="Times New Roman" w:cs="Times New Roman"/>
          <w:i/>
          <w:sz w:val="24"/>
          <w:szCs w:val="24"/>
        </w:rPr>
        <w:lastRenderedPageBreak/>
        <w:t xml:space="preserve">Quest </w:t>
      </w:r>
      <w:r w:rsidR="00823E07">
        <w:rPr>
          <w:rFonts w:ascii="Times New Roman" w:hAnsi="Times New Roman" w:cs="Times New Roman"/>
          <w:i/>
          <w:sz w:val="24"/>
          <w:szCs w:val="24"/>
        </w:rPr>
        <w:fldChar w:fldCharType="begin" w:fldLock="1"/>
      </w:r>
      <w:r w:rsidR="00823E0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w:t>
      </w:r>
      <w:r w:rsidR="00F739A9">
        <w:rPr>
          <w:rFonts w:ascii="Times New Roman" w:hAnsi="Times New Roman" w:cs="Times New Roman"/>
          <w:sz w:val="24"/>
          <w:szCs w:val="24"/>
        </w:rPr>
        <w:t>we</w:t>
      </w:r>
      <w:r>
        <w:rPr>
          <w:rFonts w:ascii="Times New Roman" w:hAnsi="Times New Roman" w:cs="Times New Roman"/>
          <w:sz w:val="24"/>
          <w:szCs w:val="24"/>
        </w:rPr>
        <w:t>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re told that the aliens are lost and confused and need to be sent home with the zorcher. Players maintain</w:t>
      </w:r>
      <w:r w:rsidR="00A72869">
        <w:rPr>
          <w:rFonts w:ascii="Times New Roman" w:hAnsi="Times New Roman" w:cs="Times New Roman"/>
          <w:sz w:val="24"/>
          <w:szCs w:val="24"/>
        </w:rPr>
        <w:t>ed</w:t>
      </w:r>
      <w:r>
        <w:rPr>
          <w:rFonts w:ascii="Times New Roman" w:hAnsi="Times New Roman" w:cs="Times New Roman"/>
          <w:sz w:val="24"/>
          <w:szCs w:val="24"/>
        </w:rPr>
        <w:t xml:space="preserve"> their health and ammunition by picking up fruits, vegetables, “zorch pellets,” and “zap tapes.” </w:t>
      </w:r>
    </w:p>
    <w:p w14:paraId="44B2F8A8" w14:textId="258150A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enemies had their artificial intelligence changed so that they </w:t>
      </w:r>
      <w:r w:rsidR="00F739A9">
        <w:rPr>
          <w:rFonts w:ascii="Times New Roman" w:hAnsi="Times New Roman" w:cs="Times New Roman"/>
          <w:sz w:val="24"/>
          <w:szCs w:val="24"/>
        </w:rPr>
        <w:t>w</w:t>
      </w:r>
      <w:r>
        <w:rPr>
          <w:rFonts w:ascii="Times New Roman" w:hAnsi="Times New Roman" w:cs="Times New Roman"/>
          <w:sz w:val="24"/>
          <w:szCs w:val="24"/>
        </w:rPr>
        <w:t>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316440C8"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w:t>
      </w:r>
      <w:r w:rsidR="00F739A9">
        <w:rPr>
          <w:rFonts w:ascii="Times New Roman" w:hAnsi="Times New Roman" w:cs="Times New Roman"/>
          <w:sz w:val="24"/>
          <w:szCs w:val="24"/>
        </w:rPr>
        <w:t>eplay session, the game tracked</w:t>
      </w:r>
      <w:r>
        <w:rPr>
          <w:rFonts w:ascii="Times New Roman" w:hAnsi="Times New Roman" w:cs="Times New Roman"/>
          <w:sz w:val="24"/>
          <w:szCs w:val="24"/>
        </w:rPr>
        <w:t xml:space="preserve">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 xml:space="preserve">powerful tool was </w:t>
      </w:r>
      <w:r>
        <w:rPr>
          <w:rFonts w:ascii="Times New Roman" w:hAnsi="Times New Roman" w:cs="Times New Roman"/>
          <w:sz w:val="24"/>
          <w:szCs w:val="24"/>
        </w:rPr>
        <w:lastRenderedPageBreak/>
        <w:t>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35AAD705"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(Bushman &amp; Baumeister, 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then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To justify this practice, participants </w:t>
      </w:r>
      <w:r w:rsidR="002828DC">
        <w:rPr>
          <w:rFonts w:ascii="Times New Roman" w:hAnsi="Times New Roman" w:cs="Times New Roman"/>
          <w:sz w:val="24"/>
          <w:szCs w:val="24"/>
        </w:rPr>
        <w:t>were told that participants rate</w:t>
      </w:r>
      <w:r w:rsidR="002828DC"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002828DC" w:rsidRPr="0078362B">
        <w:rPr>
          <w:rFonts w:ascii="Times New Roman" w:hAnsi="Times New Roman" w:cs="Times New Roman"/>
          <w:sz w:val="24"/>
          <w:szCs w:val="24"/>
        </w:rPr>
        <w:t xml:space="preserve">trained research assistants. 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p>
    <w:p w14:paraId="79275CA7" w14:textId="0A757DAA"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 </w:t>
      </w:r>
      <w:r w:rsidR="002828DC">
        <w:rPr>
          <w:rFonts w:ascii="Times New Roman" w:hAnsi="Times New Roman" w:cs="Times New Roman"/>
          <w:sz w:val="24"/>
          <w:szCs w:val="24"/>
        </w:rPr>
        <w:t>P</w:t>
      </w:r>
      <w:r w:rsidR="002828DC" w:rsidRPr="0078362B">
        <w:rPr>
          <w:rFonts w:ascii="Times New Roman" w:hAnsi="Times New Roman" w:cs="Times New Roman"/>
          <w:sz w:val="24"/>
          <w:szCs w:val="24"/>
        </w:rPr>
        <w:t xml:space="preserve">articipants </w:t>
      </w:r>
      <w:r w:rsidR="002828DC">
        <w:rPr>
          <w:rFonts w:ascii="Times New Roman" w:hAnsi="Times New Roman" w:cs="Times New Roman"/>
          <w:sz w:val="24"/>
          <w:szCs w:val="24"/>
        </w:rPr>
        <w:t>who wrote</w:t>
      </w:r>
      <w:r w:rsidR="002828DC" w:rsidRPr="0078362B">
        <w:rPr>
          <w:rFonts w:ascii="Times New Roman" w:hAnsi="Times New Roman" w:cs="Times New Roman"/>
          <w:sz w:val="24"/>
          <w:szCs w:val="24"/>
        </w:rPr>
        <w:t xml:space="preserve"> a pro-life essay receive</w:t>
      </w:r>
      <w:r w:rsidR="002828DC">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002828DC" w:rsidRPr="0078362B">
        <w:rPr>
          <w:rFonts w:ascii="Times New Roman" w:hAnsi="Times New Roman" w:cs="Times New Roman"/>
          <w:sz w:val="24"/>
          <w:szCs w:val="24"/>
        </w:rPr>
        <w:t xml:space="preserve"> participants</w:t>
      </w:r>
      <w:r w:rsidR="002828DC">
        <w:rPr>
          <w:rFonts w:ascii="Times New Roman" w:hAnsi="Times New Roman" w:cs="Times New Roman"/>
          <w:sz w:val="24"/>
          <w:szCs w:val="24"/>
        </w:rPr>
        <w:t xml:space="preserve"> who wrote</w:t>
      </w:r>
      <w:r w:rsidR="002828DC" w:rsidRPr="0078362B">
        <w:rPr>
          <w:rFonts w:ascii="Times New Roman" w:hAnsi="Times New Roman" w:cs="Times New Roman"/>
          <w:sz w:val="24"/>
          <w:szCs w:val="24"/>
        </w:rPr>
        <w:t xml:space="preserve"> a pro-choice essay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pro-life essay. </w:t>
      </w:r>
      <w:r w:rsidR="002828DC">
        <w:rPr>
          <w:rFonts w:ascii="Times New Roman" w:hAnsi="Times New Roman" w:cs="Times New Roman"/>
          <w:sz w:val="24"/>
          <w:szCs w:val="24"/>
        </w:rPr>
        <w:t xml:space="preserve">With this essay, participants received a form for rating the essay. </w:t>
      </w:r>
      <w:r w:rsidR="002828DC" w:rsidRPr="0078362B">
        <w:rPr>
          <w:rFonts w:ascii="Times New Roman" w:hAnsi="Times New Roman" w:cs="Times New Roman"/>
          <w:sz w:val="24"/>
          <w:szCs w:val="24"/>
        </w:rPr>
        <w:t>Th</w:t>
      </w:r>
      <w:r w:rsidR="002828DC">
        <w:rPr>
          <w:rFonts w:ascii="Times New Roman" w:hAnsi="Times New Roman" w:cs="Times New Roman"/>
          <w:sz w:val="24"/>
          <w:szCs w:val="24"/>
        </w:rPr>
        <w:t xml:space="preserve">is </w:t>
      </w:r>
      <w:r w:rsidR="002828DC" w:rsidRPr="0078362B">
        <w:rPr>
          <w:rFonts w:ascii="Times New Roman" w:hAnsi="Times New Roman" w:cs="Times New Roman"/>
          <w:sz w:val="24"/>
          <w:szCs w:val="24"/>
        </w:rPr>
        <w:t>form ask</w:t>
      </w:r>
      <w:r w:rsidR="002828DC">
        <w:rPr>
          <w:rFonts w:ascii="Times New Roman" w:hAnsi="Times New Roman" w:cs="Times New Roman"/>
          <w:sz w:val="24"/>
          <w:szCs w:val="24"/>
        </w:rPr>
        <w:t>ed</w:t>
      </w:r>
      <w:r w:rsidR="002828DC"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sidR="002828DC">
        <w:rPr>
          <w:rFonts w:ascii="Times New Roman" w:hAnsi="Times New Roman" w:cs="Times New Roman"/>
          <w:sz w:val="24"/>
          <w:szCs w:val="24"/>
        </w:rPr>
        <w:t>also could</w:t>
      </w:r>
      <w:r w:rsidR="002828DC" w:rsidRPr="0078362B">
        <w:rPr>
          <w:rFonts w:ascii="Times New Roman" w:hAnsi="Times New Roman" w:cs="Times New Roman"/>
          <w:sz w:val="24"/>
          <w:szCs w:val="24"/>
        </w:rPr>
        <w:t xml:space="preserve"> leave comments. </w:t>
      </w:r>
      <w:r w:rsidR="002828DC" w:rsidRPr="0078362B">
        <w:rPr>
          <w:rFonts w:ascii="Times New Roman" w:hAnsi="Times New Roman" w:cs="Times New Roman"/>
          <w:sz w:val="24"/>
          <w:szCs w:val="24"/>
        </w:rPr>
        <w:lastRenderedPageBreak/>
        <w:t>Once finished, the participant</w:t>
      </w:r>
      <w:r w:rsidR="002828DC">
        <w:rPr>
          <w:rFonts w:ascii="Times New Roman" w:hAnsi="Times New Roman" w:cs="Times New Roman"/>
          <w:sz w:val="24"/>
          <w:szCs w:val="24"/>
        </w:rPr>
        <w:t xml:space="preserve"> returned</w:t>
      </w:r>
      <w:r w:rsidR="002828DC" w:rsidRPr="0078362B">
        <w:rPr>
          <w:rFonts w:ascii="Times New Roman" w:hAnsi="Times New Roman" w:cs="Times New Roman"/>
          <w:sz w:val="24"/>
          <w:szCs w:val="24"/>
        </w:rPr>
        <w:t xml:space="preserve"> the essay and the evaluation form to the partner’s envelope,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761A7018" w14:textId="35C766DA"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when the player has “zorched” them all</w:t>
      </w:r>
      <w:r w:rsidR="00D51E01">
        <w:rPr>
          <w:rFonts w:ascii="Times New Roman" w:hAnsi="Times New Roman" w:cs="Times New Roman"/>
          <w:sz w:val="24"/>
          <w:szCs w:val="24"/>
        </w:rPr>
        <w:t xml:space="preserve"> home</w:t>
      </w:r>
      <w:r w:rsidRPr="0078362B">
        <w:rPr>
          <w:rFonts w:ascii="Times New Roman" w:hAnsi="Times New Roman" w:cs="Times New Roman"/>
          <w:sz w:val="24"/>
          <w:szCs w:val="24"/>
        </w:rPr>
        <w:t>, he sees a scene of the aliens playing together on their homeworld. By comparison, in the violent condition, the story explain</w:t>
      </w:r>
      <w:r w:rsidR="00362B13">
        <w:rPr>
          <w:rFonts w:ascii="Times New Roman" w:hAnsi="Times New Roman" w:cs="Times New Roman"/>
          <w:sz w:val="24"/>
          <w:szCs w:val="24"/>
        </w:rPr>
        <w:t>ed</w:t>
      </w:r>
      <w:r w:rsidRPr="0078362B">
        <w:rPr>
          <w:rFonts w:ascii="Times New Roman" w:hAnsi="Times New Roman" w:cs="Times New Roman"/>
          <w:sz w:val="24"/>
          <w:szCs w:val="24"/>
        </w:rPr>
        <w:t xml:space="preserve"> that the aliens must all be slain, and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0A4FD10B"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commentRangeStart w:id="93"/>
      <w:commentRangeStart w:id="94"/>
      <w:r w:rsidRPr="0078362B">
        <w:rPr>
          <w:rFonts w:ascii="Times New Roman" w:hAnsi="Times New Roman" w:cs="Times New Roman"/>
          <w:sz w:val="24"/>
          <w:szCs w:val="24"/>
        </w:rPr>
        <w:t>”</w:t>
      </w:r>
      <w:r w:rsidR="002E05BD">
        <w:rPr>
          <w:rStyle w:val="FootnoteReference"/>
          <w:rFonts w:ascii="Times New Roman" w:hAnsi="Times New Roman" w:cs="Times New Roman"/>
          <w:sz w:val="24"/>
          <w:szCs w:val="24"/>
        </w:rPr>
        <w:footnoteReference w:id="1"/>
      </w:r>
      <w:r w:rsidRPr="0078362B">
        <w:rPr>
          <w:rFonts w:ascii="Times New Roman" w:hAnsi="Times New Roman" w:cs="Times New Roman"/>
          <w:sz w:val="24"/>
          <w:szCs w:val="24"/>
        </w:rPr>
        <w:t xml:space="preserve"> </w:t>
      </w:r>
      <w:commentRangeEnd w:id="93"/>
      <w:r w:rsidR="00D51E01">
        <w:rPr>
          <w:rStyle w:val="CommentReference"/>
        </w:rPr>
        <w:commentReference w:id="93"/>
      </w:r>
      <w:commentRangeEnd w:id="94"/>
      <w:r w:rsidR="004E18B2">
        <w:rPr>
          <w:rStyle w:val="CommentReference"/>
        </w:rPr>
        <w:commentReference w:id="94"/>
      </w:r>
      <w:r>
        <w:rPr>
          <w:rFonts w:ascii="Times New Roman" w:hAnsi="Times New Roman" w:cs="Times New Roman"/>
          <w:sz w:val="24"/>
          <w:szCs w:val="24"/>
        </w:rPr>
        <w:t xml:space="preserve">To prepare the </w:t>
      </w:r>
      <w:commentRangeStart w:id="96"/>
      <w:r>
        <w:rPr>
          <w:rFonts w:ascii="Times New Roman" w:hAnsi="Times New Roman" w:cs="Times New Roman"/>
          <w:sz w:val="24"/>
          <w:szCs w:val="24"/>
        </w:rPr>
        <w:t>coldpressor</w:t>
      </w:r>
      <w:commentRangeEnd w:id="96"/>
      <w:r w:rsidR="004E18B2">
        <w:rPr>
          <w:rStyle w:val="CommentReference"/>
        </w:rPr>
        <w:commentReference w:id="96"/>
      </w:r>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9A0DAE9"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w:t>
      </w:r>
      <w:ins w:id="97" w:author="Bartholow, Bruce D." w:date="2018-03-07T16:20:00Z">
        <w:r w:rsidR="004E18B2">
          <w:rPr>
            <w:rFonts w:ascii="Times New Roman" w:hAnsi="Times New Roman" w:cs="Times New Roman"/>
            <w:sz w:val="24"/>
            <w:szCs w:val="24"/>
          </w:rPr>
          <w:t xml:space="preserve"> and </w:t>
        </w:r>
      </w:ins>
      <w:del w:id="98" w:author="Bartholow, Bruce D." w:date="2018-03-07T16:21:00Z">
        <w:r w:rsidRPr="0078362B" w:rsidDel="004E18B2">
          <w:rPr>
            <w:rFonts w:ascii="Times New Roman" w:hAnsi="Times New Roman" w:cs="Times New Roman"/>
            <w:sz w:val="24"/>
            <w:szCs w:val="24"/>
          </w:rPr>
          <w:delText xml:space="preserve">. A key </w:delText>
        </w:r>
        <w:r w:rsidDel="004E18B2">
          <w:rPr>
            <w:rFonts w:ascii="Times New Roman" w:hAnsi="Times New Roman" w:cs="Times New Roman"/>
            <w:sz w:val="24"/>
            <w:szCs w:val="24"/>
          </w:rPr>
          <w:delText>wa</w:delText>
        </w:r>
        <w:r w:rsidRPr="0078362B" w:rsidDel="004E18B2">
          <w:rPr>
            <w:rFonts w:ascii="Times New Roman" w:hAnsi="Times New Roman" w:cs="Times New Roman"/>
            <w:sz w:val="24"/>
            <w:szCs w:val="24"/>
          </w:rPr>
          <w:delText xml:space="preserve">s </w:delText>
        </w:r>
      </w:del>
      <w:r w:rsidRPr="0078362B">
        <w:rPr>
          <w:rFonts w:ascii="Times New Roman" w:hAnsi="Times New Roman" w:cs="Times New Roman"/>
          <w:sz w:val="24"/>
          <w:szCs w:val="24"/>
        </w:rPr>
        <w:t xml:space="preserve">pressed </w:t>
      </w:r>
      <w:del w:id="99" w:author="Bartholow, Bruce D." w:date="2018-03-07T16:21:00Z">
        <w:r w:rsidRPr="0078362B" w:rsidDel="004E18B2">
          <w:rPr>
            <w:rFonts w:ascii="Times New Roman" w:hAnsi="Times New Roman" w:cs="Times New Roman"/>
            <w:sz w:val="24"/>
            <w:szCs w:val="24"/>
          </w:rPr>
          <w:delText xml:space="preserve">on the keyboard </w:delText>
        </w:r>
      </w:del>
      <w:ins w:id="100" w:author="Bartholow, Bruce D." w:date="2018-03-07T16:21:00Z">
        <w:r w:rsidR="004E18B2">
          <w:rPr>
            <w:rFonts w:ascii="Times New Roman" w:hAnsi="Times New Roman" w:cs="Times New Roman"/>
            <w:sz w:val="24"/>
            <w:szCs w:val="24"/>
          </w:rPr>
          <w:t xml:space="preserve">a key </w:t>
        </w:r>
      </w:ins>
      <w:r w:rsidRPr="0078362B">
        <w:rPr>
          <w:rFonts w:ascii="Times New Roman" w:hAnsi="Times New Roman" w:cs="Times New Roman"/>
          <w:sz w:val="24"/>
          <w:szCs w:val="24"/>
        </w:rPr>
        <w:t xml:space="preserve">to print </w:t>
      </w:r>
      <w:r w:rsidRPr="0078362B">
        <w:rPr>
          <w:rFonts w:ascii="Times New Roman" w:hAnsi="Times New Roman" w:cs="Times New Roman"/>
          <w:sz w:val="24"/>
          <w:szCs w:val="24"/>
        </w:rPr>
        <w:lastRenderedPageBreak/>
        <w:t>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w:t>
      </w:r>
      <w:ins w:id="101" w:author="Bartholow, Bruce D." w:date="2018-03-07T16:21:00Z">
        <w:r w:rsidR="004E18B2">
          <w:rPr>
            <w:rFonts w:ascii="Times New Roman" w:hAnsi="Times New Roman" w:cs="Times New Roman"/>
            <w:sz w:val="24"/>
            <w:szCs w:val="24"/>
          </w:rPr>
          <w:t xml:space="preserve">assistant then quit the </w:t>
        </w:r>
      </w:ins>
      <w:r w:rsidRPr="0078362B">
        <w:rPr>
          <w:rFonts w:ascii="Times New Roman" w:hAnsi="Times New Roman" w:cs="Times New Roman"/>
          <w:sz w:val="24"/>
          <w:szCs w:val="24"/>
        </w:rPr>
        <w:t xml:space="preserve">game </w:t>
      </w:r>
      <w:del w:id="102" w:author="Bartholow, Bruce D." w:date="2018-03-07T16:21:00Z">
        <w:r w:rsidDel="004E18B2">
          <w:rPr>
            <w:rFonts w:ascii="Times New Roman" w:hAnsi="Times New Roman" w:cs="Times New Roman"/>
            <w:sz w:val="24"/>
            <w:szCs w:val="24"/>
          </w:rPr>
          <w:delText>was then</w:delText>
        </w:r>
        <w:r w:rsidRPr="0078362B" w:rsidDel="004E18B2">
          <w:rPr>
            <w:rFonts w:ascii="Times New Roman" w:hAnsi="Times New Roman" w:cs="Times New Roman"/>
            <w:sz w:val="24"/>
            <w:szCs w:val="24"/>
          </w:rPr>
          <w:delText xml:space="preserve"> quit </w:delText>
        </w:r>
      </w:del>
      <w:r w:rsidRPr="0078362B">
        <w:rPr>
          <w:rFonts w:ascii="Times New Roman" w:hAnsi="Times New Roman" w:cs="Times New Roman"/>
          <w:sz w:val="24"/>
          <w:szCs w:val="24"/>
        </w:rPr>
        <w:t xml:space="preserve">by pressing Alt+F4. The </w:t>
      </w:r>
      <w:commentRangeStart w:id="103"/>
      <w:r w:rsidRPr="0078362B">
        <w:rPr>
          <w:rFonts w:ascii="Times New Roman" w:hAnsi="Times New Roman" w:cs="Times New Roman"/>
          <w:sz w:val="24"/>
          <w:szCs w:val="24"/>
        </w:rPr>
        <w:t>RA</w:t>
      </w:r>
      <w:commentRangeEnd w:id="103"/>
      <w:r w:rsidR="004E18B2">
        <w:rPr>
          <w:rStyle w:val="CommentReference"/>
        </w:rPr>
        <w:commentReference w:id="103"/>
      </w:r>
      <w:r w:rsidRPr="0078362B">
        <w:rPr>
          <w:rFonts w:ascii="Times New Roman" w:hAnsi="Times New Roman" w:cs="Times New Roman"/>
          <w:sz w:val="24"/>
          <w:szCs w:val="24"/>
        </w:rPr>
        <w:t xml:space="preserve">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5E6D66C9"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coldpressor by placing his fist in it for five seconds.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w:t>
      </w:r>
      <w:r w:rsidR="00362B13">
        <w:rPr>
          <w:rFonts w:ascii="Times New Roman" w:hAnsi="Times New Roman" w:cs="Times New Roman"/>
          <w:sz w:val="24"/>
          <w:szCs w:val="24"/>
        </w:rPr>
        <w:t>cipate in the coldpressor task.</w:t>
      </w:r>
    </w:p>
    <w:p w14:paraId="5AD2CEBF" w14:textId="2DAFE163"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w:t>
      </w:r>
      <w:r w:rsidR="00AD4343">
        <w:rPr>
          <w:rFonts w:ascii="Times New Roman" w:hAnsi="Times New Roman" w:cs="Times New Roman"/>
          <w:sz w:val="24"/>
          <w:szCs w:val="24"/>
        </w:rPr>
        <w:t xml:space="preserve">This provoked the participant. </w:t>
      </w:r>
      <w:r w:rsidRPr="0078362B">
        <w:rPr>
          <w:rFonts w:ascii="Times New Roman" w:hAnsi="Times New Roman" w:cs="Times New Roman"/>
          <w:sz w:val="24"/>
          <w:szCs w:val="24"/>
        </w:rPr>
        <w:t xml:space="preserve">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ve it to th</w:t>
      </w:r>
      <w:r w:rsidR="00362B13">
        <w:rPr>
          <w:rFonts w:ascii="Times New Roman" w:hAnsi="Times New Roman" w:cs="Times New Roman"/>
          <w:sz w:val="24"/>
          <w:szCs w:val="24"/>
        </w:rPr>
        <w:t>e participant, explaining that, to avoid experimenter bias,</w:t>
      </w:r>
      <w:r w:rsidRPr="0078362B">
        <w:rPr>
          <w:rFonts w:ascii="Times New Roman" w:hAnsi="Times New Roman" w:cs="Times New Roman"/>
          <w:sz w:val="24"/>
          <w:szCs w:val="24"/>
        </w:rPr>
        <w:t xml:space="preserve">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coldpressor exposure.</w:t>
      </w:r>
    </w:p>
    <w:p w14:paraId="645257B1" w14:textId="5456713F"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commentRangeStart w:id="104"/>
      <w:r w:rsidRPr="00992ECA">
        <w:rPr>
          <w:rFonts w:ascii="Times New Roman" w:hAnsi="Times New Roman" w:cs="Times New Roman"/>
          <w:b/>
          <w:sz w:val="24"/>
          <w:szCs w:val="24"/>
        </w:rPr>
        <w:lastRenderedPageBreak/>
        <w:t>Results</w:t>
      </w:r>
      <w:commentRangeEnd w:id="104"/>
      <w:r w:rsidR="001A3C80">
        <w:rPr>
          <w:rStyle w:val="CommentReference"/>
        </w:rPr>
        <w:commentReference w:id="104"/>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384D6E21" w14:textId="3E0805A1" w:rsidR="00103030" w:rsidRPr="00A77D79" w:rsidRDefault="00103030" w:rsidP="003F4AE7">
      <w:pPr>
        <w:spacing w:line="480" w:lineRule="auto"/>
        <w:ind w:firstLine="720"/>
        <w:contextualSpacing/>
        <w:rPr>
          <w:rFonts w:ascii="Times New Roman" w:hAnsi="Times New Roman" w:cs="Times New Roman"/>
          <w:sz w:val="24"/>
          <w:szCs w:val="24"/>
        </w:rPr>
      </w:pPr>
      <w:r w:rsidRPr="00513A3B">
        <w:rPr>
          <w:rFonts w:ascii="Times New Roman" w:hAnsi="Times New Roman" w:cs="Times New Roman"/>
          <w:sz w:val="24"/>
          <w:szCs w:val="24"/>
        </w:rPr>
        <w:t xml:space="preserve">Of the </w:t>
      </w:r>
      <w:r w:rsidR="00F739A9" w:rsidRPr="00513A3B">
        <w:rPr>
          <w:rFonts w:ascii="Times New Roman" w:hAnsi="Times New Roman" w:cs="Times New Roman"/>
          <w:sz w:val="24"/>
          <w:szCs w:val="24"/>
        </w:rPr>
        <w:t>446</w:t>
      </w:r>
      <w:r w:rsidRPr="00513A3B">
        <w:rPr>
          <w:rFonts w:ascii="Times New Roman" w:hAnsi="Times New Roman" w:cs="Times New Roman"/>
          <w:sz w:val="24"/>
          <w:szCs w:val="24"/>
        </w:rPr>
        <w:t xml:space="preserve"> participants, </w:t>
      </w:r>
      <w:commentRangeStart w:id="105"/>
      <w:r w:rsidR="00513A3B" w:rsidRPr="00513A3B">
        <w:rPr>
          <w:rFonts w:ascii="Times New Roman" w:hAnsi="Times New Roman" w:cs="Times New Roman"/>
          <w:sz w:val="24"/>
          <w:szCs w:val="24"/>
        </w:rPr>
        <w:t>128</w:t>
      </w:r>
      <w:r w:rsidRPr="00513A3B">
        <w:rPr>
          <w:rFonts w:ascii="Times New Roman" w:hAnsi="Times New Roman" w:cs="Times New Roman"/>
          <w:sz w:val="24"/>
          <w:szCs w:val="24"/>
        </w:rPr>
        <w:t xml:space="preserve"> indicated on the debriefing form that the purpose of the experiment was to study the effects of violent games on aggressive behavior without selecting any of the other offered purposes. </w:t>
      </w:r>
      <w:del w:id="106" w:author="Bartholow, Bruce D." w:date="2018-03-07T16:28:00Z">
        <w:r w:rsidRPr="00513A3B" w:rsidDel="004E18B2">
          <w:rPr>
            <w:rFonts w:ascii="Times New Roman" w:hAnsi="Times New Roman" w:cs="Times New Roman"/>
            <w:sz w:val="24"/>
            <w:szCs w:val="24"/>
          </w:rPr>
          <w:delText xml:space="preserve">A further </w:delText>
        </w:r>
      </w:del>
      <w:del w:id="107" w:author="Bartholow, Bruce D." w:date="2018-03-07T16:27:00Z">
        <w:r w:rsidR="00513A3B" w:rsidRPr="00513A3B" w:rsidDel="004E18B2">
          <w:rPr>
            <w:rFonts w:ascii="Times New Roman" w:hAnsi="Times New Roman" w:cs="Times New Roman"/>
            <w:sz w:val="24"/>
            <w:szCs w:val="24"/>
          </w:rPr>
          <w:delText>3</w:delText>
        </w:r>
        <w:r w:rsidRPr="00513A3B" w:rsidDel="004E18B2">
          <w:rPr>
            <w:rFonts w:ascii="Times New Roman" w:hAnsi="Times New Roman" w:cs="Times New Roman"/>
            <w:sz w:val="24"/>
            <w:szCs w:val="24"/>
          </w:rPr>
          <w:delText xml:space="preserve"> </w:delText>
        </w:r>
      </w:del>
      <w:ins w:id="108" w:author="Bartholow, Bruce D." w:date="2018-03-07T16:28:00Z">
        <w:r w:rsidR="004E18B2">
          <w:rPr>
            <w:rFonts w:ascii="Times New Roman" w:hAnsi="Times New Roman" w:cs="Times New Roman"/>
            <w:sz w:val="24"/>
            <w:szCs w:val="24"/>
          </w:rPr>
          <w:t>T</w:t>
        </w:r>
      </w:ins>
      <w:ins w:id="109" w:author="Bartholow, Bruce D." w:date="2018-03-07T16:27:00Z">
        <w:r w:rsidR="004E18B2">
          <w:rPr>
            <w:rFonts w:ascii="Times New Roman" w:hAnsi="Times New Roman" w:cs="Times New Roman"/>
            <w:sz w:val="24"/>
            <w:szCs w:val="24"/>
          </w:rPr>
          <w:t>hree</w:t>
        </w:r>
        <w:r w:rsidR="004E18B2" w:rsidRPr="00513A3B">
          <w:rPr>
            <w:rFonts w:ascii="Times New Roman" w:hAnsi="Times New Roman" w:cs="Times New Roman"/>
            <w:sz w:val="24"/>
            <w:szCs w:val="24"/>
          </w:rPr>
          <w:t xml:space="preserve"> </w:t>
        </w:r>
      </w:ins>
      <w:ins w:id="110" w:author="Bartholow, Bruce D." w:date="2018-03-07T16:28:00Z">
        <w:r w:rsidR="004E18B2">
          <w:rPr>
            <w:rFonts w:ascii="Times New Roman" w:hAnsi="Times New Roman" w:cs="Times New Roman"/>
            <w:sz w:val="24"/>
            <w:szCs w:val="24"/>
          </w:rPr>
          <w:t xml:space="preserve">additional </w:t>
        </w:r>
      </w:ins>
      <w:r w:rsidRPr="00513A3B">
        <w:rPr>
          <w:rFonts w:ascii="Times New Roman" w:hAnsi="Times New Roman" w:cs="Times New Roman"/>
          <w:sz w:val="24"/>
          <w:szCs w:val="24"/>
        </w:rPr>
        <w:t>subjects</w:t>
      </w:r>
      <w:ins w:id="111" w:author="Bartholow, Bruce D." w:date="2018-03-07T16:28:00Z">
        <w:r w:rsidR="004E18B2">
          <w:rPr>
            <w:rFonts w:ascii="Times New Roman" w:hAnsi="Times New Roman" w:cs="Times New Roman"/>
            <w:sz w:val="24"/>
            <w:szCs w:val="24"/>
          </w:rPr>
          <w:t>’ data were excluded due to experimenter error</w:t>
        </w:r>
      </w:ins>
      <w:r w:rsidRPr="00513A3B">
        <w:rPr>
          <w:rFonts w:ascii="Times New Roman" w:hAnsi="Times New Roman" w:cs="Times New Roman"/>
          <w:sz w:val="24"/>
          <w:szCs w:val="24"/>
        </w:rPr>
        <w:t xml:space="preserve"> </w:t>
      </w:r>
      <w:del w:id="112" w:author="Bartholow, Bruce D." w:date="2018-03-07T16:28:00Z">
        <w:r w:rsidRPr="00513A3B" w:rsidDel="004E18B2">
          <w:rPr>
            <w:rFonts w:ascii="Times New Roman" w:hAnsi="Times New Roman" w:cs="Times New Roman"/>
            <w:sz w:val="24"/>
            <w:szCs w:val="24"/>
          </w:rPr>
          <w:delText xml:space="preserve">had gameplay data indicating that </w:delText>
        </w:r>
      </w:del>
      <w:ins w:id="113" w:author="Bartholow, Bruce D." w:date="2018-03-07T16:28:00Z">
        <w:r w:rsidR="004E18B2">
          <w:rPr>
            <w:rFonts w:ascii="Times New Roman" w:hAnsi="Times New Roman" w:cs="Times New Roman"/>
            <w:sz w:val="24"/>
            <w:szCs w:val="24"/>
          </w:rPr>
          <w:t>(</w:t>
        </w:r>
      </w:ins>
      <w:r w:rsidR="00CF4C8B" w:rsidRPr="00513A3B">
        <w:rPr>
          <w:rFonts w:ascii="Times New Roman" w:hAnsi="Times New Roman" w:cs="Times New Roman"/>
          <w:sz w:val="24"/>
          <w:szCs w:val="24"/>
        </w:rPr>
        <w:t>the wrong game file had been used</w:t>
      </w:r>
      <w:ins w:id="114" w:author="Bartholow, Bruce D." w:date="2018-03-07T16:28:00Z">
        <w:r w:rsidR="004E18B2">
          <w:rPr>
            <w:rFonts w:ascii="Times New Roman" w:hAnsi="Times New Roman" w:cs="Times New Roman"/>
            <w:sz w:val="24"/>
            <w:szCs w:val="24"/>
          </w:rPr>
          <w:t>)</w:t>
        </w:r>
      </w:ins>
      <w:r w:rsidR="00513A3B" w:rsidRPr="00513A3B">
        <w:rPr>
          <w:rFonts w:ascii="Times New Roman" w:hAnsi="Times New Roman" w:cs="Times New Roman"/>
          <w:sz w:val="24"/>
          <w:szCs w:val="24"/>
        </w:rPr>
        <w:t>. A further 27</w:t>
      </w:r>
      <w:r w:rsidRPr="00513A3B">
        <w:rPr>
          <w:rFonts w:ascii="Times New Roman" w:hAnsi="Times New Roman" w:cs="Times New Roman"/>
          <w:sz w:val="24"/>
          <w:szCs w:val="24"/>
        </w:rPr>
        <w:t xml:space="preserve"> subjects were excluded because the research assistants indicated some failure of deception or of methodology</w:t>
      </w:r>
      <w:commentRangeEnd w:id="105"/>
      <w:r w:rsidR="004E18B2">
        <w:rPr>
          <w:rStyle w:val="CommentReference"/>
        </w:rPr>
        <w:commentReference w:id="105"/>
      </w:r>
      <w:r w:rsidRPr="00513A3B">
        <w:rPr>
          <w:rFonts w:ascii="Times New Roman" w:hAnsi="Times New Roman" w:cs="Times New Roman"/>
          <w:sz w:val="24"/>
          <w:szCs w:val="24"/>
        </w:rPr>
        <w:t xml:space="preserve">. </w:t>
      </w:r>
      <w:r>
        <w:rPr>
          <w:rFonts w:ascii="Times New Roman" w:hAnsi="Times New Roman" w:cs="Times New Roman"/>
          <w:sz w:val="24"/>
          <w:szCs w:val="24"/>
        </w:rPr>
        <w:t>We note that our failure of deception rate of 2</w:t>
      </w:r>
      <w:r w:rsidR="00513A3B">
        <w:rPr>
          <w:rFonts w:ascii="Times New Roman" w:hAnsi="Times New Roman" w:cs="Times New Roman"/>
          <w:sz w:val="24"/>
          <w:szCs w:val="24"/>
        </w:rPr>
        <w:t>8</w:t>
      </w:r>
      <w:r>
        <w:rPr>
          <w:rFonts w:ascii="Times New Roman" w:hAnsi="Times New Roman" w:cs="Times New Roman"/>
          <w:sz w:val="24"/>
          <w:szCs w:val="24"/>
        </w:rPr>
        <w:t>.7% is considerably higher than our anticipated 11% rate or of ra</w:t>
      </w:r>
      <w:r w:rsidR="00120CFF">
        <w:rPr>
          <w:rFonts w:ascii="Times New Roman" w:hAnsi="Times New Roman" w:cs="Times New Roman"/>
          <w:sz w:val="24"/>
          <w:szCs w:val="24"/>
        </w:rPr>
        <w:t xml:space="preserve">tes reported in previous work. </w:t>
      </w:r>
      <w:r w:rsidR="00513A3B">
        <w:rPr>
          <w:rFonts w:ascii="Times New Roman" w:hAnsi="Times New Roman" w:cs="Times New Roman"/>
          <w:sz w:val="24"/>
          <w:szCs w:val="24"/>
        </w:rPr>
        <w:t>After these exclusions, t</w:t>
      </w:r>
      <w:r w:rsidR="00513A3B" w:rsidRPr="00513A3B">
        <w:rPr>
          <w:rFonts w:ascii="Times New Roman" w:hAnsi="Times New Roman" w:cs="Times New Roman"/>
          <w:sz w:val="24"/>
          <w:szCs w:val="24"/>
        </w:rPr>
        <w:t>he effective sample size was 275.</w:t>
      </w:r>
    </w:p>
    <w:p w14:paraId="7F5C0776" w14:textId="77777777" w:rsidR="0031115A" w:rsidRPr="0031115A" w:rsidRDefault="0031115A" w:rsidP="0031115A">
      <w:pPr>
        <w:keepNext/>
        <w:keepLines/>
        <w:spacing w:after="0" w:line="480" w:lineRule="auto"/>
        <w:ind w:firstLine="720"/>
        <w:outlineLvl w:val="1"/>
        <w:rPr>
          <w:rFonts w:ascii="Times New Roman" w:eastAsia="Times New Roman" w:hAnsi="Times New Roman" w:cs="Times New Roman"/>
          <w:b/>
          <w:bCs/>
          <w:sz w:val="24"/>
          <w:szCs w:val="32"/>
        </w:rPr>
      </w:pPr>
      <w:bookmarkStart w:id="115" w:name="exploratory-analyses"/>
      <w:bookmarkEnd w:id="115"/>
      <w:r w:rsidRPr="0031115A">
        <w:rPr>
          <w:rFonts w:ascii="Times New Roman" w:eastAsia="Times New Roman" w:hAnsi="Times New Roman" w:cs="Times New Roman"/>
          <w:b/>
          <w:bCs/>
          <w:sz w:val="24"/>
          <w:szCs w:val="32"/>
        </w:rPr>
        <w:t>Manipulation Check</w:t>
      </w:r>
    </w:p>
    <w:p w14:paraId="08974982"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Game manipulation.</w:t>
      </w:r>
      <w:r w:rsidRPr="0031115A">
        <w:rPr>
          <w:rFonts w:ascii="Times New Roman" w:eastAsia="Cambria" w:hAnsi="Times New Roman" w:cs="Times New Roman"/>
          <w:sz w:val="24"/>
          <w:szCs w:val="24"/>
        </w:rPr>
        <w:t xml:space="preserve"> </w:t>
      </w:r>
      <w:commentRangeStart w:id="116"/>
      <w:r w:rsidRPr="0031115A">
        <w:rPr>
          <w:rFonts w:ascii="Times New Roman" w:eastAsia="Cambria" w:hAnsi="Times New Roman" w:cs="Times New Roman"/>
          <w:sz w:val="24"/>
          <w:szCs w:val="24"/>
        </w:rPr>
        <w:t xml:space="preserve">Participant ratings on the post-questionnaires </w:t>
      </w:r>
      <w:commentRangeEnd w:id="116"/>
      <w:r w:rsidR="004E18B2">
        <w:rPr>
          <w:rStyle w:val="CommentReference"/>
        </w:rPr>
        <w:commentReference w:id="116"/>
      </w:r>
      <w:r w:rsidRPr="0031115A">
        <w:rPr>
          <w:rFonts w:ascii="Times New Roman" w:eastAsia="Cambria" w:hAnsi="Times New Roman" w:cs="Times New Roman"/>
          <w:sz w:val="24"/>
          <w:szCs w:val="24"/>
        </w:rPr>
        <w:t xml:space="preserve">were submitted to 2 (Violence) × 2 (Difficulty) ANOVA. </w:t>
      </w:r>
      <w:commentRangeStart w:id="117"/>
      <w:r w:rsidRPr="0031115A">
        <w:rPr>
          <w:rFonts w:ascii="Times New Roman" w:eastAsia="Cambria" w:hAnsi="Times New Roman" w:cs="Times New Roman"/>
          <w:sz w:val="24"/>
          <w:szCs w:val="24"/>
        </w:rPr>
        <w:t>The manipulation was highly effective</w:t>
      </w:r>
      <w:commentRangeEnd w:id="117"/>
      <w:r w:rsidR="004E18B2">
        <w:rPr>
          <w:rStyle w:val="CommentReference"/>
        </w:rPr>
        <w:commentReference w:id="117"/>
      </w:r>
      <w:r w:rsidRPr="0031115A">
        <w:rPr>
          <w:rFonts w:ascii="Times New Roman" w:eastAsia="Cambria" w:hAnsi="Times New Roman" w:cs="Times New Roman"/>
          <w:sz w:val="24"/>
          <w:szCs w:val="24"/>
        </w:rPr>
        <w:t>: participants indicated that the 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5.3 (1.6)) was much more violent than the nonviolent game (</w:t>
      </w:r>
      <w:r w:rsidRPr="0031115A">
        <w:rPr>
          <w:rFonts w:ascii="Times New Roman" w:eastAsia="Cambria" w:hAnsi="Times New Roman" w:cs="Times New Roman"/>
          <w:i/>
          <w:sz w:val="24"/>
          <w:szCs w:val="24"/>
        </w:rPr>
        <w:t>M</w:t>
      </w:r>
      <w:r w:rsidRPr="0031115A">
        <w:rPr>
          <w:rFonts w:ascii="Times New Roman" w:eastAsia="Cambria" w:hAnsi="Times New Roman" w:cs="Times New Roman"/>
          <w:sz w:val="24"/>
          <w:szCs w:val="24"/>
        </w:rPr>
        <w:t xml:space="preserve"> = 2.2 (1.3);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2.1, [1.8, 2.4]).</w:t>
      </w:r>
    </w:p>
    <w:p w14:paraId="2EEBBBA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i/>
          <w:sz w:val="24"/>
          <w:szCs w:val="24"/>
        </w:rPr>
        <w:t>Provocation.</w:t>
      </w:r>
      <w:r w:rsidRPr="0031115A">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248A845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To determine whether the coldpressor dependent variable was a sensitive measure of aggression, we tested whether these participants more provoked by the feedback gave </w:t>
      </w:r>
      <w:r w:rsidRPr="0031115A">
        <w:rPr>
          <w:rFonts w:ascii="Times New Roman" w:eastAsia="Cambria" w:hAnsi="Times New Roman" w:cs="Times New Roman"/>
          <w:sz w:val="24"/>
          <w:szCs w:val="24"/>
        </w:rPr>
        <w:lastRenderedPageBreak/>
        <w:t xml:space="preserve">higher coldpressor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provocation factor was then used as a linear predictor of coldpressor assignment. The relationship was moderately strong,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(249) = 5.73,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&lt; .001,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.33 [.22, .43], suggesting that the coldpressor measure was indeed influenced by participants’ </w:t>
      </w:r>
      <w:commentRangeStart w:id="118"/>
      <w:r w:rsidRPr="0031115A">
        <w:rPr>
          <w:rFonts w:ascii="Times New Roman" w:eastAsia="Cambria" w:hAnsi="Times New Roman" w:cs="Times New Roman"/>
          <w:sz w:val="24"/>
          <w:szCs w:val="24"/>
        </w:rPr>
        <w:t>intent to aggress</w:t>
      </w:r>
      <w:commentRangeEnd w:id="118"/>
      <w:r w:rsidR="004E18B2">
        <w:rPr>
          <w:rStyle w:val="CommentReference"/>
        </w:rPr>
        <w:commentReference w:id="118"/>
      </w:r>
      <w:r w:rsidRPr="0031115A">
        <w:rPr>
          <w:rFonts w:ascii="Times New Roman" w:eastAsia="Cambria" w:hAnsi="Times New Roman" w:cs="Times New Roman"/>
          <w:sz w:val="24"/>
          <w:szCs w:val="24"/>
        </w:rPr>
        <w:t>. A scatterplot and loess regression line are provided in Figure 1.</w:t>
      </w:r>
    </w:p>
    <w:p w14:paraId="7104619C"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-0.28,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.777,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-0.03 [-0.27, 0.2];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Violence ×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(247) = -0.86,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.392,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0.13] ), suggesting that the game played had a minimal influence on participants’ provocation.</w:t>
      </w:r>
    </w:p>
    <w:p w14:paraId="5021939C"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19" w:name="conventional-general-linear-models."/>
      <w:bookmarkEnd w:id="119"/>
      <w:r w:rsidRPr="0031115A">
        <w:rPr>
          <w:rFonts w:ascii="Times New Roman" w:eastAsia="Times New Roman" w:hAnsi="Times New Roman" w:cs="Times New Roman"/>
          <w:b/>
          <w:bCs/>
          <w:i/>
          <w:sz w:val="24"/>
          <w:szCs w:val="28"/>
        </w:rPr>
        <w:t>Conventional General Linear Models.</w:t>
      </w:r>
    </w:p>
    <w:p w14:paraId="33289DC4"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 Cell means and SDs are provided in Table 1</w:t>
      </w:r>
    </w:p>
    <w:p w14:paraId="383936BB"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Neither model found any significant effects. Neither left-hand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-1.11,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.266,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-.07 [-.18, .05]) nor right-hand 2D:4D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(266) = 0.52,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.602,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.03 </w:t>
      </w:r>
      <w:r w:rsidRPr="0031115A">
        <w:rPr>
          <w:rFonts w:ascii="Times New Roman" w:eastAsia="Cambria" w:hAnsi="Times New Roman" w:cs="Times New Roman"/>
          <w:sz w:val="24"/>
          <w:szCs w:val="24"/>
        </w:rPr>
        <w:lastRenderedPageBreak/>
        <w:t>[-.09, .15]) had a significant main effect on aggressive behavior. Additionally, effects of game violence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-0.83,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.407,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 [-0.34, 0.14]), game difficulty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0.46,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.645,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0.06 [-0.18, 0.29]), and their interaction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(265) = -0.17,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.867,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-0.02 [-0.26, 0.22]) were small and not statistically significant. No higher-order interactions involving 2D:4D ratio of either hand were statistically significant. Full model output is summarized in Tables 2 and 3.</w:t>
      </w:r>
    </w:p>
    <w:p w14:paraId="05F56533"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0.78,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.434,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0.09 [-0.14, 0.33], the effect of difficulty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1.08,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.283,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0.13 [-0.11, 0.37], and their interaction was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.318,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-0.12 [-0.36, 0.12]. Effects of left-hand and right-hand 2D:4D remained nonsignificant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(246) = -1.86,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.065,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-.12 [-.24, .01] and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(248) = -0.31,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.755,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-.02 [-.14, .11], respectively).</w:t>
      </w:r>
    </w:p>
    <w:p w14:paraId="32381106"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20" w:name="bayesian-anova."/>
      <w:bookmarkEnd w:id="120"/>
      <w:r w:rsidRPr="0031115A">
        <w:rPr>
          <w:rFonts w:ascii="Times New Roman" w:eastAsia="Times New Roman" w:hAnsi="Times New Roman" w:cs="Times New Roman"/>
          <w:b/>
          <w:bCs/>
          <w:i/>
          <w:sz w:val="24"/>
          <w:szCs w:val="28"/>
        </w:rPr>
        <w:t>Bayesian ANOVA.</w:t>
      </w:r>
    </w:p>
    <w:p w14:paraId="2BF1CF33"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6A69DF5"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lastRenderedPageBreak/>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 = 1.41 favoring the null). Neither violence nor difficulty interacted with 2D:4D of the left hand (BF = 3.81, 4.44, respectively) or 2D:4D of the right hand (BF = 4.82, 4.23). The 3-way interaction was not supported (left-hand BF = 3.34, right-hand BF = 2.93).</w:t>
      </w:r>
    </w:p>
    <w:p w14:paraId="7106B650"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Experienced provocation was added to the model as a predictor. An effect of provocation was strongly supported by the evidence (B = 1.04325210^{6}). However, addition of this covariate did not improve the strength of evidence for main effects of violence (BF = 4.98), difficulty (BF = 3.65), or 2D:4D (BF = 1.26, left hand; BF = 6.13, right hand). Taken together, these results indicate that aggression could be predicted by experienced provocation but not by game condition.</w:t>
      </w:r>
    </w:p>
    <w:p w14:paraId="298D1413"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21" w:name="non-local-bayesian-prior."/>
      <w:bookmarkEnd w:id="121"/>
      <w:r w:rsidRPr="0031115A">
        <w:rPr>
          <w:rFonts w:ascii="Times New Roman" w:eastAsia="Times New Roman" w:hAnsi="Times New Roman" w:cs="Times New Roman"/>
          <w:b/>
          <w:bCs/>
          <w:i/>
          <w:sz w:val="24"/>
          <w:szCs w:val="28"/>
        </w:rPr>
        <w:t>Non-local Bayesian prior.</w:t>
      </w:r>
    </w:p>
    <w:p w14:paraId="2447DDD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41753A1" w14:textId="77777777"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The main effect of Violence was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0.11 [-0.13, 0.35]. An online Bayes factor calculator (CITATION NEEDED)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w:t>
      </w:r>
      <w:r w:rsidRPr="0031115A">
        <w:rPr>
          <w:rFonts w:ascii="Times New Roman" w:eastAsia="Cambria" w:hAnsi="Times New Roman" w:cs="Times New Roman"/>
          <w:sz w:val="24"/>
          <w:szCs w:val="24"/>
        </w:rPr>
        <w:lastRenderedPageBreak/>
        <w:t xml:space="preserve">relative to H1: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.43 [.35, .52]. The obtained Bayes factor substantially preferred the null, B01 = 14.2.</w:t>
      </w:r>
    </w:p>
    <w:p w14:paraId="3DF03A5B" w14:textId="784FC52C" w:rsidR="0031115A" w:rsidRPr="0031115A" w:rsidRDefault="0031115A" w:rsidP="0031115A">
      <w:pPr>
        <w:spacing w:after="12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31115A">
        <w:rPr>
          <w:rFonts w:ascii="Times New Roman" w:eastAsia="Cambria" w:hAnsi="Times New Roman" w:cs="Times New Roman"/>
          <w:i/>
          <w:sz w:val="24"/>
          <w:szCs w:val="24"/>
        </w:rPr>
        <w:t>d</w:t>
      </w:r>
      <w:r w:rsidRPr="0031115A">
        <w:rPr>
          <w:rFonts w:ascii="Times New Roman" w:eastAsia="Cambria" w:hAnsi="Times New Roman" w:cs="Times New Roman"/>
          <w:sz w:val="24"/>
          <w:szCs w:val="24"/>
        </w:rPr>
        <w:t xml:space="preserve"> = .30</w:t>
      </w:r>
      <w:r w:rsidR="00AD4343">
        <w:rPr>
          <w:rFonts w:ascii="Times New Roman" w:eastAsia="Cambria" w:hAnsi="Times New Roman" w:cs="Times New Roman"/>
          <w:sz w:val="24"/>
          <w:szCs w:val="24"/>
        </w:rPr>
        <w:t xml:space="preserve"> (CITATION NEEDED: kepes, Anderson, bushman, 201X)</w:t>
      </w:r>
      <w:r w:rsidRPr="0031115A">
        <w:rPr>
          <w:rFonts w:ascii="Times New Roman" w:eastAsia="Cambria" w:hAnsi="Times New Roman" w:cs="Times New Roman"/>
          <w:sz w:val="24"/>
          <w:szCs w:val="24"/>
        </w:rPr>
        <w:t xml:space="preserve">. The Bayes factor calculator was used to compare the evidence for H0: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0 relative to H2: </w:t>
      </w:r>
      <w:r w:rsidRPr="0031115A">
        <w:rPr>
          <w:rFonts w:ascii="Times New Roman" w:eastAsia="Cambria" w:hAnsi="Times New Roman" w:cs="Times New Roman"/>
          <w:i/>
          <w:sz w:val="24"/>
          <w:szCs w:val="24"/>
        </w:rPr>
        <w:t>δ</w:t>
      </w:r>
      <w:r w:rsidRPr="0031115A">
        <w:rPr>
          <w:rFonts w:ascii="Times New Roman" w:eastAsia="Cambria" w:hAnsi="Times New Roman" w:cs="Times New Roman"/>
          <w:sz w:val="24"/>
          <w:szCs w:val="24"/>
        </w:rPr>
        <w:t xml:space="preserve"> = .30 [.20, .40]. The obtained Bayes factor still preferred the null, but less so relative to this more modest estimate, B02 = 2.0.</w:t>
      </w:r>
    </w:p>
    <w:p w14:paraId="43FB7A11"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bookmarkStart w:id="122" w:name="supplementary-methods"/>
      <w:bookmarkEnd w:id="122"/>
      <w:r w:rsidRPr="0031115A">
        <w:rPr>
          <w:rFonts w:ascii="Times New Roman" w:eastAsia="Times New Roman" w:hAnsi="Times New Roman" w:cs="Times New Roman"/>
          <w:b/>
          <w:bCs/>
          <w:i/>
          <w:sz w:val="24"/>
          <w:szCs w:val="28"/>
        </w:rPr>
        <w:t>Supplementary methods</w:t>
      </w:r>
    </w:p>
    <w:p w14:paraId="2186C32E" w14:textId="7777777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Coldpressor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49FA8FDB" w14:textId="77777777" w:rsidR="0031115A" w:rsidRPr="0031115A" w:rsidRDefault="0031115A" w:rsidP="0031115A">
      <w:pPr>
        <w:keepNext/>
        <w:keepLines/>
        <w:spacing w:after="0" w:line="480" w:lineRule="auto"/>
        <w:ind w:firstLine="720"/>
        <w:outlineLvl w:val="2"/>
        <w:rPr>
          <w:rFonts w:ascii="Times New Roman" w:eastAsia="Times New Roman" w:hAnsi="Times New Roman" w:cs="Times New Roman"/>
          <w:b/>
          <w:bCs/>
          <w:i/>
          <w:sz w:val="24"/>
          <w:szCs w:val="28"/>
        </w:rPr>
      </w:pPr>
      <w:r w:rsidRPr="0031115A">
        <w:rPr>
          <w:rFonts w:ascii="Times New Roman" w:eastAsia="Times New Roman" w:hAnsi="Times New Roman" w:cs="Times New Roman"/>
          <w:b/>
          <w:bCs/>
          <w:i/>
          <w:sz w:val="24"/>
          <w:szCs w:val="28"/>
        </w:rPr>
        <w:t>Exploratory analyses</w:t>
      </w:r>
    </w:p>
    <w:p w14:paraId="2C6D9DBA" w14:textId="5D82ED07" w:rsidR="0031115A" w:rsidRPr="0031115A" w:rsidRDefault="0031115A" w:rsidP="0031115A">
      <w:pPr>
        <w:spacing w:after="0" w:line="480" w:lineRule="auto"/>
        <w:ind w:firstLine="720"/>
        <w:rPr>
          <w:rFonts w:ascii="Times New Roman" w:eastAsia="Cambria" w:hAnsi="Times New Roman" w:cs="Times New Roman"/>
          <w:sz w:val="24"/>
          <w:szCs w:val="24"/>
        </w:rPr>
      </w:pPr>
      <w:r w:rsidRPr="0031115A">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Neither experienced difficulty nor history of game use predicted aggression. Participants who defeated more monsters and fired more bullets were slightly less aggressive (monsters defeated,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 xml:space="preserve">(272) = -2.51,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bullets fired, </w:t>
      </w:r>
      <w:r w:rsidRPr="0031115A">
        <w:rPr>
          <w:rFonts w:ascii="Times New Roman" w:eastAsia="Cambria" w:hAnsi="Times New Roman" w:cs="Times New Roman"/>
          <w:i/>
          <w:sz w:val="24"/>
          <w:szCs w:val="24"/>
        </w:rPr>
        <w:t>t</w:t>
      </w:r>
      <w:r w:rsidRPr="0031115A">
        <w:rPr>
          <w:rFonts w:ascii="Times New Roman" w:eastAsia="Cambria" w:hAnsi="Times New Roman" w:cs="Times New Roman"/>
          <w:sz w:val="24"/>
          <w:szCs w:val="24"/>
        </w:rPr>
        <w:t>(272) = -</w:t>
      </w:r>
      <w:r w:rsidRPr="0031115A">
        <w:rPr>
          <w:rFonts w:ascii="Times New Roman" w:eastAsia="Cambria" w:hAnsi="Times New Roman" w:cs="Times New Roman"/>
          <w:sz w:val="24"/>
          <w:szCs w:val="24"/>
        </w:rPr>
        <w:lastRenderedPageBreak/>
        <w:t xml:space="preserve">2.51,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 xml:space="preserve"> = .013, </w:t>
      </w:r>
      <w:r w:rsidRPr="0031115A">
        <w:rPr>
          <w:rFonts w:ascii="Times New Roman" w:eastAsia="Cambria" w:hAnsi="Times New Roman" w:cs="Times New Roman"/>
          <w:i/>
          <w:sz w:val="24"/>
          <w:szCs w:val="24"/>
        </w:rPr>
        <w:t>r</w:t>
      </w:r>
      <w:r w:rsidRPr="0031115A">
        <w:rPr>
          <w:rFonts w:ascii="Times New Roman" w:eastAsia="Cambria" w:hAnsi="Times New Roman" w:cs="Times New Roman"/>
          <w:sz w:val="24"/>
          <w:szCs w:val="24"/>
        </w:rPr>
        <w:t xml:space="preserve"> = -.15 [-.26, -.03]), but this finding should be regarded with caution given this test's exploratory nature and modest </w:t>
      </w:r>
      <w:r w:rsidRPr="0031115A">
        <w:rPr>
          <w:rFonts w:ascii="Times New Roman" w:eastAsia="Cambria" w:hAnsi="Times New Roman" w:cs="Times New Roman"/>
          <w:i/>
          <w:sz w:val="24"/>
          <w:szCs w:val="24"/>
        </w:rPr>
        <w:t>p</w:t>
      </w:r>
      <w:r w:rsidRPr="0031115A">
        <w:rPr>
          <w:rFonts w:ascii="Times New Roman" w:eastAsia="Cambria" w:hAnsi="Times New Roman" w:cs="Times New Roman"/>
          <w:sz w:val="24"/>
          <w:szCs w:val="24"/>
        </w:rPr>
        <w:t>-value.</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3C54DBB3"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ins w:id="123" w:author="Bartholow, Bruce D." w:date="2018-03-07T16:35:00Z">
        <w:r w:rsidR="004E18B2">
          <w:rPr>
            <w:rFonts w:ascii="Times New Roman" w:hAnsi="Times New Roman" w:cs="Times New Roman"/>
            <w:sz w:val="24"/>
            <w:szCs w:val="24"/>
          </w:rPr>
          <w:t xml:space="preserve">on aggressive behavior </w:t>
        </w:r>
      </w:ins>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laboratory measures of aggressive behavior may be smaller and less robust than </w:t>
      </w:r>
      <w:del w:id="124" w:author="Bartholow, Bruce D." w:date="2018-03-07T16:35:00Z">
        <w:r w:rsidR="0089680D" w:rsidDel="004E18B2">
          <w:rPr>
            <w:rFonts w:ascii="Times New Roman" w:hAnsi="Times New Roman" w:cs="Times New Roman"/>
            <w:sz w:val="24"/>
            <w:szCs w:val="24"/>
          </w:rPr>
          <w:delText xml:space="preserve">the </w:delText>
        </w:r>
      </w:del>
      <w:r w:rsidR="0089680D">
        <w:rPr>
          <w:rFonts w:ascii="Times New Roman" w:hAnsi="Times New Roman" w:cs="Times New Roman"/>
          <w:sz w:val="24"/>
          <w:szCs w:val="24"/>
        </w:rPr>
        <w:t xml:space="preserve">published </w:t>
      </w:r>
      <w:ins w:id="125" w:author="Bartholow, Bruce D." w:date="2018-03-07T16:35:00Z">
        <w:r w:rsidR="004E18B2">
          <w:rPr>
            <w:rFonts w:ascii="Times New Roman" w:hAnsi="Times New Roman" w:cs="Times New Roman"/>
            <w:sz w:val="24"/>
            <w:szCs w:val="24"/>
          </w:rPr>
          <w:t xml:space="preserve">reviews of the </w:t>
        </w:r>
      </w:ins>
      <w:r w:rsidR="0089680D">
        <w:rPr>
          <w:rFonts w:ascii="Times New Roman" w:hAnsi="Times New Roman" w:cs="Times New Roman"/>
          <w:sz w:val="24"/>
          <w:szCs w:val="24"/>
        </w:rPr>
        <w:t>research literature would indicate.</w:t>
      </w:r>
      <w:r w:rsidR="00952314">
        <w:rPr>
          <w:rFonts w:ascii="Times New Roman" w:hAnsi="Times New Roman" w:cs="Times New Roman"/>
          <w:sz w:val="24"/>
          <w:szCs w:val="24"/>
        </w:rPr>
        <w:t xml:space="preserve"> Researchers may need to reevaluate whether experiments featuring violent games are useful </w:t>
      </w:r>
      <w:commentRangeStart w:id="126"/>
      <w:r w:rsidR="00952314">
        <w:rPr>
          <w:rFonts w:ascii="Times New Roman" w:hAnsi="Times New Roman" w:cs="Times New Roman"/>
          <w:sz w:val="24"/>
          <w:szCs w:val="24"/>
        </w:rPr>
        <w:t>for validating measures of aggression</w:t>
      </w:r>
      <w:commentRangeEnd w:id="126"/>
      <w:r w:rsidR="004E18B2">
        <w:rPr>
          <w:rStyle w:val="CommentReference"/>
        </w:rPr>
        <w:commentReference w:id="126"/>
      </w:r>
      <w:r w:rsidR="00952314">
        <w:rPr>
          <w:rFonts w:ascii="Times New Roman" w:hAnsi="Times New Roman" w:cs="Times New Roman"/>
          <w:sz w:val="24"/>
          <w:szCs w:val="24"/>
        </w:rPr>
        <w:t xml:space="preserve"> and understanding the causes of aggression.</w:t>
      </w:r>
    </w:p>
    <w:p w14:paraId="41187FA9" w14:textId="565AC9E6"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(CITATION NEEDED).</w:t>
      </w:r>
    </w:p>
    <w:p w14:paraId="63E65853" w14:textId="67FAE668"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w:t>
      </w:r>
      <w:r>
        <w:rPr>
          <w:rFonts w:ascii="Times New Roman" w:hAnsi="Times New Roman" w:cs="Times New Roman"/>
          <w:sz w:val="24"/>
          <w:szCs w:val="24"/>
        </w:rPr>
        <w:lastRenderedPageBreak/>
        <w:t xml:space="preserve">of the coldpressor measure. </w:t>
      </w:r>
      <w:r w:rsidR="0089680D">
        <w:rPr>
          <w:rFonts w:ascii="Times New Roman" w:hAnsi="Times New Roman" w:cs="Times New Roman"/>
          <w:sz w:val="24"/>
          <w:szCs w:val="24"/>
        </w:rPr>
        <w:t xml:space="preserve">That said, the correlation was only </w:t>
      </w:r>
      <w:r w:rsidR="00EE3C69">
        <w:rPr>
          <w:rFonts w:ascii="Times New Roman" w:hAnsi="Times New Roman" w:cs="Times New Roman"/>
          <w:sz w:val="24"/>
          <w:szCs w:val="24"/>
        </w:rPr>
        <w:t>medium in size</w:t>
      </w:r>
      <w:r w:rsidR="0089680D">
        <w:rPr>
          <w:rFonts w:ascii="Times New Roman" w:hAnsi="Times New Roman" w:cs="Times New Roman"/>
          <w:sz w:val="24"/>
          <w:szCs w:val="24"/>
        </w:rPr>
        <w:t xml:space="preserve"> (</w:t>
      </w:r>
      <w:r w:rsidR="0089680D" w:rsidRPr="00AC2A3E">
        <w:rPr>
          <w:rFonts w:ascii="Times New Roman" w:hAnsi="Times New Roman" w:cs="Times New Roman"/>
          <w:i/>
          <w:sz w:val="24"/>
          <w:szCs w:val="24"/>
        </w:rPr>
        <w:t>r</w:t>
      </w:r>
      <w:r w:rsidR="0089680D">
        <w:rPr>
          <w:rFonts w:ascii="Times New Roman" w:hAnsi="Times New Roman" w:cs="Times New Roman"/>
          <w:sz w:val="24"/>
          <w:szCs w:val="24"/>
        </w:rPr>
        <w:t xml:space="preserve"> = </w:t>
      </w:r>
      <w:r w:rsidR="00AC2A3E">
        <w:rPr>
          <w:rFonts w:ascii="Times New Roman" w:hAnsi="Times New Roman" w:cs="Times New Roman"/>
          <w:sz w:val="24"/>
          <w:szCs w:val="24"/>
        </w:rPr>
        <w:t>.33</w:t>
      </w:r>
      <w:r w:rsidR="0089680D">
        <w:rPr>
          <w:rFonts w:ascii="Times New Roman" w:hAnsi="Times New Roman" w:cs="Times New Roman"/>
          <w:sz w:val="24"/>
          <w:szCs w:val="24"/>
        </w:rPr>
        <w:t xml:space="preserve">), so it is possible that the coldpressor is less sensitive than other </w:t>
      </w:r>
      <w:commentRangeStart w:id="127"/>
      <w:r w:rsidR="0089680D">
        <w:rPr>
          <w:rFonts w:ascii="Times New Roman" w:hAnsi="Times New Roman" w:cs="Times New Roman"/>
          <w:sz w:val="24"/>
          <w:szCs w:val="24"/>
        </w:rPr>
        <w:t>measures</w:t>
      </w:r>
      <w:commentRangeEnd w:id="127"/>
      <w:r w:rsidR="00AD4343">
        <w:rPr>
          <w:rStyle w:val="CommentReference"/>
        </w:rPr>
        <w:commentReference w:id="127"/>
      </w:r>
      <w:r w:rsidR="0089680D">
        <w:rPr>
          <w:rFonts w:ascii="Times New Roman" w:hAnsi="Times New Roman" w:cs="Times New Roman"/>
          <w:sz w:val="24"/>
          <w:szCs w:val="24"/>
        </w:rPr>
        <w:t>.</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09F366F5"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w:t>
      </w:r>
      <w:r w:rsidR="00AD4343">
        <w:rPr>
          <w:rFonts w:ascii="Times New Roman" w:hAnsi="Times New Roman" w:cs="Times New Roman"/>
          <w:sz w:val="24"/>
          <w:szCs w:val="24"/>
        </w:rPr>
        <w:t xml:space="preserve"> were not affected by brief violent game</w:t>
      </w:r>
      <w:r>
        <w:rPr>
          <w:rFonts w:ascii="Times New Roman" w:hAnsi="Times New Roman" w:cs="Times New Roman"/>
          <w:sz w:val="24"/>
          <w:szCs w:val="24"/>
        </w:rPr>
        <w:t xml:space="preserve"> </w:t>
      </w:r>
      <w:r w:rsidR="00AD4343">
        <w:rPr>
          <w:rFonts w:ascii="Times New Roman" w:hAnsi="Times New Roman" w:cs="Times New Roman"/>
          <w:sz w:val="24"/>
          <w:szCs w:val="24"/>
        </w:rPr>
        <w:t xml:space="preserve">play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Hilgard, Rouder, &amp; Bartholow, 2015)", "plainTextFormattedCitation" : "(Engelhardt, Mazurek, Hilgard, Rouder, &amp; Bartholow, 2015)", "previouslyFormattedCitation" : "(Engelhardt, Mazurek, Hilgard, Rouder, &amp; Bartholow, 2015)"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(Engelhardt, Mazurek, Hilgard, Rouder, &amp; Bartholow,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E0182AD" w14:textId="091CA13A"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"10.1016/S0065-2601(04)36004-1", "ISBN" : "9780120152360", "ISSN" : "0065-2601", "abstract" : "This chapter presents three experimental studies, one correlational study, and a meta-analysis tested key hypotheses concerning the short-term and long-term impact of exposure to violent video games. Experiment 1 found that violent video games in general increase the accessibility of aggressive thoughts. Experiments 2 and 3 found that playing violent video games increased aggression, even when arousal and affect were controlled. Experiments 2 and 3 also found that trait hostility and trait aggression were positively related to laboratory aggression. Furthermore, there was correlational evidence of a link between repeated exposure to violent video games and trait aggressiveness. Mediational analyses suggested that the trait effects and the violent video game effects on laboratory aggression were partially mediated by revenge motivation. The correlational study uncovered links among habitual exposure to violent video games, persistent aggressive cognitions, and self-reported aggressive behavior. The meta-analyses revealed significant effects of violent video games on aggressive behavior, affect, and cognition; on cardiovascular arousal; and on prosocial behavior.", "author" : [ { "dropping-particle" : "", "family" : "Anderson", "given" : "Craig A.", "non-dropping-particle" : "", "parse-names" : false, "suffix" : "" }, { "dropping-particle" : "", "family" : "Carnagey", "given" : "Nicholas L.", "non-dropping-particle" : "", "parse-names" : false, "suffix" : "" }, { "dropping-particle" : "", "family" : "Flanagan", "given" : "Mindy", "non-dropping-particle" : "", "parse-names" : false, "suffix" : "" }, { "dropping-particle" : "", "family" : "Benjamin", "given" : "Arlin J.", "non-dropping-particle" : "", "parse-names" : false, "suffix" : "" }, { "dropping-particle" : "", "family" : "Eubanks", "given" : "Janie", "non-dropping-particle" : "", "parse-names" : false, "suffix" : "" }, { "dropping-particle" : "", "family" : "Valentine", "given" : "Jeffery C.", "non-dropping-particle" : "", "parse-names" : false, "suffix" : "" } ], "container-title" : "Advances in Experimental Social Psychology", "id" : "ITEM-1", "issued" : { "date-parts" : [ [ "2004", "1", "1" ] ] }, "page" : "199-249", "publisher" : "Academic Press", "title" : "Violent Video Games: Specific Effects of Violent Content on Aggressive Thoughts and Behavior", "type" : "article-journal", "volume" : "36" }, "uris" : [ "http://www.mendeley.com/documents/?uuid=3853fb80-6f3e-31c4-a15a-91f853efa834" ] } ], "mendeley" : { "formattedCitation" : "(Anderson et al., 2004)", "plainTextFormattedCitation" : "(Anderson et al., 2004)", "previouslyFormattedCitation" : "(Anderson et al., 2004)"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2004)</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 xml:space="preserve">provide little evidence against confounds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"ITEM-1",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"(Hilgard, Engelhardt, Bartholow, et al., 2017)", "plainTextFormattedCitation" : "(Hilgard, Engelhardt, Bartholow, et al., 2017)", "previouslyFormattedCitation" : "(Hilgard, Engelhardt, Bartholow, et al.,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Bartholow, et al., 2017)</w:t>
      </w:r>
      <w:r w:rsidR="001E1A9E">
        <w:rPr>
          <w:rFonts w:ascii="Times New Roman" w:hAnsi="Times New Roman" w:cs="Times New Roman"/>
          <w:sz w:val="24"/>
          <w:szCs w:val="24"/>
        </w:rPr>
        <w:fldChar w:fldCharType="end"/>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1B7FDA6B"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(Hilgard, Engelhardt, &amp; Rouder, 2017)</w:t>
      </w:r>
      <w:r w:rsidR="001E1A9E">
        <w:rPr>
          <w:rFonts w:ascii="Times New Roman" w:hAnsi="Times New Roman" w:cs="Times New Roman"/>
          <w:sz w:val="24"/>
          <w:szCs w:val="24"/>
        </w:rPr>
        <w:fldChar w:fldCharType="end"/>
      </w:r>
      <w:r w:rsidR="00C27F54">
        <w:rPr>
          <w:rFonts w:ascii="Times New Roman" w:hAnsi="Times New Roman" w:cs="Times New Roman"/>
          <w:sz w:val="24"/>
          <w:szCs w:val="24"/>
        </w:rPr>
        <w:t xml:space="preserve">. </w:t>
      </w:r>
      <w:r w:rsidR="008B5EA7">
        <w:rPr>
          <w:rFonts w:ascii="Times New Roman" w:hAnsi="Times New Roman" w:cs="Times New Roman"/>
          <w:sz w:val="24"/>
          <w:szCs w:val="24"/>
        </w:rPr>
        <w:t xml:space="preserve">Meta-analysis has previously reported an effect of </w:t>
      </w:r>
      <w:r w:rsidR="008B5EA7">
        <w:rPr>
          <w:rFonts w:ascii="Times New Roman" w:hAnsi="Times New Roman" w:cs="Times New Roman"/>
          <w:i/>
          <w:sz w:val="24"/>
          <w:szCs w:val="24"/>
        </w:rPr>
        <w:t xml:space="preserve">d </w:t>
      </w:r>
      <w:r w:rsidR="008B5EA7">
        <w:rPr>
          <w:rFonts w:ascii="Times New Roman" w:hAnsi="Times New Roman" w:cs="Times New Roman"/>
          <w:sz w:val="24"/>
          <w:szCs w:val="24"/>
        </w:rPr>
        <w:t xml:space="preserve">= .43 [.25, .52] </w:t>
      </w:r>
      <w:r w:rsidR="001E1A9E">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"plainTextFormattedCitation" : "(Anderson et al., 2010)", "previouslyFormattedCitation" : "(Anderson et al., 2010)" }, "properties" : {  }, "schema" : "https://github.com/citation-style-language/schema/raw/master/csl-citation.json" }</w:instrText>
      </w:r>
      <w:r w:rsidR="001E1A9E">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et al., 2010)</w:t>
      </w:r>
      <w:r w:rsidR="001E1A9E">
        <w:rPr>
          <w:rFonts w:ascii="Times New Roman" w:hAnsi="Times New Roman" w:cs="Times New Roman"/>
          <w:sz w:val="24"/>
          <w:szCs w:val="24"/>
        </w:rPr>
        <w:fldChar w:fldCharType="end"/>
      </w:r>
      <w:r w:rsidR="008B5EA7">
        <w:rPr>
          <w:rFonts w:ascii="Times New Roman" w:hAnsi="Times New Roman" w:cs="Times New Roman"/>
          <w:sz w:val="24"/>
          <w:szCs w:val="24"/>
        </w:rPr>
        <w:t xml:space="preserve">; our data </w:t>
      </w:r>
      <w:commentRangeStart w:id="128"/>
      <w:r w:rsidR="008B5EA7">
        <w:rPr>
          <w:rFonts w:ascii="Times New Roman" w:hAnsi="Times New Roman" w:cs="Times New Roman"/>
          <w:sz w:val="24"/>
          <w:szCs w:val="24"/>
        </w:rPr>
        <w:t>has</w:t>
      </w:r>
      <w:commentRangeEnd w:id="128"/>
      <w:r w:rsidR="004E18B2">
        <w:rPr>
          <w:rStyle w:val="CommentReference"/>
        </w:rPr>
        <w:commentReference w:id="128"/>
      </w:r>
      <w:r w:rsidR="008B5EA7">
        <w:rPr>
          <w:rFonts w:ascii="Times New Roman" w:hAnsi="Times New Roman" w:cs="Times New Roman"/>
          <w:sz w:val="24"/>
          <w:szCs w:val="24"/>
        </w:rPr>
        <w:t xml:space="preserve"> strong evidence against an effect of this size (B = 13.5). </w:t>
      </w:r>
      <w:r w:rsidR="00E910AF">
        <w:rPr>
          <w:rFonts w:ascii="Times New Roman" w:hAnsi="Times New Roman" w:cs="Times New Roman"/>
          <w:sz w:val="24"/>
          <w:szCs w:val="24"/>
        </w:rPr>
        <w:t xml:space="preserve">Proponents of violent-game effects have agreed that there may be </w:t>
      </w:r>
      <w:r w:rsidR="00E910AF">
        <w:rPr>
          <w:rFonts w:ascii="Times New Roman" w:hAnsi="Times New Roman" w:cs="Times New Roman"/>
          <w:sz w:val="24"/>
          <w:szCs w:val="24"/>
        </w:rPr>
        <w:lastRenderedPageBreak/>
        <w:t>publication bias, but that the publication bias may be modest, leaving a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w:t>
      </w:r>
      <w:r w:rsidR="00F3190F">
        <w:rPr>
          <w:rFonts w:ascii="Times New Roman" w:hAnsi="Times New Roman" w:cs="Times New Roman"/>
          <w:sz w:val="24"/>
          <w:szCs w:val="24"/>
        </w:rPr>
        <w:t>3</w:t>
      </w:r>
      <w:r w:rsidR="00E910AF">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(Kepes, Bushman, &amp; Anderson, 2017)</w:t>
      </w:r>
      <w:r w:rsidR="001E1A9E">
        <w:rPr>
          <w:rFonts w:ascii="Times New Roman" w:hAnsi="Times New Roman" w:cs="Times New Roman"/>
          <w:sz w:val="24"/>
          <w:szCs w:val="24"/>
        </w:rPr>
        <w:fldChar w:fldCharType="end"/>
      </w:r>
      <w:r w:rsidR="00E910AF">
        <w:rPr>
          <w:rFonts w:ascii="Times New Roman" w:hAnsi="Times New Roman" w:cs="Times New Roman"/>
          <w:sz w:val="24"/>
          <w:szCs w:val="24"/>
        </w:rPr>
        <w:t xml:space="preserve">. </w:t>
      </w:r>
      <w:r w:rsidR="008B5EA7" w:rsidRPr="00F3190F">
        <w:rPr>
          <w:rFonts w:ascii="Times New Roman" w:hAnsi="Times New Roman" w:cs="Times New Roman"/>
          <w:sz w:val="24"/>
          <w:szCs w:val="24"/>
          <w:highlight w:val="yellow"/>
        </w:rPr>
        <w:t xml:space="preserve">The current evidence is less </w:t>
      </w:r>
      <w:r w:rsidR="00F3190F" w:rsidRPr="00F3190F">
        <w:rPr>
          <w:rFonts w:ascii="Times New Roman" w:hAnsi="Times New Roman" w:cs="Times New Roman"/>
          <w:sz w:val="24"/>
          <w:szCs w:val="24"/>
          <w:highlight w:val="yellow"/>
        </w:rPr>
        <w:t xml:space="preserve">opposed to such an adjusted estimate, but results are still slightly more consistent with the null: </w:t>
      </w:r>
      <w:r w:rsidR="009A300A" w:rsidRPr="00F3190F">
        <w:rPr>
          <w:rFonts w:ascii="Times New Roman" w:hAnsi="Times New Roman" w:cs="Times New Roman"/>
          <w:sz w:val="24"/>
          <w:szCs w:val="24"/>
          <w:highlight w:val="yellow"/>
        </w:rPr>
        <w:t xml:space="preserve">2 times more consistent with the null than with </w:t>
      </w:r>
      <w:r w:rsidR="00DC2236">
        <w:rPr>
          <w:rFonts w:ascii="Times New Roman" w:hAnsi="Times New Roman" w:cs="Times New Roman"/>
          <w:sz w:val="24"/>
          <w:szCs w:val="24"/>
          <w:highlight w:val="yellow"/>
        </w:rPr>
        <w:t xml:space="preserve">H1: </w:t>
      </w:r>
      <w:r w:rsidR="009A300A" w:rsidRPr="00F3190F">
        <w:rPr>
          <w:rFonts w:ascii="Times New Roman" w:hAnsi="Times New Roman" w:cs="Times New Roman"/>
          <w:sz w:val="24"/>
          <w:szCs w:val="24"/>
          <w:highlight w:val="yellow"/>
        </w:rPr>
        <w:t>~N(.30, .05).</w:t>
      </w:r>
      <w:r w:rsidR="008B5EA7">
        <w:rPr>
          <w:rFonts w:ascii="Times New Roman" w:hAnsi="Times New Roman" w:cs="Times New Roman"/>
          <w:sz w:val="24"/>
          <w:szCs w:val="24"/>
        </w:rPr>
        <w:t xml:space="preserve"> </w:t>
      </w:r>
    </w:p>
    <w:p w14:paraId="622FA041" w14:textId="0BEBBD46"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F3190F">
        <w:rPr>
          <w:rFonts w:ascii="Times New Roman" w:hAnsi="Times New Roman" w:cs="Times New Roman"/>
          <w:sz w:val="24"/>
          <w:szCs w:val="24"/>
        </w:rPr>
        <w:t xml:space="preserve">With regard to the study of violent media,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theories of violent media effects. </w:t>
      </w:r>
      <w:r w:rsidR="00F3190F">
        <w:rPr>
          <w:rFonts w:ascii="Times New Roman" w:hAnsi="Times New Roman" w:cs="Times New Roman"/>
          <w:sz w:val="24"/>
          <w:szCs w:val="24"/>
        </w:rPr>
        <w:t>Researchers may need to develop stronger methods if they are to understand the long-term effects of violent media through short-term lab studies. Regarding aggression research in general, much evidence for the validity of measures of aggressive thoughts, feelings, and behaviors comes from experiments using violent video games. It may be the case that the validity of violent games as a manipulation, or these measures as outcomes, would benefit from reconsideration and more careful study.</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44B06F3B" w14:textId="4A557722" w:rsidR="003B1253" w:rsidRDefault="003B1253" w:rsidP="003B125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contradict our previous findings about possible effects of difficult gameplay on self-control </w:t>
      </w:r>
      <w:r w:rsidR="001E1A9E">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"10.1016/J.CHB.2014.11.089", "ISSN" : "0747-5632", "abstract" : "Recent research has suggested that acute exposure to violent video games inhibits the capacity for self-control across neurological, cognitive, and behavioral domains. However, the games used in previous research to reach these conclusions often confound violence with other game features, such as game difficulty. Here, participants were randomly assigned to play one of four versions of a video game, wherein content (violent or not) and difficulty (easy or difficult) were orthogonally manipulated, prior to completing a cognitive control task. Results showed that playing a difficult video game produced decrements in cognitive control, but only if the game was perceived to be difficult, and that perceptions of game difficulty may mediate this relationship. Game content, by comparison, had no effect on cognitive control. Findings are discussed in terms of understanding effects of difficult games on cognitive processes that have important implications for social behavior.", "author" : [ { "dropping-particle" : "", "family" : "Engelhardt", "given" : "Christopher R.", "non-dropping-particle" : "", "parse-names" : false, "suffix" : "" }, { "dropping-particle" : "", "family" : "Hilgard", "given" : "Joseph", "non-dropping-particle" : "", "parse-names" : false, "suffix" : "" }, { "dropping-particle" : "", "family" : "Bartholow", "given" : "Bruce D.", "non-dropping-particle" : "", "parse-names" : false, "suffix" : "" } ], "container-title" : "Computers in Human Behavior", "id" : "ITEM-1", "issued" : { "date-parts" : [ [ "2015", "4", "1" ] ] }, "page" : "85-92", "publisher" : "Pergamon", "title" : "Acute exposure to difficult (but not violent) video games dysregulates cognitive control", "type" : "article-journal", "volume" : "45" }, "uris" : [ "http://www.mendeley.com/documents/?uuid=df2fbaec-50fb-3891-8110-f4b40c95f711" ] } ], "mendeley" : { "formattedCitation" : "(Engelhardt, Hilgard, et al., 2015)", "plainTextFormattedCitation" : "(Engelhardt, Hilgard, et al., 2015)", "previouslyFormattedCitation" : "(Engelhardt, Hilgard, et al., 2015)"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(Engelhardt, Hilgard, et al., 2015)</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In that research, we reported that difficult gameplay exhausted self-control resources (“ego depletion”), such that players who were challenged by the game did more poorly on a modified Stroop task. If true, one might also expect such deficits in self-control might cause increases in aggression. Recent research challenges this “ego depletion” account of self-control resources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"10.1177/1745691616652873", "ISSN" : "1745-6916", "abstract" : "Good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 "author" : [ { "dropping-particle" : "", "family" : "Hagger", "given" : "M. S.", "non-dropping-particle" : "", "parse-names" : false, "suffix" : "" }, { "dropping-particle" : "", "family" : "Chatzisarantis", "given" : "N. L. D.", "non-dropping-particle" : "", "parse-names" : false, "suffix" : "" }, { "dropping-particle" : "", "family" : "Alberts", "given" : "H.", "non-dropping-particle" : "", "parse-names" : false, "suffix" : "" }, { "dropping-particle" : "", "family" : "Anggono", "given" : "C. O.", "non-dropping-particle" : "", "parse-names" : false, "suffix" : "" }, { "dropping-particle" : "", "family" : "Batailler", "given" : "C.", "non-dropping-particle" : "", "parse-names" : false, "suffix" : "" }, { "dropping-particle" : "", "family" : "Birt", "given" : "A. R.", "non-dropping-particle" : "", "parse-names" : false, "suffix" : "" }, { "dropping-particle" : "", "family" : "Brand", "given" : "R.", "non-dropping-particle" : "", "parse-names" : false, "suffix" : "" }, { "dropping-particle" : "", "family" : "Brandt", "given" : "M. J.", "non-dropping-particle" : "", "parse-names" : false, "suffix" : "" }, { "dropping-particle" : "", "family" : "Brewer", "given" : "G.", "non-dropping-particle" : "", "parse-names" : false, "suffix" : "" }, { "dropping-particle" : "", "family" : "Bruyneel", "given" : "S.", "non-dropping-particle" : "", "parse-names" : false, "suffix" : "" }, { "dropping-particle" : "", "family" : "Calvillo", "given" : "D. P.", "non-dropping-particle" : "", "parse-names" : false, "suffix" : "" }, { "dropping-particle" : "", "family" : "Campbell", "given" : "W. K.", "non-dropping-particle" : "", "parse-names" : false, "suffix" : "" }, { "dropping-particle" : "", "family" : "Cannon", "given" : "P. R.", "non-dropping-particle" : "", "parse-names" : false, "suffix" : "" }, { "dropping-particle" : "", "family" : "Carlucci", "given" : "M.", "non-dropping-particle" : "", "parse-names" : false, "suffix" : "" }, { "dropping-particle" : "", "family" : "Carruth", "given" : "N. P.", "non-dropping-particle" : "", "parse-names" : false, "suffix" : "" }, { "dropping-particle" : "", "family" : "Cheung", "given" : "T.", "non-dropping-particle" : "", "parse-names" : false, "suffix" : "" }, { "dropping-particle" : "", "family" : "Crowell", "given" : "A.", "non-dropping-particle" : "", "parse-names" : false, "suffix" : "" }, { "dropping-particle" : "", "family" : "Ridder", "given" : "D. T. D.", "non-dropping-particle" : "De", "parse-names" : false, "suffix" : "" }, { "dropping-particle" : "", "family" : "Dewitte", "given" : "S.", "non-dropping-particle" : "", "parse-names" : false, "suffix" : "" }, { "dropping-particle" : "", "family" : "Elson", "given" : "M.", "non-dropping-particle" : "", "parse-names" : false, "suffix" : "" }, { "dropping-particle" : "", "family" : "Evans", "given" : "J. R.", "non-dropping-particle" : "", "parse-names" : false, "suffix" : "" }, { "dropping-particle" : "", "family" : "Fay", "given" : "B. A.", "non-dropping-particle" : "", "parse-names" : false, "suffix" : "" }, { "dropping-particle" : "", "family" : "Fennis", "given" : "B. M.", "non-dropping-particle" : "", "parse-names" : false, "suffix" : "" }, { "dropping-particle" : "", "family" : "Finley", "given" : "A.", "non-dropping-particle" : "", "parse-names" : false, "suffix" : "" }, { "dropping-particle" : "", "family" : "Francis", "given" : "Z.", "non-dropping-particle" : "", "parse-names" : false, "suffix" : "" }, { "dropping-particle" : "", "family" : "Heise", "given" : "E.", "non-dropping-particle" : "", "parse-names" : false, "suffix" : "" }, { "dropping-particle" : "", "family" : "Hoemann", "given" : "H.", "non-dropping-particle" : "", "parse-names" : false, "suffix" : "" }, { "dropping-particle" : "", "family" : "Inzlicht", "given" : "M.", "non-dropping-particle" : "", "parse-names" : false, "suffix" : "" }, { "dropping-particle" : "", "family" : "Koole", "given" : "S. L.", "non-dropping-particle" : "", "parse-names" : false, "suffix" : "" }, { "dropping-particle" : "", "family" : "Koppel", "given" : "L.", "non-dropping-particle" : "", "parse-names" : false, "suffix" : "" }, { "dropping-particle" : "", "family" : "Kroese", "given" : "F.", "non-dropping-particle" : "", "parse-names" : false, "suffix" : "" }, { "dropping-particle" : "", "family" : "Lange", "given" : "F.", "non-dropping-particle" : "", "parse-names" : false, "suffix" : "" }, { "dropping-particle" : "", "family" : "Lau", "given" : "K.", "non-dropping-particle" : "", "parse-names" : false, "suffix" : "" }, { "dropping-particle" : "", "family" : "Lynch", "given" : "B. P.", "non-dropping-particle" : "", "parse-names" : false, "suffix" : "" }, { "dropping-particle" : "", "family" : "Martijn", "given" : "C.", "non-dropping-particle" : "", "parse-names" : false, "suffix" : "" }, { "dropping-particle" : "", "family" : "Merckelbach", "given" : "H.", "non-dropping-particle" : "", "parse-names" : false, "suffix" : "" }, { "dropping-particle" : "V.", "family" : "Mills", "given" : "N.", "non-dropping-particle" : "", "parse-names" : false, "suffix" : "" }, { "dropping-particle" : "", "family" : "Michirev", "given" : "A.", "non-dropping-particle" : "", "parse-names" : false, "suffix" : "" }, { "dropping-particle" : "", "family" : "Miyake", "given" : "A.", "non-dropping-particle" : "", "parse-names" : false, "suffix" : "" }, { "dropping-particle" : "", "family" : "Mosser", "given" : "A. E.", "non-dropping-particle" : "", "parse-names" : false, "suffix" : "" }, { "dropping-particle" : "", "family" : "Muise", "given" : "M.", "non-dropping-particle" : "", "parse-names" : false, "suffix" : "" }, { "dropping-particle" : "", "family" : "Muller", "given" : "D.", "non-dropping-particle" : "", "parse-names" : false, "suffix" : "" }, { "dropping-particle" : "", "family" : "Muzi", "given" : "M.", "non-dropping-particle" : "", "parse-names" : false, "suffix" : "" }, { "dropping-particle" : "", "family" : "Nalis", "given" : "D.", "non-dropping-particle" : "", "parse-names" : false, "suffix" : "" }, { "dropping-particle" : "", "family" : "Nurwanti", "given" : "R.", "non-dropping-particle" : "", "parse-names" : false, "suffix" : "" }, { "dropping-particle" : "", "family" : "Otgaar", "given" : "H.", "non-dropping-particle" : "", "parse-names" : false, "suffix" : "" }, { "dropping-particle" : "", "family" : "Philipp", "given" : "M. C.", "non-dropping-particle" : "", "parse-names" : false, "suffix" : "" }, { "dropping-particle" : "", "family" : "Primoceri", "given" : "P.", "non-dropping-particle" : "", "parse-names" : false, "suffix" : "" }, { "dropping-particle" : "", "family" : "Rentzsch", "given" : "K.", "non-dropping-particle" : "", "parse-names" : false, "suffix" : "" }, { "dropping-particle" : "", "family" : "Ringos", "given" : "L.", "non-dropping-particle" : "", "parse-names" : false, "suffix" : "" }, { "dropping-particle" : "", "family" : "Schlinkert", "given" : "C.", "non-dropping-particle" : "", "parse-names" : false, "suffix" : "" }, { "dropping-particle" : "", "family" : "Schmeichel", "given" : "B. J.", "non-dropping-particle" : "", "parse-names" : false, "suffix" : "" }, { "dropping-particle" : "", "family" : "Schoch", "given" : "S. F.", "non-dropping-particle" : "", "parse-names" : false, "suffix" : "" }, { "dropping-particle" : "", "family" : "Schrama", "given" : "M.", "non-dropping-particle" : "", "parse-names" : false, "suffix" : "" }, { "dropping-particle" : "", "family" : "Sch\u00fctz", "given" : "A.", "non-dropping-particle" : "", "parse-names" : false, "suffix" : "" }, { "dropping-particle" : "", "family" : "Stamos", "given" : "A.", "non-dropping-particle" : "", "parse-names" : false, "suffix" : "" }, { "dropping-particle" : "", "family" : "Tingh\u00f6g", "given" : "G.", "non-dropping-particle" : "", "parse-names" : false, "suffix" : "" }, { "dropping-particle" : "", "family" : "Ullrich", "given" : "J.", "non-dropping-particle" : "", "parse-names" : false, "suffix" : "" }, { "dropping-particle" : "", "family" : "vanDellen", "given" : "M.", "non-dropping-particle" : "", "parse-names" : false, "suffix" : "" }, { "dropping-particle" : "", "family" : "Wimbarti", "given" : "S.", "non-dropping-particle" : "", "parse-names" : false, "suffix" : "" }, { "dropping-particle" : "", "family" : "Wolff", "given" : "W.", "non-dropping-particle" : "", "parse-names" : false, "suffix" : "" }, { "dropping-particle" : "", "family" : "Yusainy", "given" : "C.", "non-dropping-particle" : "", "parse-names" : false, "suffix" : "" }, { "dropping-particle" : "", "family" : "Zerhouni", "given" : "O.", "non-dropping-particle" : "", "parse-names" : false, "suffix" : "" }, { "dropping-particle" : "", "family" : "Zwienenberg", "given" : "M.", "non-dropping-particle" : "", "parse-names" : false, "suffix" : "" } ], "container-title" : "Perspectives on Psychological Science", "id" : "ITEM-1", "issue" : "4", "issued" : { "date-parts" : [ [ "2016", "7", "29" ] ] }, "page" : "546-573", "publisher" : "SAGE PublicationsSage CA: Los Angeles, CA", "title" : "A Multilab Preregistered Replication of the Ego-Depletion Effect", "type" : "article-journal", "volume" : "11" }, "uris" : [ "http://www.mendeley.com/documents/?uuid=cf48ac9a-e936-30f3-aed5-8ed7260e4edf" ] } ], "mendeley" : { "formattedCitation" : "(Hagger et al., 2016)", "plainTextFormattedCitation" : "(Hagger et al., 2016)", "previouslyFormattedCitation" : "(Hagger et al., 2016)"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(Hagger et al., 2016)</w:t>
      </w:r>
      <w:r w:rsidR="001E1A9E">
        <w:rPr>
          <w:rFonts w:ascii="Times New Roman" w:hAnsi="Times New Roman" w:cs="Times New Roman"/>
          <w:sz w:val="24"/>
          <w:szCs w:val="24"/>
        </w:rPr>
        <w:fldChar w:fldCharType="end"/>
      </w:r>
      <w:r>
        <w:rPr>
          <w:rFonts w:ascii="Times New Roman" w:hAnsi="Times New Roman" w:cs="Times New Roman"/>
          <w:sz w:val="24"/>
          <w:szCs w:val="24"/>
        </w:rPr>
        <w:t>. Similarly, we did not find that difficult gameplay increased aggression.</w:t>
      </w:r>
    </w:p>
    <w:p w14:paraId="48D12086" w14:textId="7E5A145E" w:rsidR="006F7060" w:rsidRDefault="00271440" w:rsidP="005C504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obtained results also appear inconsistent with the results of research indicating effects of competitive </w:t>
      </w:r>
      <w:r w:rsidR="001E1A9E">
        <w:rPr>
          <w:rFonts w:ascii="Times New Roman" w:hAnsi="Times New Roman" w:cs="Times New Roman"/>
          <w:sz w:val="24"/>
          <w:szCs w:val="24"/>
        </w:rPr>
        <w:fldChar w:fldCharType="begin" w:fldLock="1"/>
      </w:r>
      <w:r w:rsidR="001E1A9E">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(Adachi &amp; Willoughby, 2011)</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45492C">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1E1A9E">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(Przybylski et al., 2014)</w:t>
      </w:r>
      <w:r w:rsidR="001E1A9E">
        <w:rPr>
          <w:rFonts w:ascii="Times New Roman" w:hAnsi="Times New Roman" w:cs="Times New Roman"/>
          <w:sz w:val="24"/>
          <w:szCs w:val="24"/>
        </w:rPr>
        <w:fldChar w:fldCharType="end"/>
      </w:r>
      <w:r>
        <w:rPr>
          <w:rFonts w:ascii="Times New Roman" w:hAnsi="Times New Roman" w:cs="Times New Roman"/>
          <w:sz w:val="24"/>
          <w:szCs w:val="24"/>
        </w:rPr>
        <w:t xml:space="preserve"> video games. </w:t>
      </w:r>
      <w:r w:rsidR="003B1253">
        <w:rPr>
          <w:rFonts w:ascii="Times New Roman" w:hAnsi="Times New Roman" w:cs="Times New Roman"/>
          <w:sz w:val="24"/>
          <w:szCs w:val="24"/>
        </w:rPr>
        <w:t xml:space="preserve">We note that </w:t>
      </w:r>
      <w:r w:rsidR="006F7060">
        <w:rPr>
          <w:rFonts w:ascii="Times New Roman" w:hAnsi="Times New Roman" w:cs="Times New Roman"/>
          <w:sz w:val="24"/>
          <w:szCs w:val="24"/>
        </w:rPr>
        <w:t xml:space="preserve">sample sizes in </w:t>
      </w:r>
      <w:r w:rsidR="00E314FD">
        <w:rPr>
          <w:rFonts w:ascii="Times New Roman" w:hAnsi="Times New Roman" w:cs="Times New Roman"/>
          <w:sz w:val="24"/>
          <w:szCs w:val="24"/>
        </w:rPr>
        <w:t xml:space="preserve">research </w:t>
      </w:r>
      <w:r w:rsidR="003B1253">
        <w:rPr>
          <w:rFonts w:ascii="Times New Roman" w:hAnsi="Times New Roman" w:cs="Times New Roman"/>
          <w:sz w:val="24"/>
          <w:szCs w:val="24"/>
        </w:rPr>
        <w:t xml:space="preserve">regarding the effects of competition are small, and effects may have been misestimated. Research regarding the effects of competence-thwarting games, on the other hand, was appreciably powered. </w:t>
      </w:r>
      <w:r w:rsidR="005C504C">
        <w:rPr>
          <w:rFonts w:ascii="Times New Roman" w:hAnsi="Times New Roman" w:cs="Times New Roman"/>
          <w:sz w:val="24"/>
          <w:szCs w:val="24"/>
        </w:rPr>
        <w:t>Manipulation checks indicated that subjects found the difficult game to be more challenging and stressful. However, i</w:t>
      </w:r>
      <w:r w:rsidR="003B1253">
        <w:rPr>
          <w:rFonts w:ascii="Times New Roman" w:hAnsi="Times New Roman" w:cs="Times New Roman"/>
          <w:sz w:val="24"/>
          <w:szCs w:val="24"/>
        </w:rPr>
        <w:t xml:space="preserve">t is possible that the present study’s difficulty manipulation </w:t>
      </w:r>
      <w:r w:rsidR="005C504C">
        <w:rPr>
          <w:rFonts w:ascii="Times New Roman" w:hAnsi="Times New Roman" w:cs="Times New Roman"/>
          <w:sz w:val="24"/>
          <w:szCs w:val="24"/>
        </w:rPr>
        <w:t xml:space="preserve">was difficult without being specifically competence-thwarting. Future research might seek to distinguish between challenge and competence-thwarting and determine the conditions under which each leads to aggression. </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26456E77"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w:t>
      </w:r>
      <w:r w:rsidR="00DC2236">
        <w:rPr>
          <w:rFonts w:ascii="Times New Roman" w:hAnsi="Times New Roman" w:cs="Times New Roman"/>
          <w:sz w:val="24"/>
          <w:szCs w:val="24"/>
        </w:rPr>
        <w:t>. T</w:t>
      </w:r>
      <w:r>
        <w:rPr>
          <w:rFonts w:ascii="Times New Roman" w:hAnsi="Times New Roman" w:cs="Times New Roman"/>
          <w:sz w:val="24"/>
          <w:szCs w:val="24"/>
        </w:rPr>
        <w:t xml:space="preserve">he most recent theory </w:t>
      </w:r>
      <w:r w:rsidR="00DC2236">
        <w:rPr>
          <w:rFonts w:ascii="Times New Roman" w:hAnsi="Times New Roman" w:cs="Times New Roman"/>
          <w:sz w:val="24"/>
          <w:szCs w:val="24"/>
        </w:rPr>
        <w:t xml:space="preserve">suggests </w:t>
      </w:r>
      <w:r w:rsidR="00361A5A">
        <w:rPr>
          <w:rFonts w:ascii="Times New Roman" w:hAnsi="Times New Roman" w:cs="Times New Roman"/>
          <w:sz w:val="24"/>
          <w:szCs w:val="24"/>
        </w:rPr>
        <w:t>that 2D:4D</w:t>
      </w:r>
      <w:r>
        <w:rPr>
          <w:rFonts w:ascii="Times New Roman" w:hAnsi="Times New Roman" w:cs="Times New Roman"/>
          <w:sz w:val="24"/>
          <w:szCs w:val="24"/>
        </w:rPr>
        <w:t xml:space="preserve"> only predict</w:t>
      </w:r>
      <w:r w:rsidR="00DC2236">
        <w:rPr>
          <w:rFonts w:ascii="Times New Roman" w:hAnsi="Times New Roman" w:cs="Times New Roman"/>
          <w:sz w:val="24"/>
          <w:szCs w:val="24"/>
        </w:rPr>
        <w:t>s</w:t>
      </w:r>
      <w:r>
        <w:rPr>
          <w:rFonts w:ascii="Times New Roman" w:hAnsi="Times New Roman" w:cs="Times New Roman"/>
          <w:sz w:val="24"/>
          <w:szCs w:val="24"/>
        </w:rPr>
        <w:t xml:space="preserve">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2011; Millet &amp; Dewitte, 2007)", "plainTextFormattedCitation" : "(Millet, 2011; Millet &amp; Dewitte, 2007)", "previouslyFormattedCitation" : "(Millet, 2011; Millet &amp; Dewitte,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(Millet, 2011; Millet &amp; Dewitte, 2007)</w:t>
      </w:r>
      <w:r w:rsidR="00984D58">
        <w:rPr>
          <w:rFonts w:ascii="Times New Roman" w:hAnsi="Times New Roman" w:cs="Times New Roman"/>
          <w:sz w:val="24"/>
          <w:szCs w:val="24"/>
        </w:rPr>
        <w:fldChar w:fldCharType="end"/>
      </w:r>
      <w:r w:rsidR="00984D58">
        <w:rPr>
          <w:rFonts w:ascii="Times New Roman" w:hAnsi="Times New Roman" w:cs="Times New Roman"/>
          <w:sz w:val="24"/>
          <w:szCs w:val="24"/>
        </w:rPr>
        <w:t xml:space="preserve"> see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"10.1002/ajhb.20047", "ISSN" : "1042-0533", "author" : [ { "dropping-particle" : "", "family" : "Benderlioglu", "given" : "Zeynep", "non-dropping-particle" : "", "parse-names" : false, "suffix" : "" }, { "dropping-particle" : "", "family" : "Sciulli", "given" : "Paul W.", "non-dropping-particle" : "", "parse-names" : false, "suffix" : "" }, { "dropping-particle" : "", "family" : "Nelson", "given" : "Randy J.", "non-dropping-particle" : "", "parse-names" : false, "suffix" : "" } ], "container-title" : "American Journal of Human Biology", "id" : "ITEM-1", "issue" : "4", "issued" : { "date-parts" : [ [ "2004", "7", "1" ] ] }, "page" : "458-469", "publisher" : "Wiley Subscription Services, Inc., A Wiley Company", "title" : "Fluctuating asymmetry predicts human reactive aggression", "type" : "article-journal", "volume" : "16" }, "uris" : [ "http://www.mendeley.com/documents/?uuid=ff1d36cb-1331-394d-9e23-b2ca7dd10423" ] }, { "id" : "ITEM-2",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"ITEM-2",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"(Benderlioglu, Sciulli, &amp; Nelson, 2004; McIntyre et al., 2007)", "plainTextFormattedCitation" : "(Benderlioglu, Sciulli, &amp; Nelson, 2004; McIntyre et al., 2007)", "previouslyFormattedCitation" : "(Benderlioglu, Sciulli, &amp; Nelson, 2004; McIntyre et al., 2007)"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(Benderlioglu, Sciulli, &amp; Nelson, 2004; McIntyre et al., 2007)</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31C3E3B8"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lastRenderedPageBreak/>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xml:space="preserve">, but the measure’s sensitivity to participants’ </w:t>
      </w:r>
      <w:r w:rsidR="005C504C">
        <w:rPr>
          <w:rFonts w:ascii="Times New Roman" w:hAnsi="Times New Roman" w:cs="Times New Roman"/>
          <w:sz w:val="24"/>
          <w:szCs w:val="24"/>
        </w:rPr>
        <w:t>provocation</w:t>
      </w:r>
      <w:r w:rsidR="007A13DA">
        <w:rPr>
          <w:rFonts w:ascii="Times New Roman" w:hAnsi="Times New Roman" w:cs="Times New Roman"/>
          <w:sz w:val="24"/>
          <w:szCs w:val="24"/>
        </w:rPr>
        <w:t xml:space="preserve"> suggest</w:t>
      </w:r>
      <w:r w:rsidR="005C504C">
        <w:rPr>
          <w:rFonts w:ascii="Times New Roman" w:hAnsi="Times New Roman" w:cs="Times New Roman"/>
          <w:sz w:val="24"/>
          <w:szCs w:val="24"/>
        </w:rPr>
        <w:t>s</w:t>
      </w:r>
      <w:r w:rsidR="007A13DA">
        <w:rPr>
          <w:rFonts w:ascii="Times New Roman" w:hAnsi="Times New Roman" w:cs="Times New Roman"/>
          <w:sz w:val="24"/>
          <w:szCs w:val="24"/>
        </w:rPr>
        <w:t xml:space="preserve"> </w:t>
      </w:r>
      <w:commentRangeStart w:id="129"/>
      <w:r w:rsidR="007A13DA">
        <w:rPr>
          <w:rFonts w:ascii="Times New Roman" w:hAnsi="Times New Roman" w:cs="Times New Roman"/>
          <w:sz w:val="24"/>
          <w:szCs w:val="24"/>
        </w:rPr>
        <w:t>otherwise</w:t>
      </w:r>
      <w:commentRangeEnd w:id="129"/>
      <w:r w:rsidR="00DC2236">
        <w:rPr>
          <w:rStyle w:val="CommentReference"/>
        </w:rPr>
        <w:commentReference w:id="129"/>
      </w:r>
      <w:r w:rsidR="00361A5A">
        <w:rPr>
          <w:rFonts w:ascii="Times New Roman" w:hAnsi="Times New Roman" w:cs="Times New Roman"/>
          <w:sz w:val="24"/>
          <w:szCs w:val="24"/>
        </w:rPr>
        <w:t>.</w:t>
      </w:r>
    </w:p>
    <w:p w14:paraId="1FE5001B" w14:textId="14B9265E"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DC2236">
        <w:rPr>
          <w:rFonts w:ascii="Times New Roman" w:hAnsi="Times New Roman" w:cs="Times New Roman"/>
          <w:sz w:val="24"/>
          <w:szCs w:val="24"/>
        </w:rPr>
        <w:t xml:space="preserve">the violence in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w:t>
      </w:r>
      <w:r w:rsidR="00DC2236">
        <w:rPr>
          <w:rFonts w:ascii="Times New Roman" w:hAnsi="Times New Roman" w:cs="Times New Roman"/>
          <w:sz w:val="24"/>
          <w:szCs w:val="24"/>
        </w:rPr>
        <w:t xml:space="preserve">to that </w:t>
      </w:r>
      <w:r w:rsidR="005F6BCB">
        <w:rPr>
          <w:rFonts w:ascii="Times New Roman" w:hAnsi="Times New Roman" w:cs="Times New Roman"/>
          <w:sz w:val="24"/>
          <w:szCs w:val="24"/>
        </w:rPr>
        <w:t xml:space="preserve">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7A32842" w14:textId="48996BA3"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w:t>
      </w:r>
      <w:del w:id="130" w:author="Bartholow, Bruce D." w:date="2018-03-07T16:44:00Z">
        <w:r w:rsidR="005C504C" w:rsidDel="004E18B2">
          <w:rPr>
            <w:rFonts w:ascii="Times New Roman" w:hAnsi="Times New Roman" w:cs="Times New Roman"/>
            <w:sz w:val="24"/>
            <w:szCs w:val="24"/>
          </w:rPr>
          <w:delText xml:space="preserve">was </w:delText>
        </w:r>
      </w:del>
      <w:ins w:id="131" w:author="Bartholow, Bruce D." w:date="2018-03-07T16:44:00Z">
        <w:r w:rsidR="004E18B2">
          <w:rPr>
            <w:rFonts w:ascii="Times New Roman" w:hAnsi="Times New Roman" w:cs="Times New Roman"/>
            <w:sz w:val="24"/>
            <w:szCs w:val="24"/>
          </w:rPr>
          <w:t>were</w:t>
        </w:r>
        <w:r w:rsidR="004E18B2">
          <w:rPr>
            <w:rFonts w:ascii="Times New Roman" w:hAnsi="Times New Roman" w:cs="Times New Roman"/>
            <w:sz w:val="24"/>
            <w:szCs w:val="24"/>
          </w:rPr>
          <w:t xml:space="preserve"> </w:t>
        </w:r>
      </w:ins>
      <w:r>
        <w:rPr>
          <w:rFonts w:ascii="Times New Roman" w:hAnsi="Times New Roman" w:cs="Times New Roman"/>
          <w:sz w:val="24"/>
          <w:szCs w:val="24"/>
        </w:rPr>
        <w:t xml:space="preserve">discarded </w:t>
      </w:r>
      <w:r w:rsidR="00DC2236">
        <w:rPr>
          <w:rFonts w:ascii="Times New Roman" w:hAnsi="Times New Roman" w:cs="Times New Roman"/>
          <w:sz w:val="24"/>
          <w:szCs w:val="24"/>
        </w:rPr>
        <w:t>for failures of deception</w:t>
      </w:r>
      <w:del w:id="132" w:author="Bartholow, Bruce D." w:date="2018-03-07T16:44:00Z">
        <w:r w:rsidDel="004E18B2">
          <w:rPr>
            <w:rFonts w:ascii="Times New Roman" w:hAnsi="Times New Roman" w:cs="Times New Roman"/>
            <w:sz w:val="24"/>
            <w:szCs w:val="24"/>
          </w:rPr>
          <w:delText xml:space="preserve"> deception</w:delText>
        </w:r>
      </w:del>
      <w:r>
        <w:rPr>
          <w:rFonts w:ascii="Times New Roman" w:hAnsi="Times New Roman" w:cs="Times New Roman"/>
          <w:sz w:val="24"/>
          <w:szCs w:val="24"/>
        </w:rPr>
        <w:t>. Many participants indicated awarene</w:t>
      </w:r>
      <w:bookmarkStart w:id="133" w:name="_GoBack"/>
      <w:bookmarkEnd w:id="133"/>
      <w:r>
        <w:rPr>
          <w:rFonts w:ascii="Times New Roman" w:hAnsi="Times New Roman" w:cs="Times New Roman"/>
          <w:sz w:val="24"/>
          <w:szCs w:val="24"/>
        </w:rPr>
        <w:t xml:space="preserv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t>
      </w:r>
      <w:r w:rsidR="005C504C">
        <w:rPr>
          <w:rFonts w:ascii="Times New Roman" w:hAnsi="Times New Roman" w:cs="Times New Roman"/>
          <w:sz w:val="24"/>
          <w:szCs w:val="24"/>
        </w:rPr>
        <w:t>when</w:t>
      </w:r>
      <w:r w:rsidR="008820BA">
        <w:rPr>
          <w:rFonts w:ascii="Times New Roman" w:hAnsi="Times New Roman" w:cs="Times New Roman"/>
          <w:sz w:val="24"/>
          <w:szCs w:val="24"/>
        </w:rPr>
        <w:t xml:space="preserve"> participants </w:t>
      </w:r>
      <w:r w:rsidR="005C504C">
        <w:rPr>
          <w:rFonts w:ascii="Times New Roman" w:hAnsi="Times New Roman" w:cs="Times New Roman"/>
          <w:sz w:val="24"/>
          <w:szCs w:val="24"/>
        </w:rPr>
        <w:t>became</w:t>
      </w:r>
      <w:r w:rsidR="008820BA">
        <w:rPr>
          <w:rFonts w:ascii="Times New Roman" w:hAnsi="Times New Roman" w:cs="Times New Roman"/>
          <w:sz w:val="24"/>
          <w:szCs w:val="24"/>
        </w:rPr>
        <w:t xml:space="preserve"> aware of the hypothesis</w:t>
      </w:r>
      <w:r w:rsidR="00791C4A">
        <w:rPr>
          <w:rFonts w:ascii="Times New Roman" w:hAnsi="Times New Roman" w:cs="Times New Roman"/>
          <w:sz w:val="24"/>
          <w:szCs w:val="24"/>
        </w:rPr>
        <w:t>. Hypothesis-awareness mid-experiment would threaten the data’s validity, whereas</w:t>
      </w:r>
      <w:r w:rsidR="005C504C">
        <w:rPr>
          <w:rFonts w:ascii="Times New Roman" w:hAnsi="Times New Roman" w:cs="Times New Roman"/>
          <w:sz w:val="24"/>
          <w:szCs w:val="24"/>
        </w:rPr>
        <w:t xml:space="preserve"> hypothesis-</w:t>
      </w:r>
      <w:r w:rsidR="005C504C">
        <w:rPr>
          <w:rFonts w:ascii="Times New Roman" w:hAnsi="Times New Roman" w:cs="Times New Roman"/>
          <w:sz w:val="24"/>
          <w:szCs w:val="24"/>
        </w:rPr>
        <w:lastRenderedPageBreak/>
        <w:t xml:space="preserve">awareness </w:t>
      </w:r>
      <w:r w:rsidR="008820BA">
        <w:rPr>
          <w:rFonts w:ascii="Times New Roman" w:hAnsi="Times New Roman" w:cs="Times New Roman"/>
          <w:sz w:val="24"/>
          <w:szCs w:val="24"/>
        </w:rPr>
        <w:t>only following the oral debriefing</w:t>
      </w:r>
      <w:r w:rsidR="00791C4A">
        <w:rPr>
          <w:rFonts w:ascii="Times New Roman" w:hAnsi="Times New Roman" w:cs="Times New Roman"/>
          <w:sz w:val="24"/>
          <w:szCs w:val="24"/>
        </w:rPr>
        <w:t xml:space="preserve"> would not be a problem</w:t>
      </w:r>
      <w:r w:rsidR="008820BA">
        <w:rPr>
          <w:rFonts w:ascii="Times New Roman" w:hAnsi="Times New Roman" w:cs="Times New Roman"/>
          <w:sz w:val="24"/>
          <w:szCs w:val="24"/>
        </w:rPr>
        <w:t xml:space="preserve">. </w:t>
      </w:r>
      <w:r w:rsidR="00791C4A">
        <w:rPr>
          <w:rFonts w:ascii="Times New Roman" w:hAnsi="Times New Roman" w:cs="Times New Roman"/>
          <w:sz w:val="24"/>
          <w:szCs w:val="24"/>
        </w:rPr>
        <w:t>Still, w</w:t>
      </w:r>
      <w:r w:rsidR="00E718B7">
        <w:rPr>
          <w:rFonts w:ascii="Times New Roman" w:hAnsi="Times New Roman" w:cs="Times New Roman"/>
          <w:sz w:val="24"/>
          <w:szCs w:val="24"/>
        </w:rPr>
        <w:t xml:space="preserve">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w:t>
      </w:r>
      <w:r w:rsidR="00984D58">
        <w:rPr>
          <w:rFonts w:ascii="Times New Roman" w:hAnsi="Times New Roman" w:cs="Times New Roman"/>
          <w:sz w:val="24"/>
          <w:szCs w:val="24"/>
        </w:rPr>
        <w:fldChar w:fldCharType="begin" w:fldLock="1"/>
      </w:r>
      <w:r w:rsidR="00984D58">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(Bender, Rothmund, &amp; Gollwitzer, 2013)</w:t>
      </w:r>
      <w:r w:rsidR="00984D58">
        <w:rPr>
          <w:rFonts w:ascii="Times New Roman" w:hAnsi="Times New Roman" w:cs="Times New Roman"/>
          <w:sz w:val="24"/>
          <w:szCs w:val="24"/>
        </w:rPr>
        <w:fldChar w:fldCharType="end"/>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w:t>
      </w:r>
      <w:r w:rsidR="00DC2236">
        <w:rPr>
          <w:rFonts w:ascii="Times New Roman" w:hAnsi="Times New Roman" w:cs="Times New Roman"/>
          <w:sz w:val="24"/>
          <w:szCs w:val="24"/>
        </w:rPr>
        <w:t xml:space="preserve">standardized </w:t>
      </w:r>
      <w:r w:rsidR="00651259">
        <w:rPr>
          <w:rFonts w:ascii="Times New Roman" w:hAnsi="Times New Roman" w:cs="Times New Roman"/>
          <w:sz w:val="24"/>
          <w:szCs w:val="24"/>
        </w:rPr>
        <w:t>practices in deception</w:t>
      </w:r>
      <w:r w:rsidR="00DC2236">
        <w:rPr>
          <w:rFonts w:ascii="Times New Roman" w:hAnsi="Times New Roman" w:cs="Times New Roman"/>
          <w:sz w:val="24"/>
          <w:szCs w:val="24"/>
        </w:rPr>
        <w:t xml:space="preserve"> and debriefing</w:t>
      </w:r>
      <w:r w:rsidR="00651259">
        <w:rPr>
          <w:rFonts w:ascii="Times New Roman" w:hAnsi="Times New Roman" w:cs="Times New Roman"/>
          <w:sz w:val="24"/>
          <w:szCs w:val="24"/>
        </w:rPr>
        <w:t xml:space="preserve">.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7B8193FC"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"10.1177/0956797615583038", "ISSN" : "0956-7976", "abstract" :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"author" : [ { "dropping-particle" : "", "family" : "Engelhardt", "given" : "Christopher R.", "non-dropping-particle" : "", "parse-names" : false, "suffix" : "" }, { "dropping-particle" : "", "family" : "Mazurek", "given" : "Micah O.", "non-dropping-particle" : "", "parse-names" : false, "suffix" : "" }, { "dropping-particle" : "", "family" : "Hilgard", "given" : "Joseph", "non-dropping-particle" : "", "parse-names" : false, "suffix" : "" }, { "dropping-particle" : "", "family" : "Rouder", "given" : "Jeffrey N.", "non-dropping-particle" : "", "parse-names" : false, "suffix" : "" }, { "dropping-particle" : "", "family" : "Bartholow", "given" : "Bruce D.", "non-dropping-particle" : "", "parse-names" : false, "suffix" : "" } ], "container-title" : "Psychological Science", "id" : "ITEM-1", "issue" : "8", "issued" : { "date-parts" : [ [ "2015", "8", "25" ] ] }, "page" : "1187-1200", "publisher" : "SAGE PublicationsSage CA: Los Angeles, CA", "title" : "Effects of Violent-Video-Game Exposure on Aggressive Behavior, Aggressive-Thought Accessibility, and Aggressive Affect Among Adults With and Without Autism Spectrum Disorder", "type" : "article-journal", "volume" : "26" }, "uris" : [ "http://www.mendeley.com/documents/?uuid=331a781e-3125-3665-a130-34da4c372597" ] } ], "mendeley" : { "formattedCitation" : "(Engelhardt, Mazurek, et al., 2015)", "plainTextFormattedCitation" : "(Engelhardt, Mazurek, et al., 2015)", "previouslyFormattedCitation" : "(Engelhardt, Mazurek, et al., 2015)"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(Engelhardt, Mazurek, et al., 2015)</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 xml:space="preserve">either inflated by confounds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"10.1037/ppm0000102", "ISSN" : "2160-4142", "author" : [ { "dropping-particle" : "", "family" : "Hilgard", "given" : "Joseph", "non-dropping-particle" : "", "parse-names" : false, "suffix" : "" }, { "dropping-particle" : "", "family" : "Engelhardt", "given" : "Christopher R.", "non-dropping-particle" : "", "parse-names" : false, "suffix" : "" }, { "dropping-particle" : "", "family" : "Bartholow", "given" : "Bruce D.", "non-dropping-particle" : "", "parse-names" : false, "suffix" : "" }, { "dropping-particle" : "", "family" : "Rouder", "given" : "Jeffrey N.", "non-dropping-particle" : "", "parse-names" : false, "suffix" : "" } ], "container-title" : "Psychology of Popular Media Culture", "id" : "ITEM-2", "issue" : "4", "issued" : { "date-parts" : [ [ "2017", "10" ] ] }, "page" : "361-380", "title" : "How much evidence is p &amp;gt; .05? Stimulus pre-testing and null primary outcomes in violent video games research.", "type" : "article-journal", "volume" : "6" }, "uris" : [ "http://www.mendeley.com/documents/?uuid=3be8b5d8-a261-370f-a2ed-c5beb28e1dda" ] } ], "mendeley" : { "formattedCitation" : "(Adachi &amp; Willoughby, 2011; Hilgard, Engelhardt, Bartholow, et al., 2017)", "plainTextFormattedCitation" : "(Adachi &amp; Willoughby, 2011; Hilgard, Engelhardt, Bartholow, et al., 2017)", "previouslyFormattedCitation" : "(Adachi &amp; Willoughby, 2011; Hilgard, Engelhardt, Bartholow, et al.,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(Adachi &amp; Willoughby, 2011; Hilgard, Engelhardt, Bartholow, et al.,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or by publication and selection bias</w:t>
      </w:r>
      <w:r w:rsidR="00FF29F2">
        <w:rPr>
          <w:rFonts w:ascii="Times New Roman" w:hAnsi="Times New Roman" w:cs="Times New Roman"/>
          <w:sz w:val="24"/>
          <w:szCs w:val="24"/>
        </w:rPr>
        <w:t xml:space="preserve">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"(Hilgard, Engelhardt, &amp; Rouder, 2017)", "plainTextFormattedCitation" : "(Hilgard, Engelhardt, &amp; Rouder, 2017)", "previouslyFormattedCitation" : "(Hilgard, Engelhardt, &amp; Rouder, 2017)"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(Hilgard, Engelhardt, &amp; Rouder, 2017)</w:t>
      </w:r>
      <w:r w:rsidR="00FF29F2">
        <w:rPr>
          <w:rFonts w:ascii="Times New Roman" w:hAnsi="Times New Roman" w:cs="Times New Roman"/>
          <w:sz w:val="24"/>
          <w:szCs w:val="24"/>
        </w:rPr>
        <w:fldChar w:fldCharType="end"/>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4C21F8FE" w14:textId="637C5CEA" w:rsidR="00791C4A" w:rsidRDefault="008072F6"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 xml:space="preserve">f 2D:4D </w:t>
      </w:r>
      <w:r w:rsidR="00FF29F2">
        <w:rPr>
          <w:rFonts w:ascii="Times New Roman" w:hAnsi="Times New Roman" w:cs="Times New Roman"/>
          <w:sz w:val="24"/>
          <w:szCs w:val="24"/>
        </w:rPr>
        <w:fldChar w:fldCharType="begin" w:fldLock="1"/>
      </w:r>
      <w:r w:rsidR="00FF29F2">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(Hönekopp &amp; Watson, 2011; Voracek, 2014)</w:t>
      </w:r>
      <w:r w:rsidR="00FF29F2">
        <w:rPr>
          <w:rFonts w:ascii="Times New Roman" w:hAnsi="Times New Roman" w:cs="Times New Roman"/>
          <w:sz w:val="24"/>
          <w:szCs w:val="24"/>
        </w:rPr>
        <w:fldChar w:fldCharType="end"/>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w:t>
      </w:r>
      <w:r w:rsidR="001A3C80">
        <w:rPr>
          <w:rFonts w:ascii="Times New Roman" w:hAnsi="Times New Roman" w:cs="Times New Roman"/>
          <w:sz w:val="24"/>
          <w:szCs w:val="24"/>
        </w:rPr>
        <w:t xml:space="preserve">one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Pr>
          <w:rFonts w:ascii="Times New Roman" w:hAnsi="Times New Roman" w:cs="Times New Roman"/>
          <w:sz w:val="24"/>
          <w:szCs w:val="24"/>
        </w:rPr>
        <w:t>.</w:t>
      </w:r>
    </w:p>
    <w:p w14:paraId="6F859364" w14:textId="2A1AE669" w:rsidR="00791C4A" w:rsidRDefault="00FA39BF" w:rsidP="00791C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Violent-game manipulations, on their own, may reveal little about the causes of aggression. We recommend that laboratory studies of aggression return to basic </w:t>
      </w:r>
      <w:r>
        <w:rPr>
          <w:rFonts w:ascii="Times New Roman" w:hAnsi="Times New Roman" w:cs="Times New Roman"/>
          <w:sz w:val="24"/>
          <w:szCs w:val="24"/>
        </w:rPr>
        <w:lastRenderedPageBreak/>
        <w:t>methodology. Progress may be made through v</w:t>
      </w:r>
      <w:r w:rsidR="00791C4A">
        <w:rPr>
          <w:rFonts w:ascii="Times New Roman" w:hAnsi="Times New Roman" w:cs="Times New Roman"/>
          <w:sz w:val="24"/>
          <w:szCs w:val="24"/>
        </w:rPr>
        <w:t>alidation of</w:t>
      </w:r>
      <w:r>
        <w:rPr>
          <w:rFonts w:ascii="Times New Roman" w:hAnsi="Times New Roman" w:cs="Times New Roman"/>
          <w:sz w:val="24"/>
          <w:szCs w:val="24"/>
        </w:rPr>
        <w:t xml:space="preserve"> methods and measures, manipulations involving provocation rather than violent primes, and </w:t>
      </w:r>
      <w:r w:rsidR="001A3C80">
        <w:rPr>
          <w:rFonts w:ascii="Times New Roman" w:hAnsi="Times New Roman" w:cs="Times New Roman"/>
          <w:sz w:val="24"/>
          <w:szCs w:val="24"/>
        </w:rPr>
        <w:t xml:space="preserve">establishment </w:t>
      </w:r>
      <w:r>
        <w:rPr>
          <w:rFonts w:ascii="Times New Roman" w:hAnsi="Times New Roman" w:cs="Times New Roman"/>
          <w:sz w:val="24"/>
          <w:szCs w:val="24"/>
        </w:rPr>
        <w:t>of best practices in maintaining deception.</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1720212A" w14:textId="3F5A9E4B" w:rsidR="00813833" w:rsidRPr="00813833" w:rsidRDefault="007B776A"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813833" w:rsidRPr="00813833">
        <w:rPr>
          <w:rFonts w:ascii="Times New Roman" w:hAnsi="Times New Roman" w:cs="Times New Roman"/>
          <w:noProof/>
          <w:sz w:val="24"/>
          <w:szCs w:val="24"/>
        </w:rPr>
        <w:t>Abenante, M. (2012). Brutal Doom. Retrieved from http://www.moddb.com/mods/brutal-doom</w:t>
      </w:r>
    </w:p>
    <w:p w14:paraId="46A503D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813833">
        <w:rPr>
          <w:rFonts w:ascii="Times New Roman" w:hAnsi="Times New Roman" w:cs="Times New Roman"/>
          <w:i/>
          <w:iCs/>
          <w:noProof/>
          <w:sz w:val="24"/>
          <w:szCs w:val="24"/>
        </w:rPr>
        <w:t>Psychology of Violence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(4), 259–274. https://doi.org/10.1037/a0024908</w:t>
      </w:r>
    </w:p>
    <w:p w14:paraId="43909F0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American Academy of Pediatrics Council on Communications and Media. (2009). Media Violence. </w:t>
      </w:r>
      <w:r w:rsidRPr="00813833">
        <w:rPr>
          <w:rFonts w:ascii="Times New Roman" w:hAnsi="Times New Roman" w:cs="Times New Roman"/>
          <w:i/>
          <w:iCs/>
          <w:noProof/>
          <w:sz w:val="24"/>
          <w:szCs w:val="24"/>
        </w:rPr>
        <w:t>Pediatrics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124</w:t>
      </w:r>
      <w:r w:rsidRPr="00813833">
        <w:rPr>
          <w:rFonts w:ascii="Times New Roman" w:hAnsi="Times New Roman" w:cs="Times New Roman"/>
          <w:noProof/>
          <w:sz w:val="24"/>
          <w:szCs w:val="24"/>
        </w:rPr>
        <w:t>(5), 1495–1503. https://doi.org/10.1542/peds.2009-2146</w:t>
      </w:r>
    </w:p>
    <w:p w14:paraId="1E30ABA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4C36DC2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813833">
        <w:rPr>
          <w:rFonts w:ascii="Times New Roman" w:hAnsi="Times New Roman" w:cs="Times New Roman"/>
          <w:i/>
          <w:iCs/>
          <w:noProof/>
          <w:sz w:val="24"/>
          <w:szCs w:val="24"/>
        </w:rPr>
        <w:t>Journal of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(4), 731–739. https://doi.org/10.1016/J.JESP.2009.04.019</w:t>
      </w:r>
    </w:p>
    <w:p w14:paraId="6FA9530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&amp; Eubanks, J. (2003). Exposure to violent media: The effects of songs with violent lyrics on aggressive thoughts and feelings.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84</w:t>
      </w:r>
      <w:r w:rsidRPr="00813833">
        <w:rPr>
          <w:rFonts w:ascii="Times New Roman" w:hAnsi="Times New Roman" w:cs="Times New Roman"/>
          <w:noProof/>
          <w:sz w:val="24"/>
          <w:szCs w:val="24"/>
        </w:rPr>
        <w:t>(5), 960–971. https://doi.org/10.1037/0022-3514.84.5.960</w:t>
      </w:r>
    </w:p>
    <w:p w14:paraId="4DE34B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Carnagey, N. L., Flanagan, M., Benjamin, A. J., Eubanks, J., &amp; Valentine, J. C. (2004). Violent Video Games: Specific Effects of Violent Content on Aggressive Thoughts and Behavior. </w:t>
      </w:r>
      <w:r w:rsidRPr="00813833">
        <w:rPr>
          <w:rFonts w:ascii="Times New Roman" w:hAnsi="Times New Roman" w:cs="Times New Roman"/>
          <w:i/>
          <w:iCs/>
          <w:noProof/>
          <w:sz w:val="24"/>
          <w:szCs w:val="24"/>
        </w:rPr>
        <w:t>Advances in Experimental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36</w:t>
      </w:r>
      <w:r w:rsidRPr="00813833">
        <w:rPr>
          <w:rFonts w:ascii="Times New Roman" w:hAnsi="Times New Roman" w:cs="Times New Roman"/>
          <w:noProof/>
          <w:sz w:val="24"/>
          <w:szCs w:val="24"/>
        </w:rPr>
        <w:t>, 199–249. https://doi.org/10.1016/S0065-2601(04)36004-1</w:t>
      </w:r>
    </w:p>
    <w:p w14:paraId="23E56E4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Gentile, D. A., &amp; Buckley, K. E. (2007). </w:t>
      </w:r>
      <w:r w:rsidRPr="00813833">
        <w:rPr>
          <w:rFonts w:ascii="Times New Roman" w:hAnsi="Times New Roman" w:cs="Times New Roman"/>
          <w:i/>
          <w:iCs/>
          <w:noProof/>
          <w:sz w:val="24"/>
          <w:szCs w:val="24"/>
        </w:rPr>
        <w:t xml:space="preserve">Violent video game effects on children </w:t>
      </w:r>
      <w:r w:rsidRPr="00813833">
        <w:rPr>
          <w:rFonts w:ascii="Times New Roman" w:hAnsi="Times New Roman" w:cs="Times New Roman"/>
          <w:i/>
          <w:iCs/>
          <w:noProof/>
          <w:sz w:val="24"/>
          <w:szCs w:val="24"/>
        </w:rPr>
        <w:lastRenderedPageBreak/>
        <w:t>and adolescents : theory, research, and public policy</w:t>
      </w:r>
      <w:r w:rsidRPr="00813833">
        <w:rPr>
          <w:rFonts w:ascii="Times New Roman" w:hAnsi="Times New Roman" w:cs="Times New Roman"/>
          <w:noProof/>
          <w:sz w:val="24"/>
          <w:szCs w:val="24"/>
        </w:rPr>
        <w:t>. Oxford University Press.</w:t>
      </w:r>
    </w:p>
    <w:p w14:paraId="33C4CB8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151–173. https://doi.org/10.1037/a0018251</w:t>
      </w:r>
    </w:p>
    <w:p w14:paraId="1FC0A7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Archer, J. (2009). Does sexual selection explain human sex differences in aggression? </w:t>
      </w:r>
      <w:r w:rsidRPr="00813833">
        <w:rPr>
          <w:rFonts w:ascii="Times New Roman" w:hAnsi="Times New Roman" w:cs="Times New Roman"/>
          <w:i/>
          <w:iCs/>
          <w:noProof/>
          <w:sz w:val="24"/>
          <w:szCs w:val="24"/>
        </w:rPr>
        <w:t>Behavioral and Brain Sciences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32</w:t>
      </w:r>
      <w:r w:rsidRPr="00813833">
        <w:rPr>
          <w:rFonts w:ascii="Times New Roman" w:hAnsi="Times New Roman" w:cs="Times New Roman"/>
          <w:noProof/>
          <w:sz w:val="24"/>
          <w:szCs w:val="24"/>
        </w:rPr>
        <w:t>(3–4), 249. https://doi.org/10.1017/S0140525X09990951</w:t>
      </w:r>
    </w:p>
    <w:p w14:paraId="3CF322D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 J., Rothmund, T., &amp; Gollwitzer, M. (2013). Biased Estimation of Violent Video Game Effects on Aggression: Contributing Factors and Boundary Conditions. </w:t>
      </w:r>
      <w:r w:rsidRPr="00813833">
        <w:rPr>
          <w:rFonts w:ascii="Times New Roman" w:hAnsi="Times New Roman" w:cs="Times New Roman"/>
          <w:i/>
          <w:iCs/>
          <w:noProof/>
          <w:sz w:val="24"/>
          <w:szCs w:val="24"/>
        </w:rPr>
        <w:t>Societies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w:t>
      </w:r>
      <w:r w:rsidRPr="00813833">
        <w:rPr>
          <w:rFonts w:ascii="Times New Roman" w:hAnsi="Times New Roman" w:cs="Times New Roman"/>
          <w:noProof/>
          <w:sz w:val="24"/>
          <w:szCs w:val="24"/>
        </w:rPr>
        <w:t>(4), 383–398. https://doi.org/10.3390/soc3040383</w:t>
      </w:r>
    </w:p>
    <w:p w14:paraId="568B8B9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Benderlioglu, Z., Sciulli, P. W., &amp; Nelson, R. J. (2004). Fluctuating asymmetry predicts human reactive aggression. </w:t>
      </w:r>
      <w:r w:rsidRPr="00813833">
        <w:rPr>
          <w:rFonts w:ascii="Times New Roman" w:hAnsi="Times New Roman" w:cs="Times New Roman"/>
          <w:i/>
          <w:iCs/>
          <w:noProof/>
          <w:sz w:val="24"/>
          <w:szCs w:val="24"/>
        </w:rPr>
        <w:t>American Journal of Human Biology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(4), 458–469. https://doi.org/10.1002/ajhb.20047</w:t>
      </w:r>
    </w:p>
    <w:p w14:paraId="4277B7C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(2017). Guns Automatically Prime Aggressive Thoughts, Regardless of Whether a “Good Guy” or “Bad Guy” Holds the Gun. </w:t>
      </w:r>
      <w:r w:rsidRPr="00813833">
        <w:rPr>
          <w:rFonts w:ascii="Times New Roman" w:hAnsi="Times New Roman" w:cs="Times New Roman"/>
          <w:i/>
          <w:iCs/>
          <w:noProof/>
          <w:sz w:val="24"/>
          <w:szCs w:val="24"/>
        </w:rPr>
        <w:t>Social Psychological and Personality Science</w:t>
      </w:r>
      <w:r w:rsidRPr="00813833">
        <w:rPr>
          <w:rFonts w:ascii="Times New Roman" w:hAnsi="Times New Roman" w:cs="Times New Roman"/>
          <w:noProof/>
          <w:sz w:val="24"/>
          <w:szCs w:val="24"/>
        </w:rPr>
        <w:t>, 194855061772220. https://doi.org/10.1177/1948550617722202</w:t>
      </w:r>
    </w:p>
    <w:p w14:paraId="05D28B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(1), 219–229. https://doi.org/10.1037/0022-3514.75.1.219</w:t>
      </w:r>
    </w:p>
    <w:p w14:paraId="793468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Campbell, A. (2006). Sex differences in direct aggression: What are the psychological </w:t>
      </w:r>
      <w:r w:rsidRPr="00813833">
        <w:rPr>
          <w:rFonts w:ascii="Times New Roman" w:hAnsi="Times New Roman" w:cs="Times New Roman"/>
          <w:noProof/>
          <w:sz w:val="24"/>
          <w:szCs w:val="24"/>
        </w:rPr>
        <w:lastRenderedPageBreak/>
        <w:t xml:space="preserve">mediators? </w:t>
      </w:r>
      <w:r w:rsidRPr="00813833">
        <w:rPr>
          <w:rFonts w:ascii="Times New Roman" w:hAnsi="Times New Roman" w:cs="Times New Roman"/>
          <w:i/>
          <w:iCs/>
          <w:noProof/>
          <w:sz w:val="24"/>
          <w:szCs w:val="24"/>
        </w:rPr>
        <w:t>Aggression and Violent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(3), 237–264. https://doi.org/10.1016/J.AVB.2005.09.002</w:t>
      </w:r>
    </w:p>
    <w:p w14:paraId="6A8FFE7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16</w:t>
      </w:r>
      <w:r w:rsidRPr="00813833">
        <w:rPr>
          <w:rFonts w:ascii="Times New Roman" w:hAnsi="Times New Roman" w:cs="Times New Roman"/>
          <w:noProof/>
          <w:sz w:val="24"/>
          <w:szCs w:val="24"/>
        </w:rPr>
        <w:t>(11), 882–889. https://doi.org/10.1111/j.1467-9280.2005.01632.x</w:t>
      </w:r>
    </w:p>
    <w:p w14:paraId="31231E3C"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Digital Café. (1996). Chex Quest. Retrieved from http://www.chexquest.org/index.php?action=downloads;cat=1</w:t>
      </w:r>
    </w:p>
    <w:p w14:paraId="2B4BC44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112–125. https://doi.org/10.1037/ppm0000010</w:t>
      </w:r>
    </w:p>
    <w:p w14:paraId="14B6BC6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813833">
        <w:rPr>
          <w:rFonts w:ascii="Times New Roman" w:hAnsi="Times New Roman" w:cs="Times New Roman"/>
          <w:i/>
          <w:iCs/>
          <w:noProof/>
          <w:sz w:val="24"/>
          <w:szCs w:val="24"/>
        </w:rPr>
        <w:t>Psychological Assessment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(2), 419–432. https://doi.org/10.1037/a0035569</w:t>
      </w:r>
    </w:p>
    <w:p w14:paraId="4165992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Hilgard, J., &amp; Bartholow, B. D. (2015). Acute exposure to difficult (but not violent) video games dysregulates cognitive control. </w:t>
      </w:r>
      <w:r w:rsidRPr="00813833">
        <w:rPr>
          <w:rFonts w:ascii="Times New Roman" w:hAnsi="Times New Roman" w:cs="Times New Roman"/>
          <w:i/>
          <w:iCs/>
          <w:noProof/>
          <w:sz w:val="24"/>
          <w:szCs w:val="24"/>
        </w:rPr>
        <w:t>Computers in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45</w:t>
      </w:r>
      <w:r w:rsidRPr="00813833">
        <w:rPr>
          <w:rFonts w:ascii="Times New Roman" w:hAnsi="Times New Roman" w:cs="Times New Roman"/>
          <w:noProof/>
          <w:sz w:val="24"/>
          <w:szCs w:val="24"/>
        </w:rPr>
        <w:t>, 85–92. https://doi.org/10.1016/J.CHB.2014.11.089</w:t>
      </w:r>
    </w:p>
    <w:p w14:paraId="71B029D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w:t>
      </w:r>
      <w:r w:rsidRPr="00813833">
        <w:rPr>
          <w:rFonts w:ascii="Times New Roman" w:hAnsi="Times New Roman" w:cs="Times New Roman"/>
          <w:noProof/>
          <w:sz w:val="24"/>
          <w:szCs w:val="24"/>
        </w:rPr>
        <w:lastRenderedPageBreak/>
        <w:t xml:space="preserve">Disorder. </w:t>
      </w:r>
      <w:r w:rsidRPr="00813833">
        <w:rPr>
          <w:rFonts w:ascii="Times New Roman" w:hAnsi="Times New Roman" w:cs="Times New Roman"/>
          <w:i/>
          <w:iCs/>
          <w:noProof/>
          <w:sz w:val="24"/>
          <w:szCs w:val="24"/>
        </w:rPr>
        <w:t>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26</w:t>
      </w:r>
      <w:r w:rsidRPr="00813833">
        <w:rPr>
          <w:rFonts w:ascii="Times New Roman" w:hAnsi="Times New Roman" w:cs="Times New Roman"/>
          <w:noProof/>
          <w:sz w:val="24"/>
          <w:szCs w:val="24"/>
        </w:rPr>
        <w:t>(8), 1187–1200. https://doi.org/10.1177/0956797615583038</w:t>
      </w:r>
    </w:p>
    <w:p w14:paraId="0E41959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136</w:t>
      </w:r>
      <w:r w:rsidRPr="00813833">
        <w:rPr>
          <w:rFonts w:ascii="Times New Roman" w:hAnsi="Times New Roman" w:cs="Times New Roman"/>
          <w:noProof/>
          <w:sz w:val="24"/>
          <w:szCs w:val="24"/>
        </w:rPr>
        <w:t>(2), 174–178. https://doi.org/10.1037/a0018566</w:t>
      </w:r>
    </w:p>
    <w:p w14:paraId="05157B9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Greitemeyer, T., &amp; Mügge, D. O. (2014). Video Games Do Affect Social Outcomes. </w:t>
      </w:r>
      <w:r w:rsidRPr="00813833">
        <w:rPr>
          <w:rFonts w:ascii="Times New Roman" w:hAnsi="Times New Roman" w:cs="Times New Roman"/>
          <w:i/>
          <w:iCs/>
          <w:noProof/>
          <w:sz w:val="24"/>
          <w:szCs w:val="24"/>
        </w:rPr>
        <w:t>Personality and Social Psychology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40</w:t>
      </w:r>
      <w:r w:rsidRPr="00813833">
        <w:rPr>
          <w:rFonts w:ascii="Times New Roman" w:hAnsi="Times New Roman" w:cs="Times New Roman"/>
          <w:noProof/>
          <w:sz w:val="24"/>
          <w:szCs w:val="24"/>
        </w:rPr>
        <w:t>(5), 578–589. https://doi.org/10.1177/0146167213520459</w:t>
      </w:r>
    </w:p>
    <w:p w14:paraId="2432CAE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Hagger, M. S., Chatzisarantis, N. L. D., Alberts, H., Anggono, C. O., Batailler, C., Birt, A. R., … Zwienenberg, M. (2016). A Multilab Preregistered Replication of the Ego-Depletion Effect. </w:t>
      </w:r>
      <w:r w:rsidRPr="00813833">
        <w:rPr>
          <w:rFonts w:ascii="Times New Roman" w:hAnsi="Times New Roman" w:cs="Times New Roman"/>
          <w:i/>
          <w:iCs/>
          <w:noProof/>
          <w:sz w:val="24"/>
          <w:szCs w:val="24"/>
        </w:rPr>
        <w:t>Perspectives on Psychological Science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11</w:t>
      </w:r>
      <w:r w:rsidRPr="00813833">
        <w:rPr>
          <w:rFonts w:ascii="Times New Roman" w:hAnsi="Times New Roman" w:cs="Times New Roman"/>
          <w:noProof/>
          <w:sz w:val="24"/>
          <w:szCs w:val="24"/>
        </w:rPr>
        <w:t>(4), 546–573. https://doi.org/10.1177/1745691616652873</w:t>
      </w:r>
    </w:p>
    <w:p w14:paraId="4B9F26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Hallgren, K. A. (2012). Computing Inter-Rater Reliability for Observational Data: An Overview and Tutorial. </w:t>
      </w:r>
      <w:r w:rsidRPr="00813833">
        <w:rPr>
          <w:rFonts w:ascii="Times New Roman" w:hAnsi="Times New Roman" w:cs="Times New Roman"/>
          <w:i/>
          <w:iCs/>
          <w:noProof/>
          <w:sz w:val="24"/>
          <w:szCs w:val="24"/>
        </w:rPr>
        <w:t>Tutorials in Quantitative Methods for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8</w:t>
      </w:r>
      <w:r w:rsidRPr="00813833">
        <w:rPr>
          <w:rFonts w:ascii="Times New Roman" w:hAnsi="Times New Roman" w:cs="Times New Roman"/>
          <w:noProof/>
          <w:sz w:val="24"/>
          <w:szCs w:val="24"/>
        </w:rPr>
        <w:t>(1), 23–34. Retrieved from http://www.ncbi.nlm.nih.gov/pubmed/22833776</w:t>
      </w:r>
    </w:p>
    <w:p w14:paraId="33A573F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Bartholow, B. D., &amp; Rouder, J. N. (2017). How much evidence is p &amp;gt; .05? Stimulus pre-testing and null primary outcomes in violent video games research. </w:t>
      </w:r>
      <w:r w:rsidRPr="00813833">
        <w:rPr>
          <w:rFonts w:ascii="Times New Roman" w:hAnsi="Times New Roman" w:cs="Times New Roman"/>
          <w:i/>
          <w:iCs/>
          <w:noProof/>
          <w:sz w:val="24"/>
          <w:szCs w:val="24"/>
        </w:rPr>
        <w:t>Psychology of Popular Media Culture</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w:t>
      </w:r>
      <w:r w:rsidRPr="00813833">
        <w:rPr>
          <w:rFonts w:ascii="Times New Roman" w:hAnsi="Times New Roman" w:cs="Times New Roman"/>
          <w:noProof/>
          <w:sz w:val="24"/>
          <w:szCs w:val="24"/>
        </w:rPr>
        <w:t>(4), 361–380. https://doi.org/10.1037/ppm0000102</w:t>
      </w:r>
    </w:p>
    <w:p w14:paraId="6D5DCB93"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Hilgard, J., Engelhardt, C. R., &amp; Rouder, J. N. (2017). Overstated evidence for short-term effects </w:t>
      </w:r>
      <w:r w:rsidRPr="00813833">
        <w:rPr>
          <w:rFonts w:ascii="Times New Roman" w:hAnsi="Times New Roman" w:cs="Times New Roman"/>
          <w:noProof/>
          <w:sz w:val="24"/>
          <w:szCs w:val="24"/>
        </w:rPr>
        <w:lastRenderedPageBreak/>
        <w:t xml:space="preserve">of violent games on affect and behavior: A reanalysis of Anderson et al. (2010).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757–774. https://doi.org/10.1037/bul0000074</w:t>
      </w:r>
    </w:p>
    <w:p w14:paraId="4257BD3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Hönekopp, J., &amp; Watson, S. (2011). Meta-analysis of the relationship between digit-ratio 2D:4D and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381–386. https://doi.org/10.1016/J.PAID.2010.05.003</w:t>
      </w:r>
    </w:p>
    <w:p w14:paraId="3B03AA26"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iD Software. (1994). Doom II. Rockville, MD: ZeniMax Media.</w:t>
      </w:r>
    </w:p>
    <w:p w14:paraId="16A337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Judd, S. (2011). SLADE 3. Retrieved from http://slade.mancubus.net/index.php?page=downloads/</w:t>
      </w:r>
    </w:p>
    <w:p w14:paraId="0E8B0B4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813833">
        <w:rPr>
          <w:rFonts w:ascii="Times New Roman" w:hAnsi="Times New Roman" w:cs="Times New Roman"/>
          <w:i/>
          <w:iCs/>
          <w:noProof/>
          <w:sz w:val="24"/>
          <w:szCs w:val="24"/>
        </w:rPr>
        <w:t>Psychological Bulletin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143</w:t>
      </w:r>
      <w:r w:rsidRPr="00813833">
        <w:rPr>
          <w:rFonts w:ascii="Times New Roman" w:hAnsi="Times New Roman" w:cs="Times New Roman"/>
          <w:noProof/>
          <w:sz w:val="24"/>
          <w:szCs w:val="24"/>
        </w:rPr>
        <w:t>(7), 775–782. https://doi.org/10.1037/bul0000112</w:t>
      </w:r>
    </w:p>
    <w:p w14:paraId="073CA71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Lutchmaya, S., Baron-Cohen, S., Raggatt, P., Knickmeyer, R., &amp; Manning, J. T. (2004). 2nd to 4th digit ratios, fetal testosterone and estradiol. </w:t>
      </w:r>
      <w:r w:rsidRPr="00813833">
        <w:rPr>
          <w:rFonts w:ascii="Times New Roman" w:hAnsi="Times New Roman" w:cs="Times New Roman"/>
          <w:i/>
          <w:iCs/>
          <w:noProof/>
          <w:sz w:val="24"/>
          <w:szCs w:val="24"/>
        </w:rPr>
        <w:t>Early Human Development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77</w:t>
      </w:r>
      <w:r w:rsidRPr="00813833">
        <w:rPr>
          <w:rFonts w:ascii="Times New Roman" w:hAnsi="Times New Roman" w:cs="Times New Roman"/>
          <w:noProof/>
          <w:sz w:val="24"/>
          <w:szCs w:val="24"/>
        </w:rPr>
        <w:t>(1–2), 23–28. https://doi.org/10.1016/J.EARLHUMDEV.2003.12.002</w:t>
      </w:r>
    </w:p>
    <w:p w14:paraId="3CE3FB32"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Bundred, P. E., Newton, D. J., &amp; Flanagan, B. F. (2003). The second to fourth digit ratio and variation in the androgen receptor gene.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24</w:t>
      </w:r>
      <w:r w:rsidRPr="00813833">
        <w:rPr>
          <w:rFonts w:ascii="Times New Roman" w:hAnsi="Times New Roman" w:cs="Times New Roman"/>
          <w:noProof/>
          <w:sz w:val="24"/>
          <w:szCs w:val="24"/>
        </w:rPr>
        <w:t>(6), 399–405. https://doi.org/10.1016/S1090-5138(03)00052-7</w:t>
      </w:r>
    </w:p>
    <w:p w14:paraId="11288A1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813833">
        <w:rPr>
          <w:rFonts w:ascii="Times New Roman" w:hAnsi="Times New Roman" w:cs="Times New Roman"/>
          <w:i/>
          <w:iCs/>
          <w:noProof/>
          <w:sz w:val="24"/>
          <w:szCs w:val="24"/>
        </w:rPr>
        <w:t>Human Reproduction</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13</w:t>
      </w:r>
      <w:r w:rsidRPr="00813833">
        <w:rPr>
          <w:rFonts w:ascii="Times New Roman" w:hAnsi="Times New Roman" w:cs="Times New Roman"/>
          <w:noProof/>
          <w:sz w:val="24"/>
          <w:szCs w:val="24"/>
        </w:rPr>
        <w:t>(11), 3000–3004. https://doi.org/10.1093/humrep/13.11.3000</w:t>
      </w:r>
    </w:p>
    <w:p w14:paraId="5B45DDBB"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lastRenderedPageBreak/>
        <w:t xml:space="preserve">McGraw, K. O., &amp; Wong, S. P. (1996). Forming inferences about some intraclass correlation coefficients. </w:t>
      </w:r>
      <w:r w:rsidRPr="00813833">
        <w:rPr>
          <w:rFonts w:ascii="Times New Roman" w:hAnsi="Times New Roman" w:cs="Times New Roman"/>
          <w:i/>
          <w:iCs/>
          <w:noProof/>
          <w:sz w:val="24"/>
          <w:szCs w:val="24"/>
        </w:rPr>
        <w:t>Psychological Methods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w:t>
      </w:r>
      <w:r w:rsidRPr="00813833">
        <w:rPr>
          <w:rFonts w:ascii="Times New Roman" w:hAnsi="Times New Roman" w:cs="Times New Roman"/>
          <w:noProof/>
          <w:sz w:val="24"/>
          <w:szCs w:val="24"/>
        </w:rPr>
        <w:t>(1), 30–46. https://doi.org/10.1037/1082-989X.1.1.30</w:t>
      </w:r>
    </w:p>
    <w:p w14:paraId="22583F2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42</w:t>
      </w:r>
      <w:r w:rsidRPr="00813833">
        <w:rPr>
          <w:rFonts w:ascii="Times New Roman" w:hAnsi="Times New Roman" w:cs="Times New Roman"/>
          <w:noProof/>
          <w:sz w:val="24"/>
          <w:szCs w:val="24"/>
        </w:rPr>
        <w:t>(4), 755–764. https://doi.org/10.1016/J.PAID.2006.08.009</w:t>
      </w:r>
    </w:p>
    <w:p w14:paraId="2E7C7E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51</w:t>
      </w:r>
      <w:r w:rsidRPr="00813833">
        <w:rPr>
          <w:rFonts w:ascii="Times New Roman" w:hAnsi="Times New Roman" w:cs="Times New Roman"/>
          <w:noProof/>
          <w:sz w:val="24"/>
          <w:szCs w:val="24"/>
        </w:rPr>
        <w:t>(4), 397–401. Retrieved from http://www.sciencedirect.com/science/article/pii/S0191886910001996</w:t>
      </w:r>
    </w:p>
    <w:p w14:paraId="791E6BA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(2007). Digit ratio (2D:4D) moderates the impact of an aggressive music video on aggression. </w:t>
      </w:r>
      <w:r w:rsidRPr="00813833">
        <w:rPr>
          <w:rFonts w:ascii="Times New Roman" w:hAnsi="Times New Roman" w:cs="Times New Roman"/>
          <w:i/>
          <w:iCs/>
          <w:noProof/>
          <w:sz w:val="24"/>
          <w:szCs w:val="24"/>
        </w:rPr>
        <w:t>Personality and Individual Differences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43</w:t>
      </w:r>
      <w:r w:rsidRPr="00813833">
        <w:rPr>
          <w:rFonts w:ascii="Times New Roman" w:hAnsi="Times New Roman" w:cs="Times New Roman"/>
          <w:noProof/>
          <w:sz w:val="24"/>
          <w:szCs w:val="24"/>
        </w:rPr>
        <w:t>(2), 289–294. https://doi.org/10.1016/J.PAID.2006.11.024</w:t>
      </w:r>
    </w:p>
    <w:p w14:paraId="1F146419"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813833">
        <w:rPr>
          <w:rFonts w:ascii="Times New Roman" w:hAnsi="Times New Roman" w:cs="Times New Roman"/>
          <w:i/>
          <w:iCs/>
          <w:noProof/>
          <w:sz w:val="24"/>
          <w:szCs w:val="24"/>
        </w:rPr>
        <w:t>British Journal of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100</w:t>
      </w:r>
      <w:r w:rsidRPr="00813833">
        <w:rPr>
          <w:rFonts w:ascii="Times New Roman" w:hAnsi="Times New Roman" w:cs="Times New Roman"/>
          <w:noProof/>
          <w:sz w:val="24"/>
          <w:szCs w:val="24"/>
        </w:rPr>
        <w:t>(1), 151–162. https://doi.org/10.1348/000712608X324359</w:t>
      </w:r>
    </w:p>
    <w:p w14:paraId="6C50CDC0"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Moore, M. C., &amp; Marler, C. A. (1987). Effects of testosterone manipulations on nonbreeding season territorial aggression in free-living male lizards, Sceloporus jarrovi. </w:t>
      </w:r>
      <w:r w:rsidRPr="00813833">
        <w:rPr>
          <w:rFonts w:ascii="Times New Roman" w:hAnsi="Times New Roman" w:cs="Times New Roman"/>
          <w:i/>
          <w:iCs/>
          <w:noProof/>
          <w:sz w:val="24"/>
          <w:szCs w:val="24"/>
        </w:rPr>
        <w:t>General and Comparative Endocrinology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65</w:t>
      </w:r>
      <w:r w:rsidRPr="00813833">
        <w:rPr>
          <w:rFonts w:ascii="Times New Roman" w:hAnsi="Times New Roman" w:cs="Times New Roman"/>
          <w:noProof/>
          <w:sz w:val="24"/>
          <w:szCs w:val="24"/>
        </w:rPr>
        <w:t>(2), 225–232. https://doi.org/10.1016/0016-6480(87)90170-5</w:t>
      </w:r>
    </w:p>
    <w:p w14:paraId="72F22134"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Phelps, V. R. (1952). Relative index finger length as a sex-influenced trait in man. </w:t>
      </w:r>
      <w:r w:rsidRPr="00813833">
        <w:rPr>
          <w:rFonts w:ascii="Times New Roman" w:hAnsi="Times New Roman" w:cs="Times New Roman"/>
          <w:i/>
          <w:iCs/>
          <w:noProof/>
          <w:sz w:val="24"/>
          <w:szCs w:val="24"/>
        </w:rPr>
        <w:t xml:space="preserve">American </w:t>
      </w:r>
      <w:r w:rsidRPr="00813833">
        <w:rPr>
          <w:rFonts w:ascii="Times New Roman" w:hAnsi="Times New Roman" w:cs="Times New Roman"/>
          <w:i/>
          <w:iCs/>
          <w:noProof/>
          <w:sz w:val="24"/>
          <w:szCs w:val="24"/>
        </w:rPr>
        <w:lastRenderedPageBreak/>
        <w:t>Journal of Human Genetics</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4</w:t>
      </w:r>
      <w:r w:rsidRPr="00813833">
        <w:rPr>
          <w:rFonts w:ascii="Times New Roman" w:hAnsi="Times New Roman" w:cs="Times New Roman"/>
          <w:noProof/>
          <w:sz w:val="24"/>
          <w:szCs w:val="24"/>
        </w:rPr>
        <w:t>(2), 72–89. Retrieved from http://www.ncbi.nlm.nih.gov/pubmed/14943709</w:t>
      </w:r>
    </w:p>
    <w:p w14:paraId="4DF0BBA8"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813833">
        <w:rPr>
          <w:rFonts w:ascii="Times New Roman" w:hAnsi="Times New Roman" w:cs="Times New Roman"/>
          <w:i/>
          <w:iCs/>
          <w:noProof/>
          <w:sz w:val="24"/>
          <w:szCs w:val="24"/>
        </w:rPr>
        <w:t>Journal of Personality and Social Psychology</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106</w:t>
      </w:r>
      <w:r w:rsidRPr="00813833">
        <w:rPr>
          <w:rFonts w:ascii="Times New Roman" w:hAnsi="Times New Roman" w:cs="Times New Roman"/>
          <w:noProof/>
          <w:sz w:val="24"/>
          <w:szCs w:val="24"/>
        </w:rPr>
        <w:t>(3), 441–457. https://doi.org/10.1037/a0034820</w:t>
      </w:r>
    </w:p>
    <w:p w14:paraId="275BE7EF"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Revelle, W. (2017). psych: Procedures for Personality and Psychological Research. Evanston, Illinois: Northwestern University.</w:t>
      </w:r>
    </w:p>
    <w:p w14:paraId="0BDD95B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813833">
        <w:rPr>
          <w:rFonts w:ascii="Times New Roman" w:hAnsi="Times New Roman" w:cs="Times New Roman"/>
          <w:i/>
          <w:iCs/>
          <w:noProof/>
          <w:sz w:val="24"/>
          <w:szCs w:val="24"/>
        </w:rPr>
        <w:t>Human aggression and violence: Causes, manifestations, and consequences</w:t>
      </w:r>
      <w:r w:rsidRPr="00813833">
        <w:rPr>
          <w:rFonts w:ascii="Times New Roman" w:hAnsi="Times New Roman" w:cs="Times New Roman"/>
          <w:noProof/>
          <w:sz w:val="24"/>
          <w:szCs w:val="24"/>
        </w:rPr>
        <w:t>. American Psychological Association.</w:t>
      </w:r>
    </w:p>
    <w:p w14:paraId="4EC64C4D"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The GIMP Team. (n.d.). GNU Image Manipulation Program. Retrieved from www.gimp.org</w:t>
      </w:r>
    </w:p>
    <w:p w14:paraId="2869FB3E"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vd Heiden, P. (2012). Doom Builder 2. Retrieved from http://www.doombuilder.com</w:t>
      </w:r>
    </w:p>
    <w:p w14:paraId="04D84821"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szCs w:val="24"/>
        </w:rPr>
      </w:pPr>
      <w:r w:rsidRPr="00813833">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813833">
        <w:rPr>
          <w:rFonts w:ascii="Times New Roman" w:hAnsi="Times New Roman" w:cs="Times New Roman"/>
          <w:i/>
          <w:iCs/>
          <w:noProof/>
          <w:sz w:val="24"/>
          <w:szCs w:val="24"/>
        </w:rPr>
        <w:t>Evolution and Human Behavior</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35</w:t>
      </w:r>
      <w:r w:rsidRPr="00813833">
        <w:rPr>
          <w:rFonts w:ascii="Times New Roman" w:hAnsi="Times New Roman" w:cs="Times New Roman"/>
          <w:noProof/>
          <w:sz w:val="24"/>
          <w:szCs w:val="24"/>
        </w:rPr>
        <w:t>(5), 430–437. https://doi.org/10.1016/J.EVOLHUMBEHAV.2014.05.009</w:t>
      </w:r>
    </w:p>
    <w:p w14:paraId="7853BBDA" w14:textId="77777777" w:rsidR="00813833" w:rsidRPr="00813833" w:rsidRDefault="00813833" w:rsidP="00813833">
      <w:pPr>
        <w:widowControl w:val="0"/>
        <w:autoSpaceDE w:val="0"/>
        <w:autoSpaceDN w:val="0"/>
        <w:adjustRightInd w:val="0"/>
        <w:spacing w:line="480" w:lineRule="auto"/>
        <w:ind w:left="480" w:hanging="480"/>
        <w:rPr>
          <w:rFonts w:ascii="Times New Roman" w:hAnsi="Times New Roman" w:cs="Times New Roman"/>
          <w:noProof/>
          <w:sz w:val="24"/>
        </w:rPr>
      </w:pPr>
      <w:r w:rsidRPr="00813833">
        <w:rPr>
          <w:rFonts w:ascii="Times New Roman" w:hAnsi="Times New Roman" w:cs="Times New Roman"/>
          <w:noProof/>
          <w:sz w:val="24"/>
          <w:szCs w:val="24"/>
        </w:rPr>
        <w:t xml:space="preserve">Wingfield, J., Ball, G., Dufty, A., Hegner, R., &amp; Ramenofsky, M. (1987). Testosterone and aggression in birds. </w:t>
      </w:r>
      <w:r w:rsidRPr="00813833">
        <w:rPr>
          <w:rFonts w:ascii="Times New Roman" w:hAnsi="Times New Roman" w:cs="Times New Roman"/>
          <w:i/>
          <w:iCs/>
          <w:noProof/>
          <w:sz w:val="24"/>
          <w:szCs w:val="24"/>
        </w:rPr>
        <w:t>American Scientist</w:t>
      </w:r>
      <w:r w:rsidRPr="00813833">
        <w:rPr>
          <w:rFonts w:ascii="Times New Roman" w:hAnsi="Times New Roman" w:cs="Times New Roman"/>
          <w:noProof/>
          <w:sz w:val="24"/>
          <w:szCs w:val="24"/>
        </w:rPr>
        <w:t xml:space="preserve">, </w:t>
      </w:r>
      <w:r w:rsidRPr="00813833">
        <w:rPr>
          <w:rFonts w:ascii="Times New Roman" w:hAnsi="Times New Roman" w:cs="Times New Roman"/>
          <w:i/>
          <w:iCs/>
          <w:noProof/>
          <w:sz w:val="24"/>
          <w:szCs w:val="24"/>
        </w:rPr>
        <w:t>75</w:t>
      </w:r>
      <w:r w:rsidRPr="00813833">
        <w:rPr>
          <w:rFonts w:ascii="Times New Roman" w:hAnsi="Times New Roman" w:cs="Times New Roman"/>
          <w:noProof/>
          <w:sz w:val="24"/>
          <w:szCs w:val="24"/>
        </w:rPr>
        <w:t>(6), 602–608. Retrieved from http://www.jstor.org/stable/27854889</w:t>
      </w:r>
    </w:p>
    <w:p w14:paraId="3F5A5308" w14:textId="011F7154" w:rsidR="00CD0FF5" w:rsidRPr="00477D89" w:rsidRDefault="007B776A" w:rsidP="00813833">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r w:rsidR="00007852" w:rsidRPr="00477D89">
        <w:rPr>
          <w:rFonts w:ascii="Times New Roman" w:hAnsi="Times New Roman" w:cs="Times New Roman"/>
          <w:sz w:val="24"/>
          <w:szCs w:val="24"/>
        </w:rPr>
        <w:t>.</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5725" w:type="dxa"/>
        <w:tblInd w:w="93" w:type="dxa"/>
        <w:tblLook w:val="04A0" w:firstRow="1" w:lastRow="0" w:firstColumn="1" w:lastColumn="0" w:noHBand="0" w:noVBand="1"/>
      </w:tblPr>
      <w:tblGrid>
        <w:gridCol w:w="2071"/>
        <w:gridCol w:w="1000"/>
        <w:gridCol w:w="1003"/>
        <w:gridCol w:w="960"/>
        <w:gridCol w:w="960"/>
      </w:tblGrid>
      <w:tr w:rsidR="0054161F" w:rsidRPr="0054161F" w14:paraId="4EDD665E" w14:textId="77777777" w:rsidTr="0054161F">
        <w:trPr>
          <w:trHeight w:val="300"/>
        </w:trPr>
        <w:tc>
          <w:tcPr>
            <w:tcW w:w="1885" w:type="dxa"/>
            <w:tcBorders>
              <w:top w:val="nil"/>
              <w:left w:val="nil"/>
              <w:bottom w:val="nil"/>
              <w:right w:val="nil"/>
            </w:tcBorders>
            <w:shd w:val="clear" w:color="auto" w:fill="auto"/>
            <w:noWrap/>
            <w:vAlign w:val="bottom"/>
            <w:hideMark/>
          </w:tcPr>
          <w:p w14:paraId="39B0065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30EF6F8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C964B8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5CDD8BA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3A439C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F2DBC37" w14:textId="77777777" w:rsidTr="0054161F">
        <w:trPr>
          <w:trHeight w:val="300"/>
        </w:trPr>
        <w:tc>
          <w:tcPr>
            <w:tcW w:w="1885" w:type="dxa"/>
            <w:tcBorders>
              <w:top w:val="nil"/>
              <w:left w:val="nil"/>
              <w:bottom w:val="nil"/>
              <w:right w:val="nil"/>
            </w:tcBorders>
            <w:shd w:val="clear" w:color="auto" w:fill="auto"/>
            <w:noWrap/>
            <w:vAlign w:val="bottom"/>
            <w:hideMark/>
          </w:tcPr>
          <w:p w14:paraId="1EAD0ABA"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6F814E9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EB112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7A301C1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0.012</w:t>
            </w:r>
          </w:p>
        </w:tc>
        <w:tc>
          <w:tcPr>
            <w:tcW w:w="960" w:type="dxa"/>
            <w:tcBorders>
              <w:top w:val="nil"/>
              <w:left w:val="nil"/>
              <w:bottom w:val="nil"/>
              <w:right w:val="nil"/>
            </w:tcBorders>
            <w:shd w:val="clear" w:color="auto" w:fill="auto"/>
            <w:noWrap/>
            <w:vAlign w:val="bottom"/>
            <w:hideMark/>
          </w:tcPr>
          <w:p w14:paraId="22B259D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0.990</w:t>
            </w:r>
          </w:p>
        </w:tc>
      </w:tr>
      <w:tr w:rsidR="0054161F" w:rsidRPr="0054161F" w14:paraId="20DEE5A7" w14:textId="77777777" w:rsidTr="0054161F">
        <w:trPr>
          <w:trHeight w:val="300"/>
        </w:trPr>
        <w:tc>
          <w:tcPr>
            <w:tcW w:w="1885" w:type="dxa"/>
            <w:tcBorders>
              <w:top w:val="nil"/>
              <w:left w:val="nil"/>
              <w:bottom w:val="nil"/>
              <w:right w:val="nil"/>
            </w:tcBorders>
            <w:shd w:val="clear" w:color="auto" w:fill="auto"/>
            <w:noWrap/>
            <w:vAlign w:val="bottom"/>
            <w:hideMark/>
          </w:tcPr>
          <w:p w14:paraId="089A506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230BC27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-0.016</w:t>
            </w:r>
          </w:p>
        </w:tc>
        <w:tc>
          <w:tcPr>
            <w:tcW w:w="960" w:type="dxa"/>
            <w:tcBorders>
              <w:top w:val="nil"/>
              <w:left w:val="nil"/>
              <w:bottom w:val="nil"/>
              <w:right w:val="nil"/>
            </w:tcBorders>
            <w:shd w:val="clear" w:color="auto" w:fill="auto"/>
            <w:noWrap/>
            <w:vAlign w:val="bottom"/>
            <w:hideMark/>
          </w:tcPr>
          <w:p w14:paraId="152FD51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670E1A2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-0.284</w:t>
            </w:r>
          </w:p>
        </w:tc>
        <w:tc>
          <w:tcPr>
            <w:tcW w:w="960" w:type="dxa"/>
            <w:tcBorders>
              <w:top w:val="nil"/>
              <w:left w:val="nil"/>
              <w:bottom w:val="nil"/>
              <w:right w:val="nil"/>
            </w:tcBorders>
            <w:shd w:val="clear" w:color="auto" w:fill="auto"/>
            <w:noWrap/>
            <w:vAlign w:val="bottom"/>
            <w:hideMark/>
          </w:tcPr>
          <w:p w14:paraId="230F669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0.777</w:t>
            </w:r>
          </w:p>
        </w:tc>
      </w:tr>
      <w:tr w:rsidR="0054161F" w:rsidRPr="0054161F" w14:paraId="2CD0B188" w14:textId="77777777" w:rsidTr="0054161F">
        <w:trPr>
          <w:trHeight w:val="300"/>
        </w:trPr>
        <w:tc>
          <w:tcPr>
            <w:tcW w:w="1885" w:type="dxa"/>
            <w:tcBorders>
              <w:top w:val="nil"/>
              <w:left w:val="nil"/>
              <w:bottom w:val="nil"/>
              <w:right w:val="nil"/>
            </w:tcBorders>
            <w:shd w:val="clear" w:color="auto" w:fill="auto"/>
            <w:noWrap/>
            <w:vAlign w:val="bottom"/>
            <w:hideMark/>
          </w:tcPr>
          <w:p w14:paraId="221CFFC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4D8C38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-0.010</w:t>
            </w:r>
          </w:p>
        </w:tc>
        <w:tc>
          <w:tcPr>
            <w:tcW w:w="960" w:type="dxa"/>
            <w:tcBorders>
              <w:top w:val="nil"/>
              <w:left w:val="nil"/>
              <w:bottom w:val="nil"/>
              <w:right w:val="nil"/>
            </w:tcBorders>
            <w:shd w:val="clear" w:color="auto" w:fill="auto"/>
            <w:noWrap/>
            <w:vAlign w:val="bottom"/>
            <w:hideMark/>
          </w:tcPr>
          <w:p w14:paraId="17623DD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2EEBE31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2A73856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442758F2" w14:textId="77777777" w:rsidTr="0054161F">
        <w:trPr>
          <w:trHeight w:val="300"/>
        </w:trPr>
        <w:tc>
          <w:tcPr>
            <w:tcW w:w="1885" w:type="dxa"/>
            <w:tcBorders>
              <w:top w:val="nil"/>
              <w:left w:val="nil"/>
              <w:bottom w:val="nil"/>
              <w:right w:val="nil"/>
            </w:tcBorders>
            <w:shd w:val="clear" w:color="auto" w:fill="auto"/>
            <w:noWrap/>
            <w:vAlign w:val="bottom"/>
            <w:hideMark/>
          </w:tcPr>
          <w:p w14:paraId="5D37795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Violence1:Difficulty1</w:t>
            </w:r>
          </w:p>
        </w:tc>
        <w:tc>
          <w:tcPr>
            <w:tcW w:w="960" w:type="dxa"/>
            <w:tcBorders>
              <w:top w:val="nil"/>
              <w:left w:val="nil"/>
              <w:bottom w:val="nil"/>
              <w:right w:val="nil"/>
            </w:tcBorders>
            <w:shd w:val="clear" w:color="auto" w:fill="auto"/>
            <w:noWrap/>
            <w:vAlign w:val="bottom"/>
            <w:hideMark/>
          </w:tcPr>
          <w:p w14:paraId="3436A44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-0.049</w:t>
            </w:r>
          </w:p>
        </w:tc>
        <w:tc>
          <w:tcPr>
            <w:tcW w:w="960" w:type="dxa"/>
            <w:tcBorders>
              <w:top w:val="nil"/>
              <w:left w:val="nil"/>
              <w:bottom w:val="nil"/>
              <w:right w:val="nil"/>
            </w:tcBorders>
            <w:shd w:val="clear" w:color="auto" w:fill="auto"/>
            <w:noWrap/>
            <w:vAlign w:val="bottom"/>
            <w:hideMark/>
          </w:tcPr>
          <w:p w14:paraId="2F49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0.058</w:t>
            </w:r>
          </w:p>
        </w:tc>
        <w:tc>
          <w:tcPr>
            <w:tcW w:w="960" w:type="dxa"/>
            <w:tcBorders>
              <w:top w:val="nil"/>
              <w:left w:val="nil"/>
              <w:bottom w:val="nil"/>
              <w:right w:val="nil"/>
            </w:tcBorders>
            <w:shd w:val="clear" w:color="auto" w:fill="auto"/>
            <w:noWrap/>
            <w:vAlign w:val="bottom"/>
            <w:hideMark/>
          </w:tcPr>
          <w:p w14:paraId="3A4EC47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-0.857</w:t>
            </w:r>
          </w:p>
        </w:tc>
        <w:tc>
          <w:tcPr>
            <w:tcW w:w="960" w:type="dxa"/>
            <w:tcBorders>
              <w:top w:val="nil"/>
              <w:left w:val="nil"/>
              <w:bottom w:val="nil"/>
              <w:right w:val="nil"/>
            </w:tcBorders>
            <w:shd w:val="clear" w:color="auto" w:fill="auto"/>
            <w:noWrap/>
            <w:vAlign w:val="bottom"/>
            <w:hideMark/>
          </w:tcPr>
          <w:p w14:paraId="7AD478B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0.392</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6984" w:type="dxa"/>
        <w:tblInd w:w="93" w:type="dxa"/>
        <w:tblLook w:val="04A0" w:firstRow="1" w:lastRow="0" w:firstColumn="1" w:lastColumn="0" w:noHBand="0" w:noVBand="1"/>
      </w:tblPr>
      <w:tblGrid>
        <w:gridCol w:w="3061"/>
        <w:gridCol w:w="1184"/>
        <w:gridCol w:w="1003"/>
        <w:gridCol w:w="960"/>
        <w:gridCol w:w="960"/>
      </w:tblGrid>
      <w:tr w:rsidR="0054161F" w:rsidRPr="0054161F" w14:paraId="4AC59DA5" w14:textId="77777777" w:rsidTr="0054161F">
        <w:trPr>
          <w:trHeight w:val="300"/>
        </w:trPr>
        <w:tc>
          <w:tcPr>
            <w:tcW w:w="3061" w:type="dxa"/>
            <w:tcBorders>
              <w:top w:val="nil"/>
              <w:left w:val="nil"/>
              <w:bottom w:val="nil"/>
              <w:right w:val="nil"/>
            </w:tcBorders>
            <w:shd w:val="clear" w:color="auto" w:fill="auto"/>
            <w:noWrap/>
            <w:vAlign w:val="bottom"/>
            <w:hideMark/>
          </w:tcPr>
          <w:p w14:paraId="1A20FA5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1184" w:type="dxa"/>
            <w:tcBorders>
              <w:top w:val="nil"/>
              <w:left w:val="nil"/>
              <w:bottom w:val="nil"/>
              <w:right w:val="nil"/>
            </w:tcBorders>
            <w:shd w:val="clear" w:color="auto" w:fill="auto"/>
            <w:noWrap/>
            <w:vAlign w:val="bottom"/>
            <w:hideMark/>
          </w:tcPr>
          <w:p w14:paraId="7E2FEC2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819" w:type="dxa"/>
            <w:tcBorders>
              <w:top w:val="nil"/>
              <w:left w:val="nil"/>
              <w:bottom w:val="nil"/>
              <w:right w:val="nil"/>
            </w:tcBorders>
            <w:shd w:val="clear" w:color="auto" w:fill="auto"/>
            <w:noWrap/>
            <w:vAlign w:val="bottom"/>
            <w:hideMark/>
          </w:tcPr>
          <w:p w14:paraId="0F84C37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734B270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2526563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47C90E19" w14:textId="77777777" w:rsidTr="0054161F">
        <w:trPr>
          <w:trHeight w:val="300"/>
        </w:trPr>
        <w:tc>
          <w:tcPr>
            <w:tcW w:w="3061" w:type="dxa"/>
            <w:tcBorders>
              <w:top w:val="nil"/>
              <w:left w:val="nil"/>
              <w:bottom w:val="nil"/>
              <w:right w:val="nil"/>
            </w:tcBorders>
            <w:shd w:val="clear" w:color="auto" w:fill="auto"/>
            <w:noWrap/>
            <w:vAlign w:val="bottom"/>
            <w:hideMark/>
          </w:tcPr>
          <w:p w14:paraId="1A3DA8D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1184" w:type="dxa"/>
            <w:tcBorders>
              <w:top w:val="nil"/>
              <w:left w:val="nil"/>
              <w:bottom w:val="nil"/>
              <w:right w:val="nil"/>
            </w:tcBorders>
            <w:shd w:val="clear" w:color="auto" w:fill="auto"/>
            <w:noWrap/>
            <w:vAlign w:val="bottom"/>
            <w:hideMark/>
          </w:tcPr>
          <w:p w14:paraId="4A83418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-137.170</w:t>
            </w:r>
          </w:p>
        </w:tc>
        <w:tc>
          <w:tcPr>
            <w:tcW w:w="819" w:type="dxa"/>
            <w:tcBorders>
              <w:top w:val="nil"/>
              <w:left w:val="nil"/>
              <w:bottom w:val="nil"/>
              <w:right w:val="nil"/>
            </w:tcBorders>
            <w:shd w:val="clear" w:color="auto" w:fill="auto"/>
            <w:noWrap/>
            <w:vAlign w:val="bottom"/>
            <w:hideMark/>
          </w:tcPr>
          <w:p w14:paraId="2874E64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27B3FC2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w:t>
            </w:r>
          </w:p>
        </w:tc>
        <w:tc>
          <w:tcPr>
            <w:tcW w:w="960" w:type="dxa"/>
            <w:tcBorders>
              <w:top w:val="nil"/>
              <w:left w:val="nil"/>
              <w:bottom w:val="nil"/>
              <w:right w:val="nil"/>
            </w:tcBorders>
            <w:shd w:val="clear" w:color="auto" w:fill="auto"/>
            <w:noWrap/>
            <w:vAlign w:val="bottom"/>
            <w:hideMark/>
          </w:tcPr>
          <w:p w14:paraId="3EDD3863"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0.287</w:t>
            </w:r>
          </w:p>
        </w:tc>
      </w:tr>
      <w:tr w:rsidR="0054161F" w:rsidRPr="0054161F" w14:paraId="1DA41849" w14:textId="77777777" w:rsidTr="0054161F">
        <w:trPr>
          <w:trHeight w:val="300"/>
        </w:trPr>
        <w:tc>
          <w:tcPr>
            <w:tcW w:w="3061" w:type="dxa"/>
            <w:tcBorders>
              <w:top w:val="nil"/>
              <w:left w:val="nil"/>
              <w:bottom w:val="nil"/>
              <w:right w:val="nil"/>
            </w:tcBorders>
            <w:shd w:val="clear" w:color="auto" w:fill="auto"/>
            <w:noWrap/>
            <w:vAlign w:val="bottom"/>
            <w:hideMark/>
          </w:tcPr>
          <w:p w14:paraId="072EB0A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1184" w:type="dxa"/>
            <w:tcBorders>
              <w:top w:val="nil"/>
              <w:left w:val="nil"/>
              <w:bottom w:val="nil"/>
              <w:right w:val="nil"/>
            </w:tcBorders>
            <w:shd w:val="clear" w:color="auto" w:fill="auto"/>
            <w:noWrap/>
            <w:vAlign w:val="bottom"/>
            <w:hideMark/>
          </w:tcPr>
          <w:p w14:paraId="253B826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59.240</w:t>
            </w:r>
          </w:p>
        </w:tc>
        <w:tc>
          <w:tcPr>
            <w:tcW w:w="819" w:type="dxa"/>
            <w:tcBorders>
              <w:top w:val="nil"/>
              <w:left w:val="nil"/>
              <w:bottom w:val="nil"/>
              <w:right w:val="nil"/>
            </w:tcBorders>
            <w:shd w:val="clear" w:color="auto" w:fill="auto"/>
            <w:noWrap/>
            <w:vAlign w:val="bottom"/>
            <w:hideMark/>
          </w:tcPr>
          <w:p w14:paraId="7707A3A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7B1E3AD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0.461</w:t>
            </w:r>
          </w:p>
        </w:tc>
        <w:tc>
          <w:tcPr>
            <w:tcW w:w="960" w:type="dxa"/>
            <w:tcBorders>
              <w:top w:val="nil"/>
              <w:left w:val="nil"/>
              <w:bottom w:val="nil"/>
              <w:right w:val="nil"/>
            </w:tcBorders>
            <w:shd w:val="clear" w:color="auto" w:fill="auto"/>
            <w:noWrap/>
            <w:vAlign w:val="bottom"/>
            <w:hideMark/>
          </w:tcPr>
          <w:p w14:paraId="51C56AE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0.645</w:t>
            </w:r>
          </w:p>
        </w:tc>
      </w:tr>
      <w:tr w:rsidR="0054161F" w:rsidRPr="0054161F" w14:paraId="5B6E3AB4" w14:textId="77777777" w:rsidTr="0054161F">
        <w:trPr>
          <w:trHeight w:val="300"/>
        </w:trPr>
        <w:tc>
          <w:tcPr>
            <w:tcW w:w="3061" w:type="dxa"/>
            <w:tcBorders>
              <w:top w:val="nil"/>
              <w:left w:val="nil"/>
              <w:bottom w:val="nil"/>
              <w:right w:val="nil"/>
            </w:tcBorders>
            <w:shd w:val="clear" w:color="auto" w:fill="auto"/>
            <w:noWrap/>
            <w:vAlign w:val="bottom"/>
            <w:hideMark/>
          </w:tcPr>
          <w:p w14:paraId="3B446A9B"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1184" w:type="dxa"/>
            <w:tcBorders>
              <w:top w:val="nil"/>
              <w:left w:val="nil"/>
              <w:bottom w:val="nil"/>
              <w:right w:val="nil"/>
            </w:tcBorders>
            <w:shd w:val="clear" w:color="auto" w:fill="auto"/>
            <w:noWrap/>
            <w:vAlign w:val="bottom"/>
            <w:hideMark/>
          </w:tcPr>
          <w:p w14:paraId="4ABA9E1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-106.792</w:t>
            </w:r>
          </w:p>
        </w:tc>
        <w:tc>
          <w:tcPr>
            <w:tcW w:w="819" w:type="dxa"/>
            <w:tcBorders>
              <w:top w:val="nil"/>
              <w:left w:val="nil"/>
              <w:bottom w:val="nil"/>
              <w:right w:val="nil"/>
            </w:tcBorders>
            <w:shd w:val="clear" w:color="auto" w:fill="auto"/>
            <w:noWrap/>
            <w:vAlign w:val="bottom"/>
            <w:hideMark/>
          </w:tcPr>
          <w:p w14:paraId="744FB3C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30B057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-0.831</w:t>
            </w:r>
          </w:p>
        </w:tc>
        <w:tc>
          <w:tcPr>
            <w:tcW w:w="960" w:type="dxa"/>
            <w:tcBorders>
              <w:top w:val="nil"/>
              <w:left w:val="nil"/>
              <w:bottom w:val="nil"/>
              <w:right w:val="nil"/>
            </w:tcBorders>
            <w:shd w:val="clear" w:color="auto" w:fill="auto"/>
            <w:noWrap/>
            <w:vAlign w:val="bottom"/>
            <w:hideMark/>
          </w:tcPr>
          <w:p w14:paraId="780B0FE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0.407</w:t>
            </w:r>
          </w:p>
        </w:tc>
      </w:tr>
      <w:tr w:rsidR="0054161F" w:rsidRPr="0054161F" w14:paraId="769379FE" w14:textId="77777777" w:rsidTr="0054161F">
        <w:trPr>
          <w:trHeight w:val="300"/>
        </w:trPr>
        <w:tc>
          <w:tcPr>
            <w:tcW w:w="3061" w:type="dxa"/>
            <w:tcBorders>
              <w:top w:val="nil"/>
              <w:left w:val="nil"/>
              <w:bottom w:val="nil"/>
              <w:right w:val="nil"/>
            </w:tcBorders>
            <w:shd w:val="clear" w:color="auto" w:fill="auto"/>
            <w:noWrap/>
            <w:vAlign w:val="bottom"/>
            <w:hideMark/>
          </w:tcPr>
          <w:p w14:paraId="2ECEFC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L2d4d_std</w:t>
            </w:r>
          </w:p>
        </w:tc>
        <w:tc>
          <w:tcPr>
            <w:tcW w:w="1184" w:type="dxa"/>
            <w:tcBorders>
              <w:top w:val="nil"/>
              <w:left w:val="nil"/>
              <w:bottom w:val="nil"/>
              <w:right w:val="nil"/>
            </w:tcBorders>
            <w:shd w:val="clear" w:color="auto" w:fill="auto"/>
            <w:noWrap/>
            <w:vAlign w:val="bottom"/>
            <w:hideMark/>
          </w:tcPr>
          <w:p w14:paraId="55AC72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-5.087</w:t>
            </w:r>
          </w:p>
        </w:tc>
        <w:tc>
          <w:tcPr>
            <w:tcW w:w="819" w:type="dxa"/>
            <w:tcBorders>
              <w:top w:val="nil"/>
              <w:left w:val="nil"/>
              <w:bottom w:val="nil"/>
              <w:right w:val="nil"/>
            </w:tcBorders>
            <w:shd w:val="clear" w:color="auto" w:fill="auto"/>
            <w:noWrap/>
            <w:vAlign w:val="bottom"/>
            <w:hideMark/>
          </w:tcPr>
          <w:p w14:paraId="53B2A9B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26ABC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-1.114</w:t>
            </w:r>
          </w:p>
        </w:tc>
        <w:tc>
          <w:tcPr>
            <w:tcW w:w="960" w:type="dxa"/>
            <w:tcBorders>
              <w:top w:val="nil"/>
              <w:left w:val="nil"/>
              <w:bottom w:val="nil"/>
              <w:right w:val="nil"/>
            </w:tcBorders>
            <w:shd w:val="clear" w:color="auto" w:fill="auto"/>
            <w:noWrap/>
            <w:vAlign w:val="bottom"/>
            <w:hideMark/>
          </w:tcPr>
          <w:p w14:paraId="4E999FC7"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0.266</w:t>
            </w:r>
          </w:p>
        </w:tc>
      </w:tr>
      <w:tr w:rsidR="0054161F" w:rsidRPr="0054161F" w14:paraId="1C903055" w14:textId="77777777" w:rsidTr="0054161F">
        <w:trPr>
          <w:trHeight w:val="300"/>
        </w:trPr>
        <w:tc>
          <w:tcPr>
            <w:tcW w:w="3061" w:type="dxa"/>
            <w:tcBorders>
              <w:top w:val="nil"/>
              <w:left w:val="nil"/>
              <w:bottom w:val="nil"/>
              <w:right w:val="nil"/>
            </w:tcBorders>
            <w:shd w:val="clear" w:color="auto" w:fill="auto"/>
            <w:noWrap/>
            <w:vAlign w:val="bottom"/>
            <w:hideMark/>
          </w:tcPr>
          <w:p w14:paraId="12BC0A46"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1184" w:type="dxa"/>
            <w:tcBorders>
              <w:top w:val="nil"/>
              <w:left w:val="nil"/>
              <w:bottom w:val="nil"/>
              <w:right w:val="nil"/>
            </w:tcBorders>
            <w:shd w:val="clear" w:color="auto" w:fill="auto"/>
            <w:noWrap/>
            <w:vAlign w:val="bottom"/>
            <w:hideMark/>
          </w:tcPr>
          <w:p w14:paraId="52E2E2C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-21.497</w:t>
            </w:r>
          </w:p>
        </w:tc>
        <w:tc>
          <w:tcPr>
            <w:tcW w:w="819" w:type="dxa"/>
            <w:tcBorders>
              <w:top w:val="nil"/>
              <w:left w:val="nil"/>
              <w:bottom w:val="nil"/>
              <w:right w:val="nil"/>
            </w:tcBorders>
            <w:shd w:val="clear" w:color="auto" w:fill="auto"/>
            <w:noWrap/>
            <w:vAlign w:val="bottom"/>
            <w:hideMark/>
          </w:tcPr>
          <w:p w14:paraId="6523448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128.550</w:t>
            </w:r>
          </w:p>
        </w:tc>
        <w:tc>
          <w:tcPr>
            <w:tcW w:w="960" w:type="dxa"/>
            <w:tcBorders>
              <w:top w:val="nil"/>
              <w:left w:val="nil"/>
              <w:bottom w:val="nil"/>
              <w:right w:val="nil"/>
            </w:tcBorders>
            <w:shd w:val="clear" w:color="auto" w:fill="auto"/>
            <w:noWrap/>
            <w:vAlign w:val="bottom"/>
            <w:hideMark/>
          </w:tcPr>
          <w:p w14:paraId="15091DD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19CB051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0.867</w:t>
            </w:r>
          </w:p>
        </w:tc>
      </w:tr>
      <w:tr w:rsidR="0054161F" w:rsidRPr="0054161F" w14:paraId="3223B94C" w14:textId="77777777" w:rsidTr="0054161F">
        <w:trPr>
          <w:trHeight w:val="300"/>
        </w:trPr>
        <w:tc>
          <w:tcPr>
            <w:tcW w:w="3061" w:type="dxa"/>
            <w:tcBorders>
              <w:top w:val="nil"/>
              <w:left w:val="nil"/>
              <w:bottom w:val="nil"/>
              <w:right w:val="nil"/>
            </w:tcBorders>
            <w:shd w:val="clear" w:color="auto" w:fill="auto"/>
            <w:noWrap/>
            <w:vAlign w:val="bottom"/>
            <w:hideMark/>
          </w:tcPr>
          <w:p w14:paraId="629AFDF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Difficulty1:L2d4d_std</w:t>
            </w:r>
          </w:p>
        </w:tc>
        <w:tc>
          <w:tcPr>
            <w:tcW w:w="1184" w:type="dxa"/>
            <w:tcBorders>
              <w:top w:val="nil"/>
              <w:left w:val="nil"/>
              <w:bottom w:val="nil"/>
              <w:right w:val="nil"/>
            </w:tcBorders>
            <w:shd w:val="clear" w:color="auto" w:fill="auto"/>
            <w:noWrap/>
            <w:vAlign w:val="bottom"/>
            <w:hideMark/>
          </w:tcPr>
          <w:p w14:paraId="6F0D41A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2.099</w:t>
            </w:r>
          </w:p>
        </w:tc>
        <w:tc>
          <w:tcPr>
            <w:tcW w:w="819" w:type="dxa"/>
            <w:tcBorders>
              <w:top w:val="nil"/>
              <w:left w:val="nil"/>
              <w:bottom w:val="nil"/>
              <w:right w:val="nil"/>
            </w:tcBorders>
            <w:shd w:val="clear" w:color="auto" w:fill="auto"/>
            <w:noWrap/>
            <w:vAlign w:val="bottom"/>
            <w:hideMark/>
          </w:tcPr>
          <w:p w14:paraId="6A9C462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083B757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0.460</w:t>
            </w:r>
          </w:p>
        </w:tc>
        <w:tc>
          <w:tcPr>
            <w:tcW w:w="960" w:type="dxa"/>
            <w:tcBorders>
              <w:top w:val="nil"/>
              <w:left w:val="nil"/>
              <w:bottom w:val="nil"/>
              <w:right w:val="nil"/>
            </w:tcBorders>
            <w:shd w:val="clear" w:color="auto" w:fill="auto"/>
            <w:noWrap/>
            <w:vAlign w:val="bottom"/>
            <w:hideMark/>
          </w:tcPr>
          <w:p w14:paraId="6C1664B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0.646</w:t>
            </w:r>
          </w:p>
        </w:tc>
      </w:tr>
      <w:tr w:rsidR="0054161F" w:rsidRPr="0054161F" w14:paraId="6409CCBB" w14:textId="77777777" w:rsidTr="0054161F">
        <w:trPr>
          <w:trHeight w:val="300"/>
        </w:trPr>
        <w:tc>
          <w:tcPr>
            <w:tcW w:w="3061" w:type="dxa"/>
            <w:tcBorders>
              <w:top w:val="nil"/>
              <w:left w:val="nil"/>
              <w:bottom w:val="nil"/>
              <w:right w:val="nil"/>
            </w:tcBorders>
            <w:shd w:val="clear" w:color="auto" w:fill="auto"/>
            <w:noWrap/>
            <w:vAlign w:val="bottom"/>
            <w:hideMark/>
          </w:tcPr>
          <w:p w14:paraId="1F885E3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Violence1:L2d4d_std</w:t>
            </w:r>
          </w:p>
        </w:tc>
        <w:tc>
          <w:tcPr>
            <w:tcW w:w="1184" w:type="dxa"/>
            <w:tcBorders>
              <w:top w:val="nil"/>
              <w:left w:val="nil"/>
              <w:bottom w:val="nil"/>
              <w:right w:val="nil"/>
            </w:tcBorders>
            <w:shd w:val="clear" w:color="auto" w:fill="auto"/>
            <w:noWrap/>
            <w:vAlign w:val="bottom"/>
            <w:hideMark/>
          </w:tcPr>
          <w:p w14:paraId="4D935A5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-3.797</w:t>
            </w:r>
          </w:p>
        </w:tc>
        <w:tc>
          <w:tcPr>
            <w:tcW w:w="819" w:type="dxa"/>
            <w:tcBorders>
              <w:top w:val="nil"/>
              <w:left w:val="nil"/>
              <w:bottom w:val="nil"/>
              <w:right w:val="nil"/>
            </w:tcBorders>
            <w:shd w:val="clear" w:color="auto" w:fill="auto"/>
            <w:noWrap/>
            <w:vAlign w:val="bottom"/>
            <w:hideMark/>
          </w:tcPr>
          <w:p w14:paraId="28FEA1B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4B8DB91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-0.832</w:t>
            </w:r>
          </w:p>
        </w:tc>
        <w:tc>
          <w:tcPr>
            <w:tcW w:w="960" w:type="dxa"/>
            <w:tcBorders>
              <w:top w:val="nil"/>
              <w:left w:val="nil"/>
              <w:bottom w:val="nil"/>
              <w:right w:val="nil"/>
            </w:tcBorders>
            <w:shd w:val="clear" w:color="auto" w:fill="auto"/>
            <w:noWrap/>
            <w:vAlign w:val="bottom"/>
            <w:hideMark/>
          </w:tcPr>
          <w:p w14:paraId="1702DDF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0.406</w:t>
            </w:r>
          </w:p>
        </w:tc>
      </w:tr>
      <w:tr w:rsidR="0054161F" w:rsidRPr="0054161F" w14:paraId="1BD17350" w14:textId="77777777" w:rsidTr="0054161F">
        <w:trPr>
          <w:trHeight w:val="300"/>
        </w:trPr>
        <w:tc>
          <w:tcPr>
            <w:tcW w:w="3061" w:type="dxa"/>
            <w:tcBorders>
              <w:top w:val="nil"/>
              <w:left w:val="nil"/>
              <w:bottom w:val="nil"/>
              <w:right w:val="nil"/>
            </w:tcBorders>
            <w:shd w:val="clear" w:color="auto" w:fill="auto"/>
            <w:noWrap/>
            <w:vAlign w:val="bottom"/>
            <w:hideMark/>
          </w:tcPr>
          <w:p w14:paraId="66FFFBC5"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Difficulty1:Violence1:L2d4d_std</w:t>
            </w:r>
          </w:p>
        </w:tc>
        <w:tc>
          <w:tcPr>
            <w:tcW w:w="1184" w:type="dxa"/>
            <w:tcBorders>
              <w:top w:val="nil"/>
              <w:left w:val="nil"/>
              <w:bottom w:val="nil"/>
              <w:right w:val="nil"/>
            </w:tcBorders>
            <w:shd w:val="clear" w:color="auto" w:fill="auto"/>
            <w:noWrap/>
            <w:vAlign w:val="bottom"/>
            <w:hideMark/>
          </w:tcPr>
          <w:p w14:paraId="056AAC9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-0.755</w:t>
            </w:r>
          </w:p>
        </w:tc>
        <w:tc>
          <w:tcPr>
            <w:tcW w:w="819" w:type="dxa"/>
            <w:tcBorders>
              <w:top w:val="nil"/>
              <w:left w:val="nil"/>
              <w:bottom w:val="nil"/>
              <w:right w:val="nil"/>
            </w:tcBorders>
            <w:shd w:val="clear" w:color="auto" w:fill="auto"/>
            <w:noWrap/>
            <w:vAlign w:val="bottom"/>
            <w:hideMark/>
          </w:tcPr>
          <w:p w14:paraId="686C69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4.565</w:t>
            </w:r>
          </w:p>
        </w:tc>
        <w:tc>
          <w:tcPr>
            <w:tcW w:w="960" w:type="dxa"/>
            <w:tcBorders>
              <w:top w:val="nil"/>
              <w:left w:val="nil"/>
              <w:bottom w:val="nil"/>
              <w:right w:val="nil"/>
            </w:tcBorders>
            <w:shd w:val="clear" w:color="auto" w:fill="auto"/>
            <w:noWrap/>
            <w:vAlign w:val="bottom"/>
            <w:hideMark/>
          </w:tcPr>
          <w:p w14:paraId="2211D67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-0.165</w:t>
            </w:r>
          </w:p>
        </w:tc>
        <w:tc>
          <w:tcPr>
            <w:tcW w:w="960" w:type="dxa"/>
            <w:tcBorders>
              <w:top w:val="nil"/>
              <w:left w:val="nil"/>
              <w:bottom w:val="nil"/>
              <w:right w:val="nil"/>
            </w:tcBorders>
            <w:shd w:val="clear" w:color="auto" w:fill="auto"/>
            <w:noWrap/>
            <w:vAlign w:val="bottom"/>
            <w:hideMark/>
          </w:tcPr>
          <w:p w14:paraId="215D855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0.869</w:t>
            </w:r>
          </w:p>
        </w:tc>
      </w:tr>
    </w:tbl>
    <w:p w14:paraId="7B58F81D" w14:textId="77777777" w:rsidR="0054161F" w:rsidRDefault="0054161F">
      <w:pPr>
        <w:rPr>
          <w:rFonts w:ascii="Times New Roman" w:hAnsi="Times New Roman" w:cs="Times New Roman"/>
          <w:sz w:val="24"/>
          <w:szCs w:val="24"/>
        </w:rPr>
      </w:pPr>
    </w:p>
    <w:p w14:paraId="3AB15A5F" w14:textId="77777777" w:rsidR="0054161F" w:rsidRDefault="0054161F">
      <w:pPr>
        <w:rPr>
          <w:rFonts w:ascii="Times New Roman" w:hAnsi="Times New Roman" w:cs="Times New Roman"/>
          <w:sz w:val="24"/>
          <w:szCs w:val="24"/>
        </w:rPr>
      </w:pP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6742" w:type="dxa"/>
        <w:tblInd w:w="93" w:type="dxa"/>
        <w:tblLook w:val="04A0" w:firstRow="1" w:lastRow="0" w:firstColumn="1" w:lastColumn="0" w:noHBand="0" w:noVBand="1"/>
      </w:tblPr>
      <w:tblGrid>
        <w:gridCol w:w="3088"/>
        <w:gridCol w:w="1000"/>
        <w:gridCol w:w="1003"/>
        <w:gridCol w:w="960"/>
        <w:gridCol w:w="960"/>
      </w:tblGrid>
      <w:tr w:rsidR="0054161F" w:rsidRPr="0054161F" w14:paraId="5A2AE78B" w14:textId="77777777" w:rsidTr="0054161F">
        <w:trPr>
          <w:trHeight w:val="300"/>
        </w:trPr>
        <w:tc>
          <w:tcPr>
            <w:tcW w:w="2902" w:type="dxa"/>
            <w:tcBorders>
              <w:top w:val="nil"/>
              <w:left w:val="nil"/>
              <w:bottom w:val="nil"/>
              <w:right w:val="nil"/>
            </w:tcBorders>
            <w:shd w:val="clear" w:color="auto" w:fill="auto"/>
            <w:noWrap/>
            <w:vAlign w:val="bottom"/>
            <w:hideMark/>
          </w:tcPr>
          <w:p w14:paraId="7E280F64"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term</w:t>
            </w:r>
          </w:p>
        </w:tc>
        <w:tc>
          <w:tcPr>
            <w:tcW w:w="960" w:type="dxa"/>
            <w:tcBorders>
              <w:top w:val="nil"/>
              <w:left w:val="nil"/>
              <w:bottom w:val="nil"/>
              <w:right w:val="nil"/>
            </w:tcBorders>
            <w:shd w:val="clear" w:color="auto" w:fill="auto"/>
            <w:noWrap/>
            <w:vAlign w:val="bottom"/>
            <w:hideMark/>
          </w:tcPr>
          <w:p w14:paraId="61E37A9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estimate</w:t>
            </w:r>
          </w:p>
        </w:tc>
        <w:tc>
          <w:tcPr>
            <w:tcW w:w="960" w:type="dxa"/>
            <w:tcBorders>
              <w:top w:val="nil"/>
              <w:left w:val="nil"/>
              <w:bottom w:val="nil"/>
              <w:right w:val="nil"/>
            </w:tcBorders>
            <w:shd w:val="clear" w:color="auto" w:fill="auto"/>
            <w:noWrap/>
            <w:vAlign w:val="bottom"/>
            <w:hideMark/>
          </w:tcPr>
          <w:p w14:paraId="6EE3F303"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std.error</w:t>
            </w:r>
          </w:p>
        </w:tc>
        <w:tc>
          <w:tcPr>
            <w:tcW w:w="960" w:type="dxa"/>
            <w:tcBorders>
              <w:top w:val="nil"/>
              <w:left w:val="nil"/>
              <w:bottom w:val="nil"/>
              <w:right w:val="nil"/>
            </w:tcBorders>
            <w:shd w:val="clear" w:color="auto" w:fill="auto"/>
            <w:noWrap/>
            <w:vAlign w:val="bottom"/>
            <w:hideMark/>
          </w:tcPr>
          <w:p w14:paraId="39EE9E5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statistic</w:t>
            </w:r>
          </w:p>
        </w:tc>
        <w:tc>
          <w:tcPr>
            <w:tcW w:w="960" w:type="dxa"/>
            <w:tcBorders>
              <w:top w:val="nil"/>
              <w:left w:val="nil"/>
              <w:bottom w:val="nil"/>
              <w:right w:val="nil"/>
            </w:tcBorders>
            <w:shd w:val="clear" w:color="auto" w:fill="auto"/>
            <w:noWrap/>
            <w:vAlign w:val="bottom"/>
            <w:hideMark/>
          </w:tcPr>
          <w:p w14:paraId="123D7129"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p.value</w:t>
            </w:r>
          </w:p>
        </w:tc>
      </w:tr>
      <w:tr w:rsidR="0054161F" w:rsidRPr="0054161F" w14:paraId="24156302" w14:textId="77777777" w:rsidTr="0054161F">
        <w:trPr>
          <w:trHeight w:val="300"/>
        </w:trPr>
        <w:tc>
          <w:tcPr>
            <w:tcW w:w="2902" w:type="dxa"/>
            <w:tcBorders>
              <w:top w:val="nil"/>
              <w:left w:val="nil"/>
              <w:bottom w:val="nil"/>
              <w:right w:val="nil"/>
            </w:tcBorders>
            <w:shd w:val="clear" w:color="auto" w:fill="auto"/>
            <w:noWrap/>
            <w:vAlign w:val="bottom"/>
            <w:hideMark/>
          </w:tcPr>
          <w:p w14:paraId="3B019B6F"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(Intercept)</w:t>
            </w:r>
          </w:p>
        </w:tc>
        <w:tc>
          <w:tcPr>
            <w:tcW w:w="960" w:type="dxa"/>
            <w:tcBorders>
              <w:top w:val="nil"/>
              <w:left w:val="nil"/>
              <w:bottom w:val="nil"/>
              <w:right w:val="nil"/>
            </w:tcBorders>
            <w:shd w:val="clear" w:color="auto" w:fill="auto"/>
            <w:noWrap/>
            <w:vAlign w:val="bottom"/>
            <w:hideMark/>
          </w:tcPr>
          <w:p w14:paraId="47B4C64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70.173</w:t>
            </w:r>
          </w:p>
        </w:tc>
        <w:tc>
          <w:tcPr>
            <w:tcW w:w="960" w:type="dxa"/>
            <w:tcBorders>
              <w:top w:val="nil"/>
              <w:left w:val="nil"/>
              <w:bottom w:val="nil"/>
              <w:right w:val="nil"/>
            </w:tcBorders>
            <w:shd w:val="clear" w:color="auto" w:fill="auto"/>
            <w:noWrap/>
            <w:vAlign w:val="bottom"/>
            <w:hideMark/>
          </w:tcPr>
          <w:p w14:paraId="7D28045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3B2FF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0.572</w:t>
            </w:r>
          </w:p>
        </w:tc>
        <w:tc>
          <w:tcPr>
            <w:tcW w:w="960" w:type="dxa"/>
            <w:tcBorders>
              <w:top w:val="nil"/>
              <w:left w:val="nil"/>
              <w:bottom w:val="nil"/>
              <w:right w:val="nil"/>
            </w:tcBorders>
            <w:shd w:val="clear" w:color="auto" w:fill="auto"/>
            <w:noWrap/>
            <w:vAlign w:val="bottom"/>
            <w:hideMark/>
          </w:tcPr>
          <w:p w14:paraId="10ABA63E"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0.568</w:t>
            </w:r>
          </w:p>
        </w:tc>
      </w:tr>
      <w:tr w:rsidR="0054161F" w:rsidRPr="0054161F" w14:paraId="682C1FF0" w14:textId="77777777" w:rsidTr="0054161F">
        <w:trPr>
          <w:trHeight w:val="300"/>
        </w:trPr>
        <w:tc>
          <w:tcPr>
            <w:tcW w:w="2902" w:type="dxa"/>
            <w:tcBorders>
              <w:top w:val="nil"/>
              <w:left w:val="nil"/>
              <w:bottom w:val="nil"/>
              <w:right w:val="nil"/>
            </w:tcBorders>
            <w:shd w:val="clear" w:color="auto" w:fill="auto"/>
            <w:noWrap/>
            <w:vAlign w:val="bottom"/>
            <w:hideMark/>
          </w:tcPr>
          <w:p w14:paraId="6383FCF8"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w:t>
            </w:r>
          </w:p>
        </w:tc>
        <w:tc>
          <w:tcPr>
            <w:tcW w:w="960" w:type="dxa"/>
            <w:tcBorders>
              <w:top w:val="nil"/>
              <w:left w:val="nil"/>
              <w:bottom w:val="nil"/>
              <w:right w:val="nil"/>
            </w:tcBorders>
            <w:shd w:val="clear" w:color="auto" w:fill="auto"/>
            <w:noWrap/>
            <w:vAlign w:val="bottom"/>
            <w:hideMark/>
          </w:tcPr>
          <w:p w14:paraId="598CAD9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-75.798</w:t>
            </w:r>
          </w:p>
        </w:tc>
        <w:tc>
          <w:tcPr>
            <w:tcW w:w="960" w:type="dxa"/>
            <w:tcBorders>
              <w:top w:val="nil"/>
              <w:left w:val="nil"/>
              <w:bottom w:val="nil"/>
              <w:right w:val="nil"/>
            </w:tcBorders>
            <w:shd w:val="clear" w:color="auto" w:fill="auto"/>
            <w:noWrap/>
            <w:vAlign w:val="bottom"/>
            <w:hideMark/>
          </w:tcPr>
          <w:p w14:paraId="04ECE24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EB1CF3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5667D39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798C2F7F" w14:textId="77777777" w:rsidTr="0054161F">
        <w:trPr>
          <w:trHeight w:val="300"/>
        </w:trPr>
        <w:tc>
          <w:tcPr>
            <w:tcW w:w="2902" w:type="dxa"/>
            <w:tcBorders>
              <w:top w:val="nil"/>
              <w:left w:val="nil"/>
              <w:bottom w:val="nil"/>
              <w:right w:val="nil"/>
            </w:tcBorders>
            <w:shd w:val="clear" w:color="auto" w:fill="auto"/>
            <w:noWrap/>
            <w:vAlign w:val="bottom"/>
            <w:hideMark/>
          </w:tcPr>
          <w:p w14:paraId="7FD2383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w:t>
            </w:r>
          </w:p>
        </w:tc>
        <w:tc>
          <w:tcPr>
            <w:tcW w:w="960" w:type="dxa"/>
            <w:tcBorders>
              <w:top w:val="nil"/>
              <w:left w:val="nil"/>
              <w:bottom w:val="nil"/>
              <w:right w:val="nil"/>
            </w:tcBorders>
            <w:shd w:val="clear" w:color="auto" w:fill="auto"/>
            <w:noWrap/>
            <w:vAlign w:val="bottom"/>
            <w:hideMark/>
          </w:tcPr>
          <w:p w14:paraId="3EC383C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-32.107</w:t>
            </w:r>
          </w:p>
        </w:tc>
        <w:tc>
          <w:tcPr>
            <w:tcW w:w="960" w:type="dxa"/>
            <w:tcBorders>
              <w:top w:val="nil"/>
              <w:left w:val="nil"/>
              <w:bottom w:val="nil"/>
              <w:right w:val="nil"/>
            </w:tcBorders>
            <w:shd w:val="clear" w:color="auto" w:fill="auto"/>
            <w:noWrap/>
            <w:vAlign w:val="bottom"/>
            <w:hideMark/>
          </w:tcPr>
          <w:p w14:paraId="6DA23AA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03B0498C"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-0.262</w:t>
            </w:r>
          </w:p>
        </w:tc>
        <w:tc>
          <w:tcPr>
            <w:tcW w:w="960" w:type="dxa"/>
            <w:tcBorders>
              <w:top w:val="nil"/>
              <w:left w:val="nil"/>
              <w:bottom w:val="nil"/>
              <w:right w:val="nil"/>
            </w:tcBorders>
            <w:shd w:val="clear" w:color="auto" w:fill="auto"/>
            <w:noWrap/>
            <w:vAlign w:val="bottom"/>
            <w:hideMark/>
          </w:tcPr>
          <w:p w14:paraId="1D023A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0.794</w:t>
            </w:r>
          </w:p>
        </w:tc>
      </w:tr>
      <w:tr w:rsidR="0054161F" w:rsidRPr="0054161F" w14:paraId="06779D74" w14:textId="77777777" w:rsidTr="0054161F">
        <w:trPr>
          <w:trHeight w:val="300"/>
        </w:trPr>
        <w:tc>
          <w:tcPr>
            <w:tcW w:w="2902" w:type="dxa"/>
            <w:tcBorders>
              <w:top w:val="nil"/>
              <w:left w:val="nil"/>
              <w:bottom w:val="nil"/>
              <w:right w:val="nil"/>
            </w:tcBorders>
            <w:shd w:val="clear" w:color="auto" w:fill="auto"/>
            <w:noWrap/>
            <w:vAlign w:val="bottom"/>
            <w:hideMark/>
          </w:tcPr>
          <w:p w14:paraId="12070EE7"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R2d4d_std</w:t>
            </w:r>
          </w:p>
        </w:tc>
        <w:tc>
          <w:tcPr>
            <w:tcW w:w="960" w:type="dxa"/>
            <w:tcBorders>
              <w:top w:val="nil"/>
              <w:left w:val="nil"/>
              <w:bottom w:val="nil"/>
              <w:right w:val="nil"/>
            </w:tcBorders>
            <w:shd w:val="clear" w:color="auto" w:fill="auto"/>
            <w:noWrap/>
            <w:vAlign w:val="bottom"/>
            <w:hideMark/>
          </w:tcPr>
          <w:p w14:paraId="33D37FD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2.334</w:t>
            </w:r>
          </w:p>
        </w:tc>
        <w:tc>
          <w:tcPr>
            <w:tcW w:w="960" w:type="dxa"/>
            <w:tcBorders>
              <w:top w:val="nil"/>
              <w:left w:val="nil"/>
              <w:bottom w:val="nil"/>
              <w:right w:val="nil"/>
            </w:tcBorders>
            <w:shd w:val="clear" w:color="auto" w:fill="auto"/>
            <w:noWrap/>
            <w:vAlign w:val="bottom"/>
            <w:hideMark/>
          </w:tcPr>
          <w:p w14:paraId="53DB7534"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252C248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0.522</w:t>
            </w:r>
          </w:p>
        </w:tc>
        <w:tc>
          <w:tcPr>
            <w:tcW w:w="960" w:type="dxa"/>
            <w:tcBorders>
              <w:top w:val="nil"/>
              <w:left w:val="nil"/>
              <w:bottom w:val="nil"/>
              <w:right w:val="nil"/>
            </w:tcBorders>
            <w:shd w:val="clear" w:color="auto" w:fill="auto"/>
            <w:noWrap/>
            <w:vAlign w:val="bottom"/>
            <w:hideMark/>
          </w:tcPr>
          <w:p w14:paraId="29824AA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0.602</w:t>
            </w:r>
          </w:p>
        </w:tc>
      </w:tr>
      <w:tr w:rsidR="0054161F" w:rsidRPr="0054161F" w14:paraId="4BD8EA44" w14:textId="77777777" w:rsidTr="0054161F">
        <w:trPr>
          <w:trHeight w:val="300"/>
        </w:trPr>
        <w:tc>
          <w:tcPr>
            <w:tcW w:w="2902" w:type="dxa"/>
            <w:tcBorders>
              <w:top w:val="nil"/>
              <w:left w:val="nil"/>
              <w:bottom w:val="nil"/>
              <w:right w:val="nil"/>
            </w:tcBorders>
            <w:shd w:val="clear" w:color="auto" w:fill="auto"/>
            <w:noWrap/>
            <w:vAlign w:val="bottom"/>
            <w:hideMark/>
          </w:tcPr>
          <w:p w14:paraId="35E00D02"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w:t>
            </w:r>
          </w:p>
        </w:tc>
        <w:tc>
          <w:tcPr>
            <w:tcW w:w="960" w:type="dxa"/>
            <w:tcBorders>
              <w:top w:val="nil"/>
              <w:left w:val="nil"/>
              <w:bottom w:val="nil"/>
              <w:right w:val="nil"/>
            </w:tcBorders>
            <w:shd w:val="clear" w:color="auto" w:fill="auto"/>
            <w:noWrap/>
            <w:vAlign w:val="bottom"/>
            <w:hideMark/>
          </w:tcPr>
          <w:p w14:paraId="6F5FE376"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-63.336</w:t>
            </w:r>
          </w:p>
        </w:tc>
        <w:tc>
          <w:tcPr>
            <w:tcW w:w="960" w:type="dxa"/>
            <w:tcBorders>
              <w:top w:val="nil"/>
              <w:left w:val="nil"/>
              <w:bottom w:val="nil"/>
              <w:right w:val="nil"/>
            </w:tcBorders>
            <w:shd w:val="clear" w:color="auto" w:fill="auto"/>
            <w:noWrap/>
            <w:vAlign w:val="bottom"/>
            <w:hideMark/>
          </w:tcPr>
          <w:p w14:paraId="4CA6089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122.756</w:t>
            </w:r>
          </w:p>
        </w:tc>
        <w:tc>
          <w:tcPr>
            <w:tcW w:w="960" w:type="dxa"/>
            <w:tcBorders>
              <w:top w:val="nil"/>
              <w:left w:val="nil"/>
              <w:bottom w:val="nil"/>
              <w:right w:val="nil"/>
            </w:tcBorders>
            <w:shd w:val="clear" w:color="auto" w:fill="auto"/>
            <w:noWrap/>
            <w:vAlign w:val="bottom"/>
            <w:hideMark/>
          </w:tcPr>
          <w:p w14:paraId="18A5A50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-0.516</w:t>
            </w:r>
          </w:p>
        </w:tc>
        <w:tc>
          <w:tcPr>
            <w:tcW w:w="960" w:type="dxa"/>
            <w:tcBorders>
              <w:top w:val="nil"/>
              <w:left w:val="nil"/>
              <w:bottom w:val="nil"/>
              <w:right w:val="nil"/>
            </w:tcBorders>
            <w:shd w:val="clear" w:color="auto" w:fill="auto"/>
            <w:noWrap/>
            <w:vAlign w:val="bottom"/>
            <w:hideMark/>
          </w:tcPr>
          <w:p w14:paraId="25B92BF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0.606</w:t>
            </w:r>
          </w:p>
        </w:tc>
      </w:tr>
      <w:tr w:rsidR="0054161F" w:rsidRPr="0054161F" w14:paraId="67B2B4A0" w14:textId="77777777" w:rsidTr="0054161F">
        <w:trPr>
          <w:trHeight w:val="300"/>
        </w:trPr>
        <w:tc>
          <w:tcPr>
            <w:tcW w:w="2902" w:type="dxa"/>
            <w:tcBorders>
              <w:top w:val="nil"/>
              <w:left w:val="nil"/>
              <w:bottom w:val="nil"/>
              <w:right w:val="nil"/>
            </w:tcBorders>
            <w:shd w:val="clear" w:color="auto" w:fill="auto"/>
            <w:noWrap/>
            <w:vAlign w:val="bottom"/>
            <w:hideMark/>
          </w:tcPr>
          <w:p w14:paraId="5BA0016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Difficulty1:R2d4d_std</w:t>
            </w:r>
          </w:p>
        </w:tc>
        <w:tc>
          <w:tcPr>
            <w:tcW w:w="960" w:type="dxa"/>
            <w:tcBorders>
              <w:top w:val="nil"/>
              <w:left w:val="nil"/>
              <w:bottom w:val="nil"/>
              <w:right w:val="nil"/>
            </w:tcBorders>
            <w:shd w:val="clear" w:color="auto" w:fill="auto"/>
            <w:noWrap/>
            <w:vAlign w:val="bottom"/>
            <w:hideMark/>
          </w:tcPr>
          <w:p w14:paraId="2461B57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-2.764</w:t>
            </w:r>
          </w:p>
        </w:tc>
        <w:tc>
          <w:tcPr>
            <w:tcW w:w="960" w:type="dxa"/>
            <w:tcBorders>
              <w:top w:val="nil"/>
              <w:left w:val="nil"/>
              <w:bottom w:val="nil"/>
              <w:right w:val="nil"/>
            </w:tcBorders>
            <w:shd w:val="clear" w:color="auto" w:fill="auto"/>
            <w:noWrap/>
            <w:vAlign w:val="bottom"/>
            <w:hideMark/>
          </w:tcPr>
          <w:p w14:paraId="537A634D"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1940641B"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-0.619</w:t>
            </w:r>
          </w:p>
        </w:tc>
        <w:tc>
          <w:tcPr>
            <w:tcW w:w="960" w:type="dxa"/>
            <w:tcBorders>
              <w:top w:val="nil"/>
              <w:left w:val="nil"/>
              <w:bottom w:val="nil"/>
              <w:right w:val="nil"/>
            </w:tcBorders>
            <w:shd w:val="clear" w:color="auto" w:fill="auto"/>
            <w:noWrap/>
            <w:vAlign w:val="bottom"/>
            <w:hideMark/>
          </w:tcPr>
          <w:p w14:paraId="564D1F32"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0.537</w:t>
            </w:r>
          </w:p>
        </w:tc>
      </w:tr>
      <w:tr w:rsidR="0054161F" w:rsidRPr="0054161F" w14:paraId="2B72B02B" w14:textId="77777777" w:rsidTr="0054161F">
        <w:trPr>
          <w:trHeight w:val="300"/>
        </w:trPr>
        <w:tc>
          <w:tcPr>
            <w:tcW w:w="2902" w:type="dxa"/>
            <w:tcBorders>
              <w:top w:val="nil"/>
              <w:left w:val="nil"/>
              <w:bottom w:val="nil"/>
              <w:right w:val="nil"/>
            </w:tcBorders>
            <w:shd w:val="clear" w:color="auto" w:fill="auto"/>
            <w:noWrap/>
            <w:vAlign w:val="bottom"/>
            <w:hideMark/>
          </w:tcPr>
          <w:p w14:paraId="4DC85ACE"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Violence1:R2d4d_std</w:t>
            </w:r>
          </w:p>
        </w:tc>
        <w:tc>
          <w:tcPr>
            <w:tcW w:w="960" w:type="dxa"/>
            <w:tcBorders>
              <w:top w:val="nil"/>
              <w:left w:val="nil"/>
              <w:bottom w:val="nil"/>
              <w:right w:val="nil"/>
            </w:tcBorders>
            <w:shd w:val="clear" w:color="auto" w:fill="auto"/>
            <w:noWrap/>
            <w:vAlign w:val="bottom"/>
            <w:hideMark/>
          </w:tcPr>
          <w:p w14:paraId="1A50744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-1.174</w:t>
            </w:r>
          </w:p>
        </w:tc>
        <w:tc>
          <w:tcPr>
            <w:tcW w:w="960" w:type="dxa"/>
            <w:tcBorders>
              <w:top w:val="nil"/>
              <w:left w:val="nil"/>
              <w:bottom w:val="nil"/>
              <w:right w:val="nil"/>
            </w:tcBorders>
            <w:shd w:val="clear" w:color="auto" w:fill="auto"/>
            <w:noWrap/>
            <w:vAlign w:val="bottom"/>
            <w:hideMark/>
          </w:tcPr>
          <w:p w14:paraId="1B892FF8"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7901F9B5"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-0.263</w:t>
            </w:r>
          </w:p>
        </w:tc>
        <w:tc>
          <w:tcPr>
            <w:tcW w:w="960" w:type="dxa"/>
            <w:tcBorders>
              <w:top w:val="nil"/>
              <w:left w:val="nil"/>
              <w:bottom w:val="nil"/>
              <w:right w:val="nil"/>
            </w:tcBorders>
            <w:shd w:val="clear" w:color="auto" w:fill="auto"/>
            <w:noWrap/>
            <w:vAlign w:val="bottom"/>
            <w:hideMark/>
          </w:tcPr>
          <w:p w14:paraId="5BD592EF"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0.793</w:t>
            </w:r>
          </w:p>
        </w:tc>
      </w:tr>
      <w:tr w:rsidR="0054161F" w:rsidRPr="0054161F" w14:paraId="1845C395" w14:textId="77777777" w:rsidTr="0054161F">
        <w:trPr>
          <w:trHeight w:val="300"/>
        </w:trPr>
        <w:tc>
          <w:tcPr>
            <w:tcW w:w="2902" w:type="dxa"/>
            <w:tcBorders>
              <w:top w:val="nil"/>
              <w:left w:val="nil"/>
              <w:bottom w:val="nil"/>
              <w:right w:val="nil"/>
            </w:tcBorders>
            <w:shd w:val="clear" w:color="auto" w:fill="auto"/>
            <w:noWrap/>
            <w:vAlign w:val="bottom"/>
            <w:hideMark/>
          </w:tcPr>
          <w:p w14:paraId="69DD3730" w14:textId="77777777" w:rsidR="0054161F" w:rsidRPr="0054161F" w:rsidRDefault="0054161F" w:rsidP="0054161F">
            <w:pPr>
              <w:spacing w:after="0" w:line="240" w:lineRule="auto"/>
              <w:rPr>
                <w:rFonts w:ascii="Calibri" w:eastAsia="Times New Roman" w:hAnsi="Calibri" w:cs="Calibri"/>
                <w:color w:val="000000"/>
              </w:rPr>
            </w:pPr>
            <w:r w:rsidRPr="0054161F">
              <w:rPr>
                <w:rFonts w:ascii="Calibri" w:eastAsia="Times New Roman" w:hAnsi="Calibri" w:cs="Calibri"/>
                <w:color w:val="000000"/>
              </w:rPr>
              <w:t>Difficulty1:Violence1:R2d4d_std</w:t>
            </w:r>
          </w:p>
        </w:tc>
        <w:tc>
          <w:tcPr>
            <w:tcW w:w="960" w:type="dxa"/>
            <w:tcBorders>
              <w:top w:val="nil"/>
              <w:left w:val="nil"/>
              <w:bottom w:val="nil"/>
              <w:right w:val="nil"/>
            </w:tcBorders>
            <w:shd w:val="clear" w:color="auto" w:fill="auto"/>
            <w:noWrap/>
            <w:vAlign w:val="bottom"/>
            <w:hideMark/>
          </w:tcPr>
          <w:p w14:paraId="669B16E9"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-2.297</w:t>
            </w:r>
          </w:p>
        </w:tc>
        <w:tc>
          <w:tcPr>
            <w:tcW w:w="960" w:type="dxa"/>
            <w:tcBorders>
              <w:top w:val="nil"/>
              <w:left w:val="nil"/>
              <w:bottom w:val="nil"/>
              <w:right w:val="nil"/>
            </w:tcBorders>
            <w:shd w:val="clear" w:color="auto" w:fill="auto"/>
            <w:noWrap/>
            <w:vAlign w:val="bottom"/>
            <w:hideMark/>
          </w:tcPr>
          <w:p w14:paraId="66CAC6C1"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4.468</w:t>
            </w:r>
          </w:p>
        </w:tc>
        <w:tc>
          <w:tcPr>
            <w:tcW w:w="960" w:type="dxa"/>
            <w:tcBorders>
              <w:top w:val="nil"/>
              <w:left w:val="nil"/>
              <w:bottom w:val="nil"/>
              <w:right w:val="nil"/>
            </w:tcBorders>
            <w:shd w:val="clear" w:color="auto" w:fill="auto"/>
            <w:noWrap/>
            <w:vAlign w:val="bottom"/>
            <w:hideMark/>
          </w:tcPr>
          <w:p w14:paraId="0C37B95A"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-0.514</w:t>
            </w:r>
          </w:p>
        </w:tc>
        <w:tc>
          <w:tcPr>
            <w:tcW w:w="960" w:type="dxa"/>
            <w:tcBorders>
              <w:top w:val="nil"/>
              <w:left w:val="nil"/>
              <w:bottom w:val="nil"/>
              <w:right w:val="nil"/>
            </w:tcBorders>
            <w:shd w:val="clear" w:color="auto" w:fill="auto"/>
            <w:noWrap/>
            <w:vAlign w:val="bottom"/>
            <w:hideMark/>
          </w:tcPr>
          <w:p w14:paraId="50CE6000" w14:textId="77777777" w:rsidR="0054161F" w:rsidRPr="0054161F" w:rsidRDefault="0054161F" w:rsidP="0054161F">
            <w:pPr>
              <w:spacing w:after="0" w:line="240" w:lineRule="auto"/>
              <w:jc w:val="right"/>
              <w:rPr>
                <w:rFonts w:ascii="Calibri" w:eastAsia="Times New Roman" w:hAnsi="Calibri" w:cs="Calibri"/>
                <w:color w:val="000000"/>
              </w:rPr>
            </w:pPr>
            <w:r w:rsidRPr="0054161F">
              <w:rPr>
                <w:rFonts w:ascii="Calibri" w:eastAsia="Times New Roman" w:hAnsi="Calibri" w:cs="Calibri"/>
                <w:color w:val="000000"/>
              </w:rPr>
              <w:t>0.608</w:t>
            </w:r>
          </w:p>
        </w:tc>
      </w:tr>
    </w:tbl>
    <w:p w14:paraId="3B15FD30" w14:textId="77777777" w:rsidR="0054161F" w:rsidRDefault="0054161F">
      <w:pPr>
        <w:rPr>
          <w:rFonts w:ascii="Times New Roman" w:hAnsi="Times New Roman" w:cs="Times New Roman"/>
          <w:sz w:val="24"/>
          <w:szCs w:val="24"/>
        </w:rPr>
      </w:pPr>
    </w:p>
    <w:p w14:paraId="4F898865" w14:textId="77777777" w:rsidR="0054161F" w:rsidRDefault="0054161F">
      <w:pPr>
        <w:rPr>
          <w:rFonts w:ascii="Times New Roman" w:hAnsi="Times New Roman" w:cs="Times New Roman"/>
          <w:sz w:val="24"/>
          <w:szCs w:val="24"/>
        </w:rPr>
      </w:pPr>
    </w:p>
    <w:p w14:paraId="348C27BD" w14:textId="4ADF80B2"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65E3642B" w14:textId="77777777" w:rsidR="0054161F" w:rsidRDefault="0054161F" w:rsidP="003F4AE7">
      <w:pPr>
        <w:spacing w:after="0" w:line="480" w:lineRule="auto"/>
        <w:ind w:left="720" w:hanging="720"/>
        <w:contextualSpacing/>
        <w:rPr>
          <w:rFonts w:ascii="Times New Roman" w:hAnsi="Times New Roman" w:cs="Times New Roman"/>
          <w:sz w:val="24"/>
          <w:szCs w:val="24"/>
        </w:rPr>
      </w:pP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Figure 1.</w:t>
      </w:r>
      <w:r w:rsidR="00877008">
        <w:rPr>
          <w:rFonts w:ascii="Times New Roman" w:hAnsi="Times New Roman" w:cs="Times New Roman"/>
          <w:sz w:val="24"/>
          <w:szCs w:val="24"/>
        </w:rPr>
        <w:t xml:space="preserve"> Scatterplot of coldpressor sensitivity to composite irritation.</w:t>
      </w:r>
    </w:p>
    <w:p w14:paraId="0481B4A2" w14:textId="7334253B" w:rsidR="00877008" w:rsidRDefault="002F59A9"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6D3EAE" wp14:editId="2BEB0BE5">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B6644" w14:textId="6E44DCFB"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w:t>
      </w:r>
      <w:r w:rsidR="002F59A9">
        <w:rPr>
          <w:rFonts w:ascii="Times New Roman" w:hAnsi="Times New Roman" w:cs="Times New Roman"/>
          <w:sz w:val="24"/>
          <w:szCs w:val="24"/>
        </w:rPr>
        <w:t>experienced provocation and coldpressor assignment</w:t>
      </w:r>
      <w:r>
        <w:rPr>
          <w:rFonts w:ascii="Times New Roman" w:hAnsi="Times New Roman" w:cs="Times New Roman"/>
          <w:sz w:val="24"/>
          <w:szCs w:val="24"/>
        </w:rPr>
        <w:t xml:space="preserve">.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40976DF9" w:rsidR="00CD0FF5" w:rsidRDefault="002F59A9"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51417" wp14:editId="787877C3">
            <wp:extent cx="5029200" cy="3657600"/>
            <wp:effectExtent l="0" t="0" r="0" b="0"/>
            <wp:docPr id="2" name="Picture 2" descr="C:\Users\Joe\Documents\GitHub\vg-dissertation\DV-condition_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ocuments\GitHub\vg-dissertation\DV-condition_hi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2778614" w14:textId="0C62C626" w:rsidR="00813833"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data.</w:t>
      </w:r>
    </w:p>
    <w:p w14:paraId="521FC83C" w14:textId="28517D9D"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594CC561" w14:textId="1E7D2CC4"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3. Null relationship between 2D:4D and aggression</w:t>
      </w:r>
    </w:p>
    <w:p w14:paraId="5428060E" w14:textId="1605F4EC"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20777D" wp14:editId="65FC2AE1">
            <wp:extent cx="3657600" cy="2743200"/>
            <wp:effectExtent l="0" t="0" r="0" b="0"/>
            <wp:docPr id="3" name="Picture 3" descr="C:\Users\Joe\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Documents\GitHub\vg-dissertation\l2d4d_x_2x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91CCE2" w14:textId="41DABDED"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7BD263" wp14:editId="7CFE4645">
            <wp:extent cx="3657600" cy="2743200"/>
            <wp:effectExtent l="0" t="0" r="0" b="0"/>
            <wp:docPr id="4" name="Picture 4" descr="C:\Users\Joe\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Documents\GitHub\vg-dissertation\r2d4d_x_2x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FB5067C" w14:textId="5EC6B7A2" w:rsidR="0054161F" w:rsidRDefault="0054161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demonstrating null relationship between 2D:4D and aggression in each condition.</w:t>
      </w:r>
    </w:p>
    <w:sectPr w:rsidR="0054161F"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Bartholow, Bruce D." w:date="2018-03-07T11:23:00Z" w:initials="BBD">
    <w:p w14:paraId="41ADB937" w14:textId="189988F9" w:rsidR="00A66F93" w:rsidRDefault="00A66F93">
      <w:pPr>
        <w:pStyle w:val="CommentText"/>
      </w:pPr>
      <w:r>
        <w:rPr>
          <w:rStyle w:val="CommentReference"/>
        </w:rPr>
        <w:annotationRef/>
      </w:r>
      <w:r>
        <w:t>I would prefer to be listed last, as an indication that the study was conducted in my lab.</w:t>
      </w:r>
    </w:p>
  </w:comment>
  <w:comment w:id="28" w:author="Bartholow, Bruce D." w:date="2018-03-07T11:27:00Z" w:initials="BBD">
    <w:p w14:paraId="602FFEF6" w14:textId="1455A87C" w:rsidR="00A66F93" w:rsidRDefault="00A66F93">
      <w:pPr>
        <w:pStyle w:val="CommentText"/>
      </w:pPr>
      <w:r>
        <w:rPr>
          <w:rStyle w:val="CommentReference"/>
        </w:rPr>
        <w:annotationRef/>
      </w:r>
      <w:r>
        <w:t>Add a citation (or two) for each of these proposed causes.</w:t>
      </w:r>
    </w:p>
  </w:comment>
  <w:comment w:id="33" w:author="Bartholow, Bruce D." w:date="2018-03-07T11:28:00Z" w:initials="BBD">
    <w:p w14:paraId="425B10A7" w14:textId="2BE566FD" w:rsidR="00A66F93" w:rsidRDefault="00A66F93">
      <w:pPr>
        <w:pStyle w:val="CommentText"/>
      </w:pPr>
      <w:r>
        <w:rPr>
          <w:rStyle w:val="CommentReference"/>
        </w:rPr>
        <w:annotationRef/>
      </w:r>
      <w:r>
        <w:t xml:space="preserve">I think it is an over-statement to claim that what is known about theories of aggression has not been derived from lab studies of VVGs.  Rather, the study of the effects of VVGs has been influenced by what is known about theories of aggression. </w:t>
      </w:r>
      <w:r w:rsidR="007161E6">
        <w:t>For example, t</w:t>
      </w:r>
      <w:r>
        <w:t xml:space="preserve">here are other kinds of </w:t>
      </w:r>
      <w:r w:rsidR="007161E6">
        <w:t xml:space="preserve">aggression </w:t>
      </w:r>
      <w:r>
        <w:t>studies demonstrating validity for the word-completion task</w:t>
      </w:r>
      <w:r w:rsidR="007161E6">
        <w:t xml:space="preserve"> </w:t>
      </w:r>
      <w:r>
        <w:t xml:space="preserve">(e.g., see DeWall &amp; Bushman, 2009, JESP). </w:t>
      </w:r>
      <w:r w:rsidR="007161E6">
        <w:t xml:space="preserve">Granted, I’ve become more skeptical of Bushman’s findings in recent years, and therefore it would be nice if someone other than Craig or Brad or their cronies could demonstrate an effect with this task (in a non-media domain). Nevertheless, I still think it is not fair or accurate to claim that the entire field of aggression research is based on evidence from VVG studies.  </w:t>
      </w:r>
    </w:p>
  </w:comment>
  <w:comment w:id="45" w:author="Bartholow, Bruce D." w:date="2018-03-07T11:38:00Z" w:initials="BBD">
    <w:p w14:paraId="69EDEC16" w14:textId="5760EB02" w:rsidR="007161E6" w:rsidRDefault="007161E6">
      <w:pPr>
        <w:pStyle w:val="CommentText"/>
      </w:pPr>
      <w:r>
        <w:rPr>
          <w:rStyle w:val="CommentReference"/>
        </w:rPr>
        <w:annotationRef/>
      </w:r>
      <w:r>
        <w:t xml:space="preserve">This sentence is kind of awkward.  </w:t>
      </w:r>
    </w:p>
  </w:comment>
  <w:comment w:id="48" w:author="Joe" w:date="2018-03-06T10:30:00Z" w:initials="J">
    <w:p w14:paraId="6668689C" w14:textId="4E822641" w:rsidR="00A66F93" w:rsidRDefault="00A66F93">
      <w:pPr>
        <w:pStyle w:val="CommentText"/>
      </w:pPr>
      <w:r>
        <w:rPr>
          <w:rStyle w:val="CommentReference"/>
        </w:rPr>
        <w:annotationRef/>
      </w:r>
      <w:r>
        <w:t>Elson has like, a tutorial paper on this topic</w:t>
      </w:r>
    </w:p>
  </w:comment>
  <w:comment w:id="75" w:author="Joe" w:date="2018-03-06T10:38:00Z" w:initials="J">
    <w:p w14:paraId="28BA5881" w14:textId="0FE21D6A" w:rsidR="00A66F93" w:rsidRDefault="00A66F93">
      <w:pPr>
        <w:pStyle w:val="CommentText"/>
      </w:pPr>
      <w:r>
        <w:rPr>
          <w:rStyle w:val="CommentReference"/>
        </w:rPr>
        <w:annotationRef/>
      </w:r>
      <w:r>
        <w:t>Should cite some Pedersen work</w:t>
      </w:r>
    </w:p>
  </w:comment>
  <w:comment w:id="76" w:author="Bartholow, Bruce D." w:date="2018-03-07T16:14:00Z" w:initials="BBD">
    <w:p w14:paraId="6E6DD877" w14:textId="321FDD07" w:rsidR="004E18B2" w:rsidRDefault="004E18B2">
      <w:pPr>
        <w:pStyle w:val="CommentText"/>
      </w:pPr>
      <w:r>
        <w:rPr>
          <w:rStyle w:val="CommentReference"/>
        </w:rPr>
        <w:annotationRef/>
      </w:r>
      <w:r>
        <w:t>For example:</w:t>
      </w:r>
    </w:p>
    <w:p w14:paraId="0B6F12EA" w14:textId="641BC56A" w:rsidR="004E18B2" w:rsidRDefault="004E18B2">
      <w:pPr>
        <w:pStyle w:val="CommentText"/>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Pedersen, W. B., Vasquez, E., Bartholow, B. D.,</w:t>
      </w: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Grosvenor, M., &amp; Truong, A.  (2014). Are you insulting me? Exposure to alcohol primes increases aggression following ambiguous provocation. </w:t>
      </w:r>
      <w:r>
        <w:rPr>
          <w:rStyle w:val="Emphasis"/>
          <w:rFonts w:ascii="Helvetica" w:hAnsi="Helvetica" w:cs="Helvetica"/>
          <w:color w:val="000000"/>
          <w:sz w:val="23"/>
          <w:szCs w:val="23"/>
          <w:bdr w:val="none" w:sz="0" w:space="0" w:color="auto" w:frame="1"/>
          <w:shd w:val="clear" w:color="auto" w:fill="FFFFFF"/>
        </w:rPr>
        <w:t>Personality and Social Psychology Bulletin, 40, 1037-1049</w:t>
      </w:r>
      <w:r>
        <w:rPr>
          <w:rFonts w:ascii="Helvetica" w:hAnsi="Helvetica" w:cs="Helvetica"/>
          <w:color w:val="000000"/>
          <w:sz w:val="23"/>
          <w:szCs w:val="23"/>
          <w:shd w:val="clear" w:color="auto" w:fill="FFFFFF"/>
        </w:rPr>
        <w:t>.</w:t>
      </w:r>
    </w:p>
    <w:p w14:paraId="187170DE" w14:textId="1284F3F9" w:rsidR="004E18B2" w:rsidRDefault="004E18B2">
      <w:pPr>
        <w:pStyle w:val="CommentText"/>
        <w:rPr>
          <w:rFonts w:ascii="Helvetica" w:hAnsi="Helvetica" w:cs="Helvetica"/>
          <w:color w:val="000000"/>
          <w:sz w:val="23"/>
          <w:szCs w:val="23"/>
          <w:shd w:val="clear" w:color="auto" w:fill="FFFFFF"/>
        </w:rPr>
      </w:pPr>
    </w:p>
    <w:p w14:paraId="1190452B" w14:textId="47FD74D1" w:rsidR="004E18B2" w:rsidRDefault="004E18B2">
      <w:pPr>
        <w:pStyle w:val="CommentText"/>
      </w:pPr>
      <w:r w:rsidRPr="004E18B2">
        <w:t xml:space="preserve">Pedersen, W. C., Bushman, B. J., Vasquez, E. A., &amp; Miller, N. (2008). Kicking the (barking) dog effect: The moderating role of target attributes on triggered displaced aggression. </w:t>
      </w:r>
      <w:r w:rsidRPr="004E18B2">
        <w:rPr>
          <w:i/>
        </w:rPr>
        <w:t>Personality and Social Psychology Bulletin, 34</w:t>
      </w:r>
      <w:r w:rsidRPr="004E18B2">
        <w:t>, 1382-1395.</w:t>
      </w:r>
    </w:p>
  </w:comment>
  <w:comment w:id="87" w:author="Bartholow, Bruce D." w:date="2018-03-07T16:26:00Z" w:initials="BBD">
    <w:p w14:paraId="7794B42D" w14:textId="443C855D" w:rsidR="004E18B2" w:rsidRDefault="004E18B2">
      <w:pPr>
        <w:pStyle w:val="CommentText"/>
      </w:pPr>
      <w:r>
        <w:rPr>
          <w:rStyle w:val="CommentReference"/>
        </w:rPr>
        <w:annotationRef/>
      </w:r>
      <w:r>
        <w:t>Where is this?</w:t>
      </w:r>
    </w:p>
  </w:comment>
  <w:comment w:id="88" w:author="Bartholow, Bruce D." w:date="2018-03-07T16:17:00Z" w:initials="BBD">
    <w:p w14:paraId="2B639CEE" w14:textId="2784AC16" w:rsidR="004E18B2" w:rsidRDefault="004E18B2">
      <w:pPr>
        <w:pStyle w:val="CommentText"/>
      </w:pPr>
      <w:r>
        <w:rPr>
          <w:rStyle w:val="CommentReference"/>
        </w:rPr>
        <w:annotationRef/>
      </w:r>
      <w:r>
        <w:t>Presumably, “in combat” applies only to the violent version of the game.</w:t>
      </w:r>
    </w:p>
  </w:comment>
  <w:comment w:id="93" w:author="Hilgard, Joe" w:date="2018-03-06T11:45:00Z" w:initials="HJ">
    <w:p w14:paraId="557664C4" w14:textId="4962181A" w:rsidR="00A66F93" w:rsidRDefault="00A66F93">
      <w:pPr>
        <w:pStyle w:val="CommentText"/>
      </w:pPr>
      <w:r>
        <w:rPr>
          <w:rStyle w:val="CommentReference"/>
        </w:rPr>
        <w:annotationRef/>
      </w:r>
      <w:r>
        <w:t>Citation for “consistent with previous research”?</w:t>
      </w:r>
    </w:p>
  </w:comment>
  <w:comment w:id="94" w:author="Bartholow, Bruce D." w:date="2018-03-07T16:18:00Z" w:initials="BBD">
    <w:p w14:paraId="2F42F9AB" w14:textId="050B880B" w:rsidR="004E18B2" w:rsidRDefault="004E18B2">
      <w:pPr>
        <w:pStyle w:val="CommentText"/>
      </w:pPr>
      <w:r>
        <w:rPr>
          <w:rStyle w:val="CommentReference"/>
        </w:rPr>
        <w:annotationRef/>
      </w:r>
      <w:r>
        <w:rPr>
          <w:rFonts w:ascii="Helvetica" w:hAnsi="Helvetica" w:cs="Helvetica"/>
          <w:color w:val="000000"/>
          <w:sz w:val="23"/>
          <w:szCs w:val="23"/>
          <w:shd w:val="clear" w:color="auto" w:fill="FFFFFF"/>
        </w:rPr>
        <w:t>Pedersen, W. B., Vasquez, E., Bartholow, B. D.,</w:t>
      </w:r>
      <w:r>
        <w:rPr>
          <w:rStyle w:val="Strong"/>
          <w:rFonts w:ascii="Helvetica" w:hAnsi="Helvetica" w:cs="Helvetica"/>
          <w:color w:val="000000"/>
          <w:sz w:val="23"/>
          <w:szCs w:val="23"/>
          <w:bdr w:val="none" w:sz="0" w:space="0" w:color="auto" w:frame="1"/>
          <w:shd w:val="clear" w:color="auto" w:fill="FFFFFF"/>
        </w:rPr>
        <w:t> </w:t>
      </w:r>
      <w:r>
        <w:rPr>
          <w:rFonts w:ascii="Helvetica" w:hAnsi="Helvetica" w:cs="Helvetica"/>
          <w:color w:val="000000"/>
          <w:sz w:val="23"/>
          <w:szCs w:val="23"/>
          <w:shd w:val="clear" w:color="auto" w:fill="FFFFFF"/>
        </w:rPr>
        <w:t>Grosvenor, M., &amp; Truong, A.  (2014). Are you insulting me? Exposure to alcohol primes increases aggression following ambiguous provocation. </w:t>
      </w:r>
      <w:r>
        <w:rPr>
          <w:rStyle w:val="Emphasis"/>
          <w:rFonts w:ascii="Helvetica" w:hAnsi="Helvetica" w:cs="Helvetica"/>
          <w:color w:val="000000"/>
          <w:sz w:val="23"/>
          <w:szCs w:val="23"/>
          <w:bdr w:val="none" w:sz="0" w:space="0" w:color="auto" w:frame="1"/>
          <w:shd w:val="clear" w:color="auto" w:fill="FFFFFF"/>
        </w:rPr>
        <w:t>Personality and Social Psychology Bulletin, 40, 1037-1049</w:t>
      </w:r>
      <w:r>
        <w:rPr>
          <w:rFonts w:ascii="Helvetica" w:hAnsi="Helvetica" w:cs="Helvetica"/>
          <w:color w:val="000000"/>
          <w:sz w:val="23"/>
          <w:szCs w:val="23"/>
          <w:shd w:val="clear" w:color="auto" w:fill="FFFFFF"/>
        </w:rPr>
        <w:t>.</w:t>
      </w:r>
    </w:p>
  </w:comment>
  <w:comment w:id="96" w:author="Bartholow, Bruce D." w:date="2018-03-07T16:19:00Z" w:initials="BBD">
    <w:p w14:paraId="208CD1BF" w14:textId="1AE81DD4" w:rsidR="004E18B2" w:rsidRDefault="004E18B2">
      <w:pPr>
        <w:pStyle w:val="CommentText"/>
      </w:pPr>
      <w:r>
        <w:rPr>
          <w:rStyle w:val="CommentReference"/>
        </w:rPr>
        <w:annotationRef/>
      </w:r>
      <w:r>
        <w:t>Pretty sure this should be written as two words, i.e., “cold pressor.”</w:t>
      </w:r>
    </w:p>
  </w:comment>
  <w:comment w:id="103" w:author="Bartholow, Bruce D." w:date="2018-03-07T16:21:00Z" w:initials="BBD">
    <w:p w14:paraId="78FFCC3F" w14:textId="65E24117" w:rsidR="004E18B2" w:rsidRDefault="004E18B2">
      <w:pPr>
        <w:pStyle w:val="CommentText"/>
      </w:pPr>
      <w:r>
        <w:rPr>
          <w:rStyle w:val="CommentReference"/>
        </w:rPr>
        <w:annotationRef/>
      </w:r>
      <w:r>
        <w:t>Define “RA” or just spell it out each time.</w:t>
      </w:r>
    </w:p>
  </w:comment>
  <w:comment w:id="104" w:author="Hilgard, Joe" w:date="2018-03-06T12:09:00Z" w:initials="HJ">
    <w:p w14:paraId="5DE252D9" w14:textId="54FDEA93" w:rsidR="00A66F93" w:rsidRDefault="00A66F93">
      <w:pPr>
        <w:pStyle w:val="CommentText"/>
      </w:pPr>
      <w:r>
        <w:rPr>
          <w:rStyle w:val="CommentReference"/>
        </w:rPr>
        <w:annotationRef/>
      </w:r>
      <w:r>
        <w:t>May be necessary to label the test or two that was approximately preregistered.</w:t>
      </w:r>
    </w:p>
  </w:comment>
  <w:comment w:id="105" w:author="Bartholow, Bruce D." w:date="2018-03-07T16:22:00Z" w:initials="BBD">
    <w:p w14:paraId="13E6F74E" w14:textId="29287B9E" w:rsidR="004E18B2" w:rsidRDefault="004E18B2">
      <w:pPr>
        <w:pStyle w:val="CommentText"/>
      </w:pPr>
      <w:r>
        <w:rPr>
          <w:rStyle w:val="CommentReference"/>
        </w:rPr>
        <w:annotationRef/>
      </w:r>
      <w:r>
        <w:t xml:space="preserve">Does anything change when these subjects are included in the analyses?  Might just be worth noting either way. </w:t>
      </w:r>
    </w:p>
  </w:comment>
  <w:comment w:id="116" w:author="Bartholow, Bruce D." w:date="2018-03-07T16:23:00Z" w:initials="BBD">
    <w:p w14:paraId="4A9CC29A" w14:textId="4AADDE1C" w:rsidR="004E18B2" w:rsidRDefault="004E18B2">
      <w:pPr>
        <w:pStyle w:val="CommentText"/>
      </w:pPr>
      <w:r>
        <w:rPr>
          <w:rStyle w:val="CommentReference"/>
        </w:rPr>
        <w:annotationRef/>
      </w:r>
      <w:r>
        <w:t xml:space="preserve">In the Measures section above, you included a parenthetical “see post questionnaire” but then didn’t describe it or present it. </w:t>
      </w:r>
    </w:p>
  </w:comment>
  <w:comment w:id="117" w:author="Bartholow, Bruce D." w:date="2018-03-07T16:29:00Z" w:initials="BBD">
    <w:p w14:paraId="54460333" w14:textId="769C4241" w:rsidR="004E18B2" w:rsidRDefault="004E18B2">
      <w:pPr>
        <w:pStyle w:val="CommentText"/>
      </w:pPr>
      <w:r>
        <w:rPr>
          <w:rStyle w:val="CommentReference"/>
        </w:rPr>
        <w:annotationRef/>
      </w:r>
      <w:r>
        <w:t xml:space="preserve">Not clear how effective it was w/o knowing the response scales used. </w:t>
      </w:r>
    </w:p>
  </w:comment>
  <w:comment w:id="118" w:author="Bartholow, Bruce D." w:date="2018-03-07T16:31:00Z" w:initials="BBD">
    <w:p w14:paraId="25E517DE" w14:textId="26B4051F" w:rsidR="004E18B2" w:rsidRDefault="004E18B2">
      <w:pPr>
        <w:pStyle w:val="CommentText"/>
      </w:pPr>
      <w:r>
        <w:rPr>
          <w:rStyle w:val="CommentReference"/>
        </w:rPr>
        <w:annotationRef/>
      </w:r>
      <w:r>
        <w:t xml:space="preserve">Seems like maybe a slight inferential leap here.  A more straightforward take would be that cold pressor assignment was associated with participants’ levels of frustration, which theoretically is related to aggressive motivation (or something). </w:t>
      </w:r>
    </w:p>
  </w:comment>
  <w:comment w:id="126" w:author="Bartholow, Bruce D." w:date="2018-03-07T16:36:00Z" w:initials="BBD">
    <w:p w14:paraId="43817424" w14:textId="027F20AA" w:rsidR="004E18B2" w:rsidRDefault="004E18B2">
      <w:pPr>
        <w:pStyle w:val="CommentText"/>
      </w:pPr>
      <w:r>
        <w:rPr>
          <w:rStyle w:val="CommentReference"/>
        </w:rPr>
        <w:annotationRef/>
      </w:r>
      <w:r>
        <w:t xml:space="preserve">Again, I would strongly prefer not to say something like this, mainly because I just don’t believe the premise that VVG studies have been widely used to validate lab measures of aggression. If I’m wrong about that, please educate me. </w:t>
      </w:r>
    </w:p>
  </w:comment>
  <w:comment w:id="127" w:author="Hilgard, Joe" w:date="2018-03-06T11:56:00Z" w:initials="HJ">
    <w:p w14:paraId="48137F89" w14:textId="4AFBF8C0" w:rsidR="00A66F93" w:rsidRDefault="00A66F93">
      <w:pPr>
        <w:pStyle w:val="CommentText"/>
      </w:pPr>
      <w:r>
        <w:rPr>
          <w:rStyle w:val="CommentReference"/>
        </w:rPr>
        <w:annotationRef/>
      </w:r>
      <w:r>
        <w:t>But see Pedersen’s work – if my measurement is invalid, so is his.</w:t>
      </w:r>
    </w:p>
  </w:comment>
  <w:comment w:id="128" w:author="Bartholow, Bruce D." w:date="2018-03-07T16:41:00Z" w:initials="BBD">
    <w:p w14:paraId="27713DFF" w14:textId="06B672CD" w:rsidR="004E18B2" w:rsidRDefault="004E18B2">
      <w:pPr>
        <w:pStyle w:val="CommentText"/>
      </w:pPr>
      <w:r>
        <w:rPr>
          <w:rStyle w:val="CommentReference"/>
        </w:rPr>
        <w:annotationRef/>
      </w:r>
      <w:r>
        <w:rPr>
          <w:rStyle w:val="CommentReference"/>
        </w:rPr>
        <w:t xml:space="preserve">The phrase </w:t>
      </w:r>
      <w:r>
        <w:t>“has strong evidence” seems awkward to me.  Maybe “provide strong evidence”?</w:t>
      </w:r>
    </w:p>
  </w:comment>
  <w:comment w:id="129" w:author="Hilgard, Joe" w:date="2018-03-06T12:03:00Z" w:initials="HJ">
    <w:p w14:paraId="6E04643D" w14:textId="6A7EAE7B" w:rsidR="00A66F93" w:rsidRDefault="00A66F93">
      <w:pPr>
        <w:pStyle w:val="CommentText"/>
      </w:pPr>
      <w:r>
        <w:rPr>
          <w:rStyle w:val="CommentReference"/>
        </w:rPr>
        <w:annotationRef/>
      </w:r>
      <w:r>
        <w:t>My r = .33 seems consistent with the effect of provocation on CRTT scores (d = 0.52, Chester preprint).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DB937" w15:done="0"/>
  <w15:commentEx w15:paraId="602FFEF6" w15:done="0"/>
  <w15:commentEx w15:paraId="425B10A7" w15:done="0"/>
  <w15:commentEx w15:paraId="69EDEC16" w15:done="0"/>
  <w15:commentEx w15:paraId="6668689C" w15:done="0"/>
  <w15:commentEx w15:paraId="28BA5881" w15:done="0"/>
  <w15:commentEx w15:paraId="1190452B" w15:paraIdParent="28BA5881" w15:done="0"/>
  <w15:commentEx w15:paraId="7794B42D" w15:done="0"/>
  <w15:commentEx w15:paraId="2B639CEE" w15:done="0"/>
  <w15:commentEx w15:paraId="557664C4" w15:done="0"/>
  <w15:commentEx w15:paraId="2F42F9AB" w15:paraIdParent="557664C4" w15:done="0"/>
  <w15:commentEx w15:paraId="208CD1BF" w15:done="0"/>
  <w15:commentEx w15:paraId="78FFCC3F" w15:done="0"/>
  <w15:commentEx w15:paraId="5DE252D9" w15:done="0"/>
  <w15:commentEx w15:paraId="13E6F74E" w15:done="0"/>
  <w15:commentEx w15:paraId="4A9CC29A" w15:done="0"/>
  <w15:commentEx w15:paraId="54460333" w15:done="0"/>
  <w15:commentEx w15:paraId="25E517DE" w15:done="0"/>
  <w15:commentEx w15:paraId="43817424" w15:done="0"/>
  <w15:commentEx w15:paraId="48137F89" w15:done="0"/>
  <w15:commentEx w15:paraId="27713DFF" w15:done="0"/>
  <w15:commentEx w15:paraId="6E0464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6298F" w14:textId="77777777" w:rsidR="00A66F93" w:rsidRDefault="00A66F93" w:rsidP="006B639C">
      <w:pPr>
        <w:spacing w:after="0" w:line="240" w:lineRule="auto"/>
      </w:pPr>
      <w:r>
        <w:separator/>
      </w:r>
    </w:p>
  </w:endnote>
  <w:endnote w:type="continuationSeparator" w:id="0">
    <w:p w14:paraId="3CF73524" w14:textId="77777777" w:rsidR="00A66F93" w:rsidRDefault="00A66F93"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D74D4" w14:textId="77777777" w:rsidR="00A66F93" w:rsidRDefault="00A66F93" w:rsidP="006B639C">
      <w:pPr>
        <w:spacing w:after="0" w:line="240" w:lineRule="auto"/>
      </w:pPr>
      <w:r>
        <w:separator/>
      </w:r>
    </w:p>
  </w:footnote>
  <w:footnote w:type="continuationSeparator" w:id="0">
    <w:p w14:paraId="38A9AA4B" w14:textId="77777777" w:rsidR="00A66F93" w:rsidRDefault="00A66F93" w:rsidP="006B639C">
      <w:pPr>
        <w:spacing w:after="0" w:line="240" w:lineRule="auto"/>
      </w:pPr>
      <w:r>
        <w:continuationSeparator/>
      </w:r>
    </w:p>
  </w:footnote>
  <w:footnote w:id="1">
    <w:p w14:paraId="33135BE7" w14:textId="7D49F848" w:rsidR="00A66F93" w:rsidRDefault="00A66F93">
      <w:pPr>
        <w:pStyle w:val="FootnoteText"/>
      </w:pPr>
      <w:r>
        <w:rPr>
          <w:rStyle w:val="FootnoteReference"/>
        </w:rPr>
        <w:footnoteRef/>
      </w:r>
      <w:r>
        <w:t xml:space="preserve"> Originally, the comment read</w:t>
      </w:r>
      <w:ins w:id="95" w:author="Bartholow, Bruce D." w:date="2018-03-07T16:18:00Z">
        <w:r w:rsidR="004E18B2">
          <w:t>,</w:t>
        </w:r>
      </w:ins>
      <w:r>
        <w:t xml:space="preserve">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48C72C7B" w:rsidR="00A66F93" w:rsidRDefault="00A66F93">
    <w:pPr>
      <w:pStyle w:val="Header"/>
    </w:pPr>
    <w:r>
      <w:tab/>
    </w:r>
    <w:r>
      <w:tab/>
    </w:r>
    <w:r>
      <w:fldChar w:fldCharType="begin"/>
    </w:r>
    <w:r>
      <w:instrText xml:space="preserve"> PAGE   \* MERGEFORMAT </w:instrText>
    </w:r>
    <w:r>
      <w:fldChar w:fldCharType="separate"/>
    </w:r>
    <w:r w:rsidR="004E18B2">
      <w:rPr>
        <w:noProof/>
      </w:rPr>
      <w:t>27</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AD" w15:userId="S-1-5-21-201074022-649947792-1237804090-44744"/>
  </w15:person>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5DC8"/>
    <w:rsid w:val="00007852"/>
    <w:rsid w:val="00013957"/>
    <w:rsid w:val="000204CF"/>
    <w:rsid w:val="00030FE2"/>
    <w:rsid w:val="000373D7"/>
    <w:rsid w:val="00046E7C"/>
    <w:rsid w:val="000724AA"/>
    <w:rsid w:val="00080E1A"/>
    <w:rsid w:val="00083460"/>
    <w:rsid w:val="00096C1B"/>
    <w:rsid w:val="000B0296"/>
    <w:rsid w:val="000B2B87"/>
    <w:rsid w:val="000B4E43"/>
    <w:rsid w:val="000B7737"/>
    <w:rsid w:val="000D15C6"/>
    <w:rsid w:val="00101AFA"/>
    <w:rsid w:val="00103030"/>
    <w:rsid w:val="00120625"/>
    <w:rsid w:val="00120CFF"/>
    <w:rsid w:val="00124C24"/>
    <w:rsid w:val="00135580"/>
    <w:rsid w:val="00135BB8"/>
    <w:rsid w:val="001434C8"/>
    <w:rsid w:val="00155D63"/>
    <w:rsid w:val="00166C21"/>
    <w:rsid w:val="00174CE1"/>
    <w:rsid w:val="001A28E1"/>
    <w:rsid w:val="001A3C80"/>
    <w:rsid w:val="001A73A9"/>
    <w:rsid w:val="001B4EB8"/>
    <w:rsid w:val="001D0E0F"/>
    <w:rsid w:val="001D241B"/>
    <w:rsid w:val="001D4831"/>
    <w:rsid w:val="001D69BE"/>
    <w:rsid w:val="001E09D0"/>
    <w:rsid w:val="001E0C00"/>
    <w:rsid w:val="001E190F"/>
    <w:rsid w:val="001E1A9E"/>
    <w:rsid w:val="001E6311"/>
    <w:rsid w:val="001F26CD"/>
    <w:rsid w:val="001F73B7"/>
    <w:rsid w:val="00210861"/>
    <w:rsid w:val="00220ACA"/>
    <w:rsid w:val="00232014"/>
    <w:rsid w:val="00235080"/>
    <w:rsid w:val="00240E40"/>
    <w:rsid w:val="002439EE"/>
    <w:rsid w:val="00245AE0"/>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B56B5"/>
    <w:rsid w:val="002D0437"/>
    <w:rsid w:val="002D43E8"/>
    <w:rsid w:val="002E05BD"/>
    <w:rsid w:val="002E7432"/>
    <w:rsid w:val="002F59A9"/>
    <w:rsid w:val="002F7B02"/>
    <w:rsid w:val="0031115A"/>
    <w:rsid w:val="00316424"/>
    <w:rsid w:val="00323E54"/>
    <w:rsid w:val="00325070"/>
    <w:rsid w:val="003264B9"/>
    <w:rsid w:val="00326D0F"/>
    <w:rsid w:val="0033212F"/>
    <w:rsid w:val="0033558B"/>
    <w:rsid w:val="0033559C"/>
    <w:rsid w:val="00344A88"/>
    <w:rsid w:val="00354BEE"/>
    <w:rsid w:val="00361A5A"/>
    <w:rsid w:val="00362B13"/>
    <w:rsid w:val="00362B4D"/>
    <w:rsid w:val="00380D88"/>
    <w:rsid w:val="00384A6D"/>
    <w:rsid w:val="00385C3C"/>
    <w:rsid w:val="0038609F"/>
    <w:rsid w:val="003B1253"/>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2609"/>
    <w:rsid w:val="004472E3"/>
    <w:rsid w:val="0045492C"/>
    <w:rsid w:val="004571C9"/>
    <w:rsid w:val="00461376"/>
    <w:rsid w:val="004639AB"/>
    <w:rsid w:val="00463B07"/>
    <w:rsid w:val="00464FE5"/>
    <w:rsid w:val="00467162"/>
    <w:rsid w:val="00477D89"/>
    <w:rsid w:val="004854B9"/>
    <w:rsid w:val="004902B5"/>
    <w:rsid w:val="00493288"/>
    <w:rsid w:val="0049490A"/>
    <w:rsid w:val="004A1612"/>
    <w:rsid w:val="004E18B2"/>
    <w:rsid w:val="004E3F7C"/>
    <w:rsid w:val="004E6476"/>
    <w:rsid w:val="004F476A"/>
    <w:rsid w:val="004F5368"/>
    <w:rsid w:val="00506AF4"/>
    <w:rsid w:val="00513A3B"/>
    <w:rsid w:val="005268A4"/>
    <w:rsid w:val="00530836"/>
    <w:rsid w:val="00532C68"/>
    <w:rsid w:val="0054161F"/>
    <w:rsid w:val="005526FD"/>
    <w:rsid w:val="0055294B"/>
    <w:rsid w:val="00561C62"/>
    <w:rsid w:val="005765CD"/>
    <w:rsid w:val="0057744D"/>
    <w:rsid w:val="00582D98"/>
    <w:rsid w:val="00584A2A"/>
    <w:rsid w:val="005A7887"/>
    <w:rsid w:val="005B7221"/>
    <w:rsid w:val="005C271C"/>
    <w:rsid w:val="005C504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62DC2"/>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1658"/>
    <w:rsid w:val="00703FA7"/>
    <w:rsid w:val="007145C4"/>
    <w:rsid w:val="00714F8A"/>
    <w:rsid w:val="00715066"/>
    <w:rsid w:val="007161E6"/>
    <w:rsid w:val="00725E6D"/>
    <w:rsid w:val="007270ED"/>
    <w:rsid w:val="007443A8"/>
    <w:rsid w:val="0074574E"/>
    <w:rsid w:val="00776661"/>
    <w:rsid w:val="00783239"/>
    <w:rsid w:val="0078362B"/>
    <w:rsid w:val="00791C4A"/>
    <w:rsid w:val="00792647"/>
    <w:rsid w:val="007A13DA"/>
    <w:rsid w:val="007B0E6F"/>
    <w:rsid w:val="007B776A"/>
    <w:rsid w:val="007C0882"/>
    <w:rsid w:val="007C166B"/>
    <w:rsid w:val="007D0D0C"/>
    <w:rsid w:val="007D2CBC"/>
    <w:rsid w:val="007D6899"/>
    <w:rsid w:val="007D748B"/>
    <w:rsid w:val="007E2760"/>
    <w:rsid w:val="007E75C4"/>
    <w:rsid w:val="007F0ED5"/>
    <w:rsid w:val="007F39EF"/>
    <w:rsid w:val="00802A60"/>
    <w:rsid w:val="00804145"/>
    <w:rsid w:val="00806E59"/>
    <w:rsid w:val="008072F6"/>
    <w:rsid w:val="008109E7"/>
    <w:rsid w:val="0081204E"/>
    <w:rsid w:val="008120FF"/>
    <w:rsid w:val="00813833"/>
    <w:rsid w:val="008143A5"/>
    <w:rsid w:val="00815BFF"/>
    <w:rsid w:val="00823E07"/>
    <w:rsid w:val="0082568C"/>
    <w:rsid w:val="00837936"/>
    <w:rsid w:val="00877008"/>
    <w:rsid w:val="008820BA"/>
    <w:rsid w:val="0089680D"/>
    <w:rsid w:val="008A22C9"/>
    <w:rsid w:val="008A2319"/>
    <w:rsid w:val="008A2717"/>
    <w:rsid w:val="008B032D"/>
    <w:rsid w:val="008B5EA7"/>
    <w:rsid w:val="008B621D"/>
    <w:rsid w:val="008C43D3"/>
    <w:rsid w:val="008C57A9"/>
    <w:rsid w:val="008D2975"/>
    <w:rsid w:val="008D6016"/>
    <w:rsid w:val="008E1DA5"/>
    <w:rsid w:val="008E1F3C"/>
    <w:rsid w:val="008E3E23"/>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84D58"/>
    <w:rsid w:val="00992ECA"/>
    <w:rsid w:val="0099676C"/>
    <w:rsid w:val="009A300A"/>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66F93"/>
    <w:rsid w:val="00A72869"/>
    <w:rsid w:val="00A76579"/>
    <w:rsid w:val="00A77D79"/>
    <w:rsid w:val="00A9373E"/>
    <w:rsid w:val="00AA2D82"/>
    <w:rsid w:val="00AA3C7C"/>
    <w:rsid w:val="00AB596A"/>
    <w:rsid w:val="00AC0F30"/>
    <w:rsid w:val="00AC2A3E"/>
    <w:rsid w:val="00AD0D0C"/>
    <w:rsid w:val="00AD207F"/>
    <w:rsid w:val="00AD4343"/>
    <w:rsid w:val="00AF6EEB"/>
    <w:rsid w:val="00B01B4D"/>
    <w:rsid w:val="00B01C2F"/>
    <w:rsid w:val="00B07436"/>
    <w:rsid w:val="00B13DC2"/>
    <w:rsid w:val="00B15A08"/>
    <w:rsid w:val="00B16107"/>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A11"/>
    <w:rsid w:val="00C30EDF"/>
    <w:rsid w:val="00C4442F"/>
    <w:rsid w:val="00C44E1E"/>
    <w:rsid w:val="00C57C2A"/>
    <w:rsid w:val="00C612AD"/>
    <w:rsid w:val="00C67518"/>
    <w:rsid w:val="00CB03CF"/>
    <w:rsid w:val="00CC42E0"/>
    <w:rsid w:val="00CC4D14"/>
    <w:rsid w:val="00CD0FF5"/>
    <w:rsid w:val="00CD3C4D"/>
    <w:rsid w:val="00CD768E"/>
    <w:rsid w:val="00CE7451"/>
    <w:rsid w:val="00CF4C8B"/>
    <w:rsid w:val="00CF5EBC"/>
    <w:rsid w:val="00CF60FB"/>
    <w:rsid w:val="00CF6D07"/>
    <w:rsid w:val="00D011A0"/>
    <w:rsid w:val="00D0596E"/>
    <w:rsid w:val="00D07580"/>
    <w:rsid w:val="00D10314"/>
    <w:rsid w:val="00D125DB"/>
    <w:rsid w:val="00D23C31"/>
    <w:rsid w:val="00D24DFC"/>
    <w:rsid w:val="00D41AF1"/>
    <w:rsid w:val="00D51E01"/>
    <w:rsid w:val="00D62FBB"/>
    <w:rsid w:val="00D65199"/>
    <w:rsid w:val="00D71795"/>
    <w:rsid w:val="00D80ED3"/>
    <w:rsid w:val="00D9038D"/>
    <w:rsid w:val="00DA2EFE"/>
    <w:rsid w:val="00DA59B4"/>
    <w:rsid w:val="00DA6362"/>
    <w:rsid w:val="00DC1756"/>
    <w:rsid w:val="00DC2236"/>
    <w:rsid w:val="00DC29C0"/>
    <w:rsid w:val="00DC37AD"/>
    <w:rsid w:val="00DC69E6"/>
    <w:rsid w:val="00DD7737"/>
    <w:rsid w:val="00DF7C1F"/>
    <w:rsid w:val="00E01D12"/>
    <w:rsid w:val="00E1320C"/>
    <w:rsid w:val="00E14D8E"/>
    <w:rsid w:val="00E202D1"/>
    <w:rsid w:val="00E20597"/>
    <w:rsid w:val="00E30386"/>
    <w:rsid w:val="00E314FD"/>
    <w:rsid w:val="00E3444D"/>
    <w:rsid w:val="00E43FBD"/>
    <w:rsid w:val="00E71091"/>
    <w:rsid w:val="00E718B7"/>
    <w:rsid w:val="00E72873"/>
    <w:rsid w:val="00E755C4"/>
    <w:rsid w:val="00E75E26"/>
    <w:rsid w:val="00E804D1"/>
    <w:rsid w:val="00E80E23"/>
    <w:rsid w:val="00E8203E"/>
    <w:rsid w:val="00E909DB"/>
    <w:rsid w:val="00E910AF"/>
    <w:rsid w:val="00E928E8"/>
    <w:rsid w:val="00E93D1D"/>
    <w:rsid w:val="00EB3586"/>
    <w:rsid w:val="00EC2608"/>
    <w:rsid w:val="00EC7297"/>
    <w:rsid w:val="00EC7D08"/>
    <w:rsid w:val="00ED4F50"/>
    <w:rsid w:val="00EE1E07"/>
    <w:rsid w:val="00EE2C86"/>
    <w:rsid w:val="00EE3C69"/>
    <w:rsid w:val="00F0739E"/>
    <w:rsid w:val="00F12BA6"/>
    <w:rsid w:val="00F20C58"/>
    <w:rsid w:val="00F240A3"/>
    <w:rsid w:val="00F24DD2"/>
    <w:rsid w:val="00F25523"/>
    <w:rsid w:val="00F25A9E"/>
    <w:rsid w:val="00F312E6"/>
    <w:rsid w:val="00F3190F"/>
    <w:rsid w:val="00F32557"/>
    <w:rsid w:val="00F40693"/>
    <w:rsid w:val="00F43675"/>
    <w:rsid w:val="00F565EE"/>
    <w:rsid w:val="00F62CEC"/>
    <w:rsid w:val="00F739A9"/>
    <w:rsid w:val="00F83FB1"/>
    <w:rsid w:val="00F84141"/>
    <w:rsid w:val="00FA39BF"/>
    <w:rsid w:val="00FB2C19"/>
    <w:rsid w:val="00FB420D"/>
    <w:rsid w:val="00FF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1BDF23"/>
  <w15:docId w15:val="{2444DB8E-E56F-4B96-AF5B-F0D7AADD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semiHidden/>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hilgard@gmai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0740947-C7A6-48E9-8183-5434C69D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12264</TotalTime>
  <Pages>40</Pages>
  <Words>29068</Words>
  <Characters>165691</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 Bruce D.</cp:lastModifiedBy>
  <cp:revision>70</cp:revision>
  <cp:lastPrinted>2015-04-13T07:43:00Z</cp:lastPrinted>
  <dcterms:created xsi:type="dcterms:W3CDTF">2015-04-13T07:43:00Z</dcterms:created>
  <dcterms:modified xsi:type="dcterms:W3CDTF">2018-03-07T22:44:00Z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