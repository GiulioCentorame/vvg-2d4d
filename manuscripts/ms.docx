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E4FAE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Null effects of game violence, game difficulty, and 2D:4D digit ratio on aggressive behavior</w:t>
      </w:r>
    </w:p>
    <w:p w14:paraId="0E57F15D" w14:textId="77777777" w:rsidR="00B70E48" w:rsidRDefault="00B70E48" w:rsidP="00CF6D07">
      <w:pPr>
        <w:jc w:val="center"/>
        <w:rPr>
          <w:rFonts w:ascii="Times New Roman" w:hAnsi="Times New Roman" w:cs="Times New Roman"/>
          <w:sz w:val="24"/>
          <w:szCs w:val="24"/>
        </w:rPr>
      </w:pPr>
    </w:p>
    <w:p w14:paraId="55B41E34" w14:textId="7777777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Joseph Hilgard</w:t>
      </w:r>
    </w:p>
    <w:p w14:paraId="2ABFA085" w14:textId="385AD097"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Christopher R. Engelhardt</w:t>
      </w:r>
    </w:p>
    <w:p w14:paraId="0F0103F4" w14:textId="1298227A"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Jeffrey N. Rouder</w:t>
      </w:r>
    </w:p>
    <w:p w14:paraId="35016BFA" w14:textId="562FF0CF"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Bruce D. Bartholow</w:t>
      </w:r>
    </w:p>
    <w:p w14:paraId="716F4ED3" w14:textId="1CCF059A" w:rsidR="00CF6D07" w:rsidRDefault="00CF6D07" w:rsidP="00CF6D07">
      <w:pPr>
        <w:jc w:val="center"/>
        <w:rPr>
          <w:rFonts w:ascii="Times New Roman" w:hAnsi="Times New Roman" w:cs="Times New Roman"/>
          <w:sz w:val="24"/>
          <w:szCs w:val="24"/>
        </w:rPr>
      </w:pPr>
      <w:r>
        <w:rPr>
          <w:rFonts w:ascii="Times New Roman" w:hAnsi="Times New Roman" w:cs="Times New Roman"/>
          <w:sz w:val="24"/>
          <w:szCs w:val="24"/>
        </w:rPr>
        <w:t>Ines Segert</w:t>
      </w:r>
    </w:p>
    <w:p w14:paraId="5ED32F83" w14:textId="77777777" w:rsidR="00B70E48" w:rsidRDefault="00B70E48" w:rsidP="00CF6D07">
      <w:pPr>
        <w:jc w:val="center"/>
        <w:rPr>
          <w:rFonts w:ascii="Times New Roman" w:hAnsi="Times New Roman" w:cs="Times New Roman"/>
          <w:sz w:val="24"/>
          <w:szCs w:val="24"/>
        </w:rPr>
      </w:pPr>
    </w:p>
    <w:p w14:paraId="29517890" w14:textId="1F172FA5" w:rsidR="00B70E48"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Address correspondence to Joseph Hilgard, DeGarmo Hall, </w:t>
      </w:r>
      <w:proofErr w:type="gramStart"/>
      <w:r>
        <w:rPr>
          <w:rFonts w:ascii="Times New Roman" w:hAnsi="Times New Roman" w:cs="Times New Roman"/>
          <w:sz w:val="24"/>
          <w:szCs w:val="24"/>
        </w:rPr>
        <w:t>205</w:t>
      </w:r>
      <w:proofErr w:type="gramEnd"/>
      <w:r>
        <w:rPr>
          <w:rFonts w:ascii="Times New Roman" w:hAnsi="Times New Roman" w:cs="Times New Roman"/>
          <w:sz w:val="24"/>
          <w:szCs w:val="24"/>
        </w:rPr>
        <w:t xml:space="preserve"> S. University St., Normal, IL, 61761. Email: </w:t>
      </w:r>
      <w:hyperlink r:id="rId9" w:history="1">
        <w:r w:rsidRPr="0010053E">
          <w:rPr>
            <w:rStyle w:val="Hyperlink"/>
            <w:rFonts w:ascii="Times New Roman" w:hAnsi="Times New Roman" w:cs="Times New Roman"/>
            <w:sz w:val="24"/>
            <w:szCs w:val="24"/>
          </w:rPr>
          <w:t>jhilgard@gmail.com</w:t>
        </w:r>
      </w:hyperlink>
    </w:p>
    <w:p w14:paraId="7D170834" w14:textId="6841F432" w:rsidR="00CF6D07" w:rsidRDefault="00B70E48" w:rsidP="00B70E48">
      <w:pPr>
        <w:rPr>
          <w:rFonts w:ascii="Times New Roman" w:hAnsi="Times New Roman" w:cs="Times New Roman"/>
          <w:sz w:val="24"/>
          <w:szCs w:val="24"/>
        </w:rPr>
      </w:pPr>
      <w:r>
        <w:rPr>
          <w:rFonts w:ascii="Times New Roman" w:hAnsi="Times New Roman" w:cs="Times New Roman"/>
          <w:sz w:val="24"/>
          <w:szCs w:val="24"/>
        </w:rPr>
        <w:t xml:space="preserve">Special thanks to the research assistants who helped collect, code, collate, and enter data. Taylor Green, Hyunji Suh, Conrad Neiderhauer, James Cole, Julian </w:t>
      </w:r>
      <w:proofErr w:type="gramStart"/>
      <w:r>
        <w:rPr>
          <w:rFonts w:ascii="Times New Roman" w:hAnsi="Times New Roman" w:cs="Times New Roman"/>
          <w:sz w:val="24"/>
          <w:szCs w:val="24"/>
        </w:rPr>
        <w:t>Segert, …</w:t>
      </w:r>
      <w:proofErr w:type="gramEnd"/>
      <w:r w:rsidR="00CF6D07">
        <w:rPr>
          <w:rFonts w:ascii="Times New Roman" w:hAnsi="Times New Roman" w:cs="Times New Roman"/>
          <w:sz w:val="24"/>
          <w:szCs w:val="24"/>
        </w:rPr>
        <w:br w:type="page"/>
      </w:r>
    </w:p>
    <w:p w14:paraId="24ED1CF9" w14:textId="22F88263" w:rsidR="005E25AB" w:rsidRDefault="00401B05"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Violent video games are theorized to be a cause of aggressive and violent behavior (Anderson et al., 2010). However, the magnitude of this effect and the degree to which it is attributable to violent content </w:t>
      </w:r>
      <w:r w:rsidR="00E755C4">
        <w:rPr>
          <w:rFonts w:ascii="Times New Roman" w:hAnsi="Times New Roman" w:cs="Times New Roman"/>
          <w:sz w:val="24"/>
          <w:szCs w:val="24"/>
        </w:rPr>
        <w:t>in specific</w:t>
      </w:r>
      <w:r>
        <w:rPr>
          <w:rFonts w:ascii="Times New Roman" w:hAnsi="Times New Roman" w:cs="Times New Roman"/>
          <w:sz w:val="24"/>
          <w:szCs w:val="24"/>
        </w:rPr>
        <w:t xml:space="preserve"> are the cause of considerable debate.</w:t>
      </w:r>
      <w:r w:rsidR="004639AB">
        <w:rPr>
          <w:rFonts w:ascii="Times New Roman" w:hAnsi="Times New Roman" w:cs="Times New Roman"/>
          <w:sz w:val="24"/>
          <w:szCs w:val="24"/>
        </w:rPr>
        <w:t xml:space="preserve"> Evidence from meta-analysis suggests that the effect of violent games on aggressive behavior has been overestimated through some combination of publication bias and/or p-hacking (Ferguson &amp; Kilburn, 2010; Hilgard, Engelhardt, and Rouder, 2017). Other researchers have suggested that observed changes in aggressive behavior may not be caused by the games’ violent content, but rather by confounds such as competition or pace of action (Adachi &amp; Willoughby, 2011; Elson, Breuer, Van Looy, Kneer, &amp; Quandt, 2015).</w:t>
      </w:r>
    </w:p>
    <w:p w14:paraId="0192158E" w14:textId="50D03BBC" w:rsidR="000B0296" w:rsidRDefault="000B0296" w:rsidP="007E75C4">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 related controversy in the causes of aggression concerns 2D:4D digit ratio. 2D:4D, the ratio of the lengths of the index and ring fingers, is thought</w:t>
      </w:r>
      <w:r w:rsidR="00276C3F">
        <w:rPr>
          <w:rFonts w:ascii="Times New Roman" w:hAnsi="Times New Roman" w:cs="Times New Roman"/>
          <w:sz w:val="24"/>
          <w:szCs w:val="24"/>
        </w:rPr>
        <w:t xml:space="preserve"> by some</w:t>
      </w:r>
      <w:r>
        <w:rPr>
          <w:rFonts w:ascii="Times New Roman" w:hAnsi="Times New Roman" w:cs="Times New Roman"/>
          <w:sz w:val="24"/>
          <w:szCs w:val="24"/>
        </w:rPr>
        <w:t xml:space="preserve"> to index prenatal testosterone exposure (CITATION NEEDED). As such an index, it is thought to be associated with aggressive behavior. However, </w:t>
      </w:r>
      <w:r w:rsidR="007E75C4">
        <w:rPr>
          <w:rFonts w:ascii="Times New Roman" w:hAnsi="Times New Roman" w:cs="Times New Roman"/>
          <w:sz w:val="24"/>
          <w:szCs w:val="24"/>
        </w:rPr>
        <w:t>evidence for this account has been inconsistent. Meta-analysis indicates that there is no relationship between 2D:4D and aggression in females, and that the relationship between 2D:4D and aggression in males is quite small (</w:t>
      </w:r>
      <w:r w:rsidR="007E75C4">
        <w:rPr>
          <w:rFonts w:ascii="Times New Roman" w:hAnsi="Times New Roman" w:cs="Times New Roman"/>
          <w:i/>
          <w:sz w:val="24"/>
          <w:szCs w:val="24"/>
        </w:rPr>
        <w:t xml:space="preserve">r </w:t>
      </w:r>
      <w:r w:rsidR="007E75C4">
        <w:rPr>
          <w:rFonts w:ascii="Times New Roman" w:hAnsi="Times New Roman" w:cs="Times New Roman"/>
          <w:sz w:val="24"/>
          <w:szCs w:val="24"/>
        </w:rPr>
        <w:t>= -.06, H</w:t>
      </w:r>
      <w:r w:rsidR="007E75C4">
        <w:rPr>
          <w:rFonts w:ascii="Calibri" w:hAnsi="Calibri" w:cs="Times New Roman"/>
          <w:sz w:val="24"/>
          <w:szCs w:val="24"/>
        </w:rPr>
        <w:t>ö</w:t>
      </w:r>
      <w:r w:rsidR="007E75C4">
        <w:rPr>
          <w:rFonts w:ascii="Times New Roman" w:hAnsi="Times New Roman" w:cs="Times New Roman"/>
          <w:sz w:val="24"/>
          <w:szCs w:val="24"/>
        </w:rPr>
        <w:t>nekopp &amp; Watson, 2011).</w:t>
      </w:r>
      <w:r w:rsidR="007E75C4">
        <w:rPr>
          <w:rStyle w:val="EndnoteReference"/>
          <w:rFonts w:ascii="Times New Roman" w:hAnsi="Times New Roman" w:cs="Times New Roman"/>
          <w:sz w:val="24"/>
          <w:szCs w:val="24"/>
        </w:rPr>
        <w:endnoteReference w:id="1"/>
      </w:r>
      <w:r w:rsidR="007E75C4">
        <w:rPr>
          <w:rFonts w:ascii="Times New Roman" w:hAnsi="Times New Roman" w:cs="Times New Roman"/>
          <w:sz w:val="24"/>
          <w:szCs w:val="24"/>
        </w:rPr>
        <w:t xml:space="preserve"> Proponents of the 2D:4D hypothesis of aggression have suggested the effects of 2D:4D may be moderated by context, only predicting aggressive behavior in an aggressive situation (Millet, 2011). </w:t>
      </w:r>
    </w:p>
    <w:p w14:paraId="5D81BDC9" w14:textId="4ACE63DF" w:rsidR="007E75C4" w:rsidRDefault="00E755C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circumstances highlight the need for violent-game experiments with large sample sizes, transparently reported outcomes, and a methodology that can rule out potential confounds. In this experiment, we report a data collection of 445 subjects with preregistered sample size and methods using a modified-game paradigm that allows </w:t>
      </w:r>
      <w:r>
        <w:rPr>
          <w:rFonts w:ascii="Times New Roman" w:hAnsi="Times New Roman" w:cs="Times New Roman"/>
          <w:sz w:val="24"/>
          <w:szCs w:val="24"/>
        </w:rPr>
        <w:lastRenderedPageBreak/>
        <w:t>games to differ in violence alone. Additionally, we test whether 2D:4D ratio predicts aggression</w:t>
      </w:r>
      <w:r w:rsidR="00AB596A">
        <w:rPr>
          <w:rFonts w:ascii="Times New Roman" w:hAnsi="Times New Roman" w:cs="Times New Roman"/>
          <w:sz w:val="24"/>
          <w:szCs w:val="24"/>
        </w:rPr>
        <w:t xml:space="preserve"> in a sample of males who are provoked and given an opportunity to aggress</w:t>
      </w:r>
      <w:r>
        <w:rPr>
          <w:rFonts w:ascii="Times New Roman" w:hAnsi="Times New Roman" w:cs="Times New Roman"/>
          <w:sz w:val="24"/>
          <w:szCs w:val="24"/>
        </w:rPr>
        <w:t>.</w:t>
      </w:r>
      <w:r w:rsidR="006A370C">
        <w:rPr>
          <w:rFonts w:ascii="Times New Roman" w:hAnsi="Times New Roman" w:cs="Times New Roman"/>
          <w:sz w:val="24"/>
          <w:szCs w:val="24"/>
        </w:rPr>
        <w:t xml:space="preserve"> </w:t>
      </w:r>
      <w:r w:rsidR="007E75C4">
        <w:rPr>
          <w:rFonts w:ascii="Times New Roman" w:hAnsi="Times New Roman" w:cs="Times New Roman"/>
          <w:sz w:val="24"/>
          <w:szCs w:val="24"/>
        </w:rPr>
        <w:t>This experiment</w:t>
      </w:r>
      <w:r w:rsidR="006A370C">
        <w:rPr>
          <w:rFonts w:ascii="Times New Roman" w:hAnsi="Times New Roman" w:cs="Times New Roman"/>
          <w:sz w:val="24"/>
          <w:szCs w:val="24"/>
        </w:rPr>
        <w:t xml:space="preserve"> thereby</w:t>
      </w:r>
      <w:r w:rsidR="007E75C4">
        <w:rPr>
          <w:rFonts w:ascii="Times New Roman" w:hAnsi="Times New Roman" w:cs="Times New Roman"/>
          <w:sz w:val="24"/>
          <w:szCs w:val="24"/>
        </w:rPr>
        <w:t xml:space="preserve"> provides a relatively precise estimate of the effects of game violence, game difficulty, and 2D:4D ra</w:t>
      </w:r>
      <w:r w:rsidR="007D0D0C">
        <w:rPr>
          <w:rFonts w:ascii="Times New Roman" w:hAnsi="Times New Roman" w:cs="Times New Roman"/>
          <w:sz w:val="24"/>
          <w:szCs w:val="24"/>
        </w:rPr>
        <w:t>t</w:t>
      </w:r>
      <w:r w:rsidR="007E75C4">
        <w:rPr>
          <w:rFonts w:ascii="Times New Roman" w:hAnsi="Times New Roman" w:cs="Times New Roman"/>
          <w:sz w:val="24"/>
          <w:szCs w:val="24"/>
        </w:rPr>
        <w:t xml:space="preserve">io on aggressive behavior. </w:t>
      </w:r>
    </w:p>
    <w:p w14:paraId="165F720D" w14:textId="39DDE350" w:rsidR="007E75C4" w:rsidRPr="007D0D0C" w:rsidRDefault="007D0D0C" w:rsidP="007D0D0C">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Violent video games</w:t>
      </w:r>
    </w:p>
    <w:p w14:paraId="2691ADCC" w14:textId="21EFA6C4" w:rsidR="003C0109" w:rsidRPr="00A16047" w:rsidRDefault="006A370C" w:rsidP="003C0109">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Violent video games are hypothesized to cause increases in aggression through a number of causal pathways. These include the activation of aggressive thoughts, the operant </w:t>
      </w:r>
      <w:r w:rsidR="002D0437">
        <w:rPr>
          <w:rFonts w:ascii="Times New Roman" w:hAnsi="Times New Roman" w:cs="Times New Roman"/>
          <w:sz w:val="24"/>
          <w:szCs w:val="24"/>
        </w:rPr>
        <w:t xml:space="preserve">and observational </w:t>
      </w:r>
      <w:r>
        <w:rPr>
          <w:rFonts w:ascii="Times New Roman" w:hAnsi="Times New Roman" w:cs="Times New Roman"/>
          <w:sz w:val="24"/>
          <w:szCs w:val="24"/>
        </w:rPr>
        <w:t xml:space="preserve">learning of aggressive </w:t>
      </w:r>
      <w:r w:rsidR="002D0437">
        <w:rPr>
          <w:rFonts w:ascii="Times New Roman" w:hAnsi="Times New Roman" w:cs="Times New Roman"/>
          <w:sz w:val="24"/>
          <w:szCs w:val="24"/>
        </w:rPr>
        <w:t>scripts</w:t>
      </w:r>
      <w:r>
        <w:rPr>
          <w:rFonts w:ascii="Times New Roman" w:hAnsi="Times New Roman" w:cs="Times New Roman"/>
          <w:sz w:val="24"/>
          <w:szCs w:val="24"/>
        </w:rPr>
        <w:t xml:space="preserve">, </w:t>
      </w:r>
      <w:proofErr w:type="gramStart"/>
      <w:r w:rsidR="00BD4B64">
        <w:rPr>
          <w:rFonts w:ascii="Times New Roman" w:hAnsi="Times New Roman" w:cs="Times New Roman"/>
          <w:sz w:val="24"/>
          <w:szCs w:val="24"/>
        </w:rPr>
        <w:t>increased</w:t>
      </w:r>
      <w:proofErr w:type="gramEnd"/>
      <w:r w:rsidR="00BD4B64">
        <w:rPr>
          <w:rFonts w:ascii="Times New Roman" w:hAnsi="Times New Roman" w:cs="Times New Roman"/>
          <w:sz w:val="24"/>
          <w:szCs w:val="24"/>
        </w:rPr>
        <w:t xml:space="preserve"> processing of ambiguous cues as hostile, </w:t>
      </w:r>
      <w:r>
        <w:rPr>
          <w:rFonts w:ascii="Times New Roman" w:hAnsi="Times New Roman" w:cs="Times New Roman"/>
          <w:sz w:val="24"/>
          <w:szCs w:val="24"/>
        </w:rPr>
        <w:t xml:space="preserve">desensitization to suffering through repeated exposure to violence, </w:t>
      </w:r>
      <w:r w:rsidR="002D0437">
        <w:rPr>
          <w:rFonts w:ascii="Times New Roman" w:hAnsi="Times New Roman" w:cs="Times New Roman"/>
          <w:sz w:val="24"/>
          <w:szCs w:val="24"/>
        </w:rPr>
        <w:t>increased arousal, and activation of hostile affect.</w:t>
      </w:r>
      <w:r w:rsidR="003C0109">
        <w:rPr>
          <w:rFonts w:ascii="Times New Roman" w:hAnsi="Times New Roman" w:cs="Times New Roman"/>
          <w:sz w:val="24"/>
          <w:szCs w:val="24"/>
        </w:rPr>
        <w:t xml:space="preserve"> Effect sizes have been reported as being consistent with typical effect sizes in social psychology (</w:t>
      </w:r>
      <w:r w:rsidR="003C0109">
        <w:rPr>
          <w:rFonts w:ascii="Times New Roman" w:hAnsi="Times New Roman" w:cs="Times New Roman"/>
          <w:i/>
          <w:sz w:val="24"/>
          <w:szCs w:val="24"/>
        </w:rPr>
        <w:t xml:space="preserve">r </w:t>
      </w:r>
      <w:r w:rsidR="003C0109">
        <w:rPr>
          <w:rFonts w:ascii="Times New Roman" w:hAnsi="Times New Roman" w:cs="Times New Roman"/>
          <w:sz w:val="24"/>
          <w:szCs w:val="24"/>
        </w:rPr>
        <w:t xml:space="preserve">= .21, Anderson et al., 2010; </w:t>
      </w:r>
      <w:r w:rsidR="003C0109" w:rsidRPr="00604795">
        <w:rPr>
          <w:rFonts w:ascii="Times New Roman" w:hAnsi="Times New Roman" w:cs="Times New Roman"/>
          <w:i/>
          <w:sz w:val="24"/>
          <w:szCs w:val="24"/>
        </w:rPr>
        <w:t>r</w:t>
      </w:r>
      <w:r w:rsidR="003C0109">
        <w:rPr>
          <w:rFonts w:ascii="Times New Roman" w:hAnsi="Times New Roman" w:cs="Times New Roman"/>
          <w:sz w:val="24"/>
          <w:szCs w:val="24"/>
        </w:rPr>
        <w:t xml:space="preserve"> = .19, Greitemeyer &amp; M</w:t>
      </w:r>
      <w:r w:rsidR="003C0109">
        <w:rPr>
          <w:rFonts w:ascii="Calibri" w:hAnsi="Calibri" w:cs="Times New Roman"/>
          <w:sz w:val="24"/>
          <w:szCs w:val="24"/>
        </w:rPr>
        <w:t>ü</w:t>
      </w:r>
      <w:r w:rsidR="003C0109">
        <w:rPr>
          <w:rFonts w:ascii="Times New Roman" w:hAnsi="Times New Roman" w:cs="Times New Roman"/>
          <w:sz w:val="24"/>
          <w:szCs w:val="24"/>
        </w:rPr>
        <w:t xml:space="preserve">gge, 2014) and practically meaningful based on their putative implications for public health. Accordingly, professional societies have released public statements on the harmful effects of violent media (American Psychological Association, Task Force on Violent Media, 2005; American Academy of Pediatrics, Council on Communications and Media, 2009). </w:t>
      </w:r>
    </w:p>
    <w:p w14:paraId="7B795A7B" w14:textId="0059BACC" w:rsidR="003C0109" w:rsidRDefault="00276C3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Besides the policy implications of a link between violent video games and aggressive behavior, such research has broad scientific utility. </w:t>
      </w:r>
      <w:r w:rsidR="003C0109">
        <w:rPr>
          <w:rFonts w:ascii="Times New Roman" w:hAnsi="Times New Roman" w:cs="Times New Roman"/>
          <w:sz w:val="24"/>
          <w:szCs w:val="24"/>
        </w:rPr>
        <w:t xml:space="preserve">Because one cannot subject participants to actual violence in the laboratory, brief exposure to violent video games is often used as a proxy. </w:t>
      </w:r>
      <w:r w:rsidR="00385C3C">
        <w:rPr>
          <w:rFonts w:ascii="Times New Roman" w:hAnsi="Times New Roman" w:cs="Times New Roman"/>
          <w:sz w:val="24"/>
          <w:szCs w:val="24"/>
        </w:rPr>
        <w:t xml:space="preserve">Much of what is known about theories </w:t>
      </w:r>
      <w:r w:rsidR="00B3062F">
        <w:rPr>
          <w:rFonts w:ascii="Times New Roman" w:hAnsi="Times New Roman" w:cs="Times New Roman"/>
          <w:sz w:val="24"/>
          <w:szCs w:val="24"/>
        </w:rPr>
        <w:t xml:space="preserve">and laboratory measures </w:t>
      </w:r>
      <w:r w:rsidR="00385C3C">
        <w:rPr>
          <w:rFonts w:ascii="Times New Roman" w:hAnsi="Times New Roman" w:cs="Times New Roman"/>
          <w:sz w:val="24"/>
          <w:szCs w:val="24"/>
        </w:rPr>
        <w:t xml:space="preserve">of aggression is based on evidence from experiments using </w:t>
      </w:r>
      <w:r w:rsidR="00155D63">
        <w:rPr>
          <w:rFonts w:ascii="Times New Roman" w:hAnsi="Times New Roman" w:cs="Times New Roman"/>
          <w:sz w:val="24"/>
          <w:szCs w:val="24"/>
        </w:rPr>
        <w:t xml:space="preserve">violent game manipulations. For example, the validity of the word completion </w:t>
      </w:r>
      <w:r w:rsidR="00B3062F">
        <w:rPr>
          <w:rFonts w:ascii="Times New Roman" w:hAnsi="Times New Roman" w:cs="Times New Roman"/>
          <w:sz w:val="24"/>
          <w:szCs w:val="24"/>
        </w:rPr>
        <w:t xml:space="preserve">test (e.g., the tendency to complete MU__ER as MURDER instead of MUTTER) as a measure of aggressive </w:t>
      </w:r>
      <w:r w:rsidR="00B3062F">
        <w:rPr>
          <w:rFonts w:ascii="Times New Roman" w:hAnsi="Times New Roman" w:cs="Times New Roman"/>
          <w:sz w:val="24"/>
          <w:szCs w:val="24"/>
        </w:rPr>
        <w:lastRenderedPageBreak/>
        <w:t>thoughts</w:t>
      </w:r>
      <w:r w:rsidR="00155D63">
        <w:rPr>
          <w:rFonts w:ascii="Times New Roman" w:hAnsi="Times New Roman" w:cs="Times New Roman"/>
          <w:sz w:val="24"/>
          <w:szCs w:val="24"/>
        </w:rPr>
        <w:t xml:space="preserve"> </w:t>
      </w:r>
      <w:r w:rsidR="00B3062F">
        <w:rPr>
          <w:rFonts w:ascii="Times New Roman" w:hAnsi="Times New Roman" w:cs="Times New Roman"/>
          <w:sz w:val="24"/>
          <w:szCs w:val="24"/>
        </w:rPr>
        <w:t>is said to be supported by evidence from violent-game experiments (Anderson, Carnagey, &amp; Eubanks, 2003; Anderson et al., 2004; see Bushman, 2017)</w:t>
      </w:r>
      <w:r w:rsidR="003C0109">
        <w:rPr>
          <w:rFonts w:ascii="Times New Roman" w:hAnsi="Times New Roman" w:cs="Times New Roman"/>
          <w:sz w:val="24"/>
          <w:szCs w:val="24"/>
        </w:rPr>
        <w:t xml:space="preserve"> </w:t>
      </w:r>
    </w:p>
    <w:p w14:paraId="780743A5" w14:textId="7208335F" w:rsidR="006A370C" w:rsidRDefault="006A370C" w:rsidP="00802A60">
      <w:pPr>
        <w:spacing w:line="480" w:lineRule="auto"/>
        <w:contextualSpacing/>
        <w:rPr>
          <w:rFonts w:ascii="Times New Roman" w:hAnsi="Times New Roman" w:cs="Times New Roman"/>
          <w:b/>
          <w:sz w:val="24"/>
          <w:szCs w:val="24"/>
        </w:rPr>
      </w:pPr>
      <w:r w:rsidRPr="006A370C">
        <w:rPr>
          <w:rFonts w:ascii="Times New Roman" w:hAnsi="Times New Roman" w:cs="Times New Roman"/>
          <w:b/>
          <w:sz w:val="24"/>
          <w:szCs w:val="24"/>
        </w:rPr>
        <w:t>Difficult video games</w:t>
      </w:r>
    </w:p>
    <w:p w14:paraId="75FD4835" w14:textId="46855CE0" w:rsidR="001D0E0F" w:rsidRDefault="006A370C" w:rsidP="001D0E0F">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002828DC">
        <w:rPr>
          <w:rFonts w:ascii="Times New Roman" w:hAnsi="Times New Roman" w:cs="Times New Roman"/>
          <w:sz w:val="24"/>
          <w:szCs w:val="24"/>
        </w:rPr>
        <w:t xml:space="preserve">Researchers have attempted to test the specific effects of violent game content, not other potential confounding game features. </w:t>
      </w:r>
      <w:r w:rsidR="001D0E0F">
        <w:rPr>
          <w:rFonts w:ascii="Times New Roman" w:hAnsi="Times New Roman" w:cs="Times New Roman"/>
          <w:sz w:val="24"/>
          <w:szCs w:val="24"/>
        </w:rPr>
        <w:t>Some have suggested that, despite these efforts, differences in violent content between games remain confounded by differences in competitiveness, pace of action, difficulty, or frustration.</w:t>
      </w:r>
    </w:p>
    <w:p w14:paraId="0FFE2678" w14:textId="4FBE5CCF" w:rsidR="002828DC" w:rsidRDefault="009359F9" w:rsidP="00F83FB1">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One study </w:t>
      </w:r>
      <w:r w:rsidR="00EC7297">
        <w:rPr>
          <w:rFonts w:ascii="Times New Roman" w:hAnsi="Times New Roman" w:cs="Times New Roman"/>
          <w:sz w:val="24"/>
          <w:szCs w:val="24"/>
        </w:rPr>
        <w:t>suggests that differences in aggression may be attributable to competitiv</w:t>
      </w:r>
      <w:r>
        <w:rPr>
          <w:rFonts w:ascii="Times New Roman" w:hAnsi="Times New Roman" w:cs="Times New Roman"/>
          <w:sz w:val="24"/>
          <w:szCs w:val="24"/>
        </w:rPr>
        <w:t>e, rather than violent, content (Adachi &amp; Willoughby, 2011).</w:t>
      </w:r>
      <w:r w:rsidR="00EC7297">
        <w:rPr>
          <w:rFonts w:ascii="Times New Roman" w:hAnsi="Times New Roman" w:cs="Times New Roman"/>
          <w:sz w:val="24"/>
          <w:szCs w:val="24"/>
        </w:rPr>
        <w:t xml:space="preserve"> </w:t>
      </w:r>
      <w:r>
        <w:rPr>
          <w:rFonts w:ascii="Times New Roman" w:hAnsi="Times New Roman" w:cs="Times New Roman"/>
          <w:sz w:val="24"/>
          <w:szCs w:val="24"/>
        </w:rPr>
        <w:t>T</w:t>
      </w:r>
      <w:r w:rsidR="00EC7297">
        <w:rPr>
          <w:rFonts w:ascii="Times New Roman" w:hAnsi="Times New Roman" w:cs="Times New Roman"/>
          <w:sz w:val="24"/>
          <w:szCs w:val="24"/>
        </w:rPr>
        <w:t>he small sample size of this resea</w:t>
      </w:r>
      <w:r>
        <w:rPr>
          <w:rFonts w:ascii="Times New Roman" w:hAnsi="Times New Roman" w:cs="Times New Roman"/>
          <w:sz w:val="24"/>
          <w:szCs w:val="24"/>
        </w:rPr>
        <w:t xml:space="preserve">rch, however, </w:t>
      </w:r>
      <w:r w:rsidR="00EC7297">
        <w:rPr>
          <w:rFonts w:ascii="Times New Roman" w:hAnsi="Times New Roman" w:cs="Times New Roman"/>
          <w:sz w:val="24"/>
          <w:szCs w:val="24"/>
        </w:rPr>
        <w:t>yields little evidence against an effect of game violence. On the other hand</w:t>
      </w:r>
      <w:r w:rsidR="009F7FAE">
        <w:rPr>
          <w:rFonts w:ascii="Times New Roman" w:hAnsi="Times New Roman" w:cs="Times New Roman"/>
          <w:sz w:val="24"/>
          <w:szCs w:val="24"/>
        </w:rPr>
        <w:t xml:space="preserve">, one study </w:t>
      </w:r>
      <w:r w:rsidR="00AB596A">
        <w:rPr>
          <w:rFonts w:ascii="Times New Roman" w:hAnsi="Times New Roman" w:cs="Times New Roman"/>
          <w:sz w:val="24"/>
          <w:szCs w:val="24"/>
        </w:rPr>
        <w:t xml:space="preserve">reports </w:t>
      </w:r>
      <w:r>
        <w:rPr>
          <w:rFonts w:ascii="Times New Roman" w:hAnsi="Times New Roman" w:cs="Times New Roman"/>
          <w:sz w:val="24"/>
          <w:szCs w:val="24"/>
        </w:rPr>
        <w:t xml:space="preserve">differences in aggressive behavior between comparably competitive games (Anderson &amp; Carnagey, 2009). </w:t>
      </w:r>
      <w:r w:rsidR="009F7FAE">
        <w:rPr>
          <w:rFonts w:ascii="Times New Roman" w:hAnsi="Times New Roman" w:cs="Times New Roman"/>
          <w:sz w:val="24"/>
          <w:szCs w:val="24"/>
        </w:rPr>
        <w:t xml:space="preserve">Still other research finds that game violence does not affect aggressive behavior, although </w:t>
      </w:r>
      <w:r w:rsidR="00FB2C19">
        <w:rPr>
          <w:rFonts w:ascii="Times New Roman" w:hAnsi="Times New Roman" w:cs="Times New Roman"/>
          <w:sz w:val="24"/>
          <w:szCs w:val="24"/>
        </w:rPr>
        <w:t>frustration with controls may cause aggression (Przybylski, Deci, Rigby, &amp; Ryan, 2011).</w:t>
      </w:r>
      <w:r w:rsidR="001D0E0F">
        <w:rPr>
          <w:rFonts w:ascii="Times New Roman" w:hAnsi="Times New Roman" w:cs="Times New Roman"/>
          <w:sz w:val="24"/>
          <w:szCs w:val="24"/>
        </w:rPr>
        <w:t xml:space="preserve"> One exploratory analysis suggests that difficult, but not violent, gameplay may deplete cognitive control (Engelhardt, Hilgard, and Bartholow, 2015), but this finding seems unlikely given the difficulties in replicating basic ego-depletion paradigms (Hagger et al., 2016</w:t>
      </w:r>
      <w:r w:rsidR="00B13DC2">
        <w:rPr>
          <w:rFonts w:ascii="Times New Roman" w:hAnsi="Times New Roman" w:cs="Times New Roman"/>
          <w:sz w:val="24"/>
          <w:szCs w:val="24"/>
        </w:rPr>
        <w:t>)</w:t>
      </w:r>
      <w:r w:rsidR="001D0E0F">
        <w:rPr>
          <w:rFonts w:ascii="Times New Roman" w:hAnsi="Times New Roman" w:cs="Times New Roman"/>
          <w:sz w:val="24"/>
          <w:szCs w:val="24"/>
        </w:rPr>
        <w:t>.</w:t>
      </w:r>
      <w:r w:rsidR="00030FE2">
        <w:rPr>
          <w:rFonts w:ascii="Times New Roman" w:hAnsi="Times New Roman" w:cs="Times New Roman"/>
          <w:sz w:val="24"/>
          <w:szCs w:val="24"/>
        </w:rPr>
        <w:t xml:space="preserve"> This conflicted state of the literature indicates the need for further research regarding the possible effects of game contents besides violence on aggressive behavior.</w:t>
      </w:r>
    </w:p>
    <w:p w14:paraId="2AE13D83" w14:textId="17ABC06C" w:rsidR="001D0E0F" w:rsidRPr="00030FE2" w:rsidRDefault="00030FE2" w:rsidP="001D0E0F">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Manipulating game content without confounds</w:t>
      </w:r>
    </w:p>
    <w:p w14:paraId="0B67DAEE" w14:textId="1E7912E9" w:rsidR="001D0E0F" w:rsidRDefault="00030FE2" w:rsidP="00030FE2">
      <w:pPr>
        <w:spacing w:line="480" w:lineRule="auto"/>
        <w:ind w:firstLine="720"/>
        <w:contextualSpacing/>
        <w:rPr>
          <w:rFonts w:ascii="Times New Roman" w:hAnsi="Times New Roman" w:cs="Times New Roman"/>
          <w:i/>
          <w:sz w:val="24"/>
          <w:szCs w:val="24"/>
        </w:rPr>
      </w:pPr>
      <w:r>
        <w:rPr>
          <w:rFonts w:ascii="Times New Roman" w:hAnsi="Times New Roman" w:cs="Times New Roman"/>
          <w:sz w:val="24"/>
          <w:szCs w:val="24"/>
        </w:rPr>
        <w:t xml:space="preserve">Most research manipulates violent content by assigning participants to play a violent or nonviolent game. </w:t>
      </w:r>
      <w:r w:rsidR="001D0E0F">
        <w:rPr>
          <w:rFonts w:ascii="Times New Roman" w:hAnsi="Times New Roman" w:cs="Times New Roman"/>
          <w:sz w:val="24"/>
          <w:szCs w:val="24"/>
        </w:rPr>
        <w:t xml:space="preserve">However, violent and nonviolent games are often very different, usually belonging to very different genres with very different rules of play. For </w:t>
      </w:r>
      <w:r w:rsidR="001D0E0F">
        <w:rPr>
          <w:rFonts w:ascii="Times New Roman" w:hAnsi="Times New Roman" w:cs="Times New Roman"/>
          <w:sz w:val="24"/>
          <w:szCs w:val="24"/>
        </w:rPr>
        <w:lastRenderedPageBreak/>
        <w:t xml:space="preserve">example, violent games are often shooter or fighting games, while nonviolent games are often racing, puzzle, or sports games. Therefore, while tested games do differ in their </w:t>
      </w:r>
      <w:r w:rsidR="001D0E0F">
        <w:rPr>
          <w:rFonts w:ascii="Times New Roman" w:hAnsi="Times New Roman" w:cs="Times New Roman"/>
          <w:i/>
          <w:sz w:val="24"/>
          <w:szCs w:val="24"/>
        </w:rPr>
        <w:t xml:space="preserve">violent content, </w:t>
      </w:r>
      <w:r w:rsidR="001D0E0F">
        <w:rPr>
          <w:rFonts w:ascii="Times New Roman" w:hAnsi="Times New Roman" w:cs="Times New Roman"/>
          <w:sz w:val="24"/>
          <w:szCs w:val="24"/>
        </w:rPr>
        <w:t>they are also different in their gameplay</w:t>
      </w:r>
      <w:r>
        <w:rPr>
          <w:rFonts w:ascii="Times New Roman" w:hAnsi="Times New Roman" w:cs="Times New Roman"/>
          <w:sz w:val="24"/>
          <w:szCs w:val="24"/>
        </w:rPr>
        <w:t>, presenting a possible confound</w:t>
      </w:r>
      <w:r w:rsidR="001D0E0F">
        <w:rPr>
          <w:rFonts w:ascii="Times New Roman" w:hAnsi="Times New Roman" w:cs="Times New Roman"/>
          <w:i/>
          <w:sz w:val="24"/>
          <w:szCs w:val="24"/>
        </w:rPr>
        <w:t xml:space="preserve">. </w:t>
      </w:r>
    </w:p>
    <w:p w14:paraId="24167F2B" w14:textId="61A2F59F"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Researchers have attempted several ways to account for these potential differences. First, one might conduct a pilot test, collecting ratings of some potential confounds, hoping not to observe a significant difference between the games on any conf</w:t>
      </w:r>
      <w:r w:rsidR="00276C3F">
        <w:rPr>
          <w:rFonts w:ascii="Times New Roman" w:hAnsi="Times New Roman" w:cs="Times New Roman"/>
          <w:sz w:val="24"/>
          <w:szCs w:val="24"/>
        </w:rPr>
        <w:t>ound. This approach is flawed in that</w:t>
      </w:r>
      <w:r>
        <w:rPr>
          <w:rFonts w:ascii="Times New Roman" w:hAnsi="Times New Roman" w:cs="Times New Roman"/>
          <w:sz w:val="24"/>
          <w:szCs w:val="24"/>
        </w:rPr>
        <w:t xml:space="preserve"> </w:t>
      </w:r>
      <w:r w:rsidR="00276C3F">
        <w:rPr>
          <w:rFonts w:ascii="Times New Roman" w:hAnsi="Times New Roman" w:cs="Times New Roman"/>
          <w:sz w:val="24"/>
          <w:szCs w:val="24"/>
        </w:rPr>
        <w:t>small-sample pilot studies cannot provide substantial evidence for the null hypothesis, even if they yield nonsignificant p-values</w:t>
      </w:r>
      <w:r>
        <w:rPr>
          <w:rFonts w:ascii="Times New Roman" w:hAnsi="Times New Roman" w:cs="Times New Roman"/>
          <w:sz w:val="24"/>
          <w:szCs w:val="24"/>
        </w:rPr>
        <w:t xml:space="preserve"> (Hilgard</w:t>
      </w:r>
      <w:r w:rsidR="00802A60">
        <w:rPr>
          <w:rFonts w:ascii="Times New Roman" w:hAnsi="Times New Roman" w:cs="Times New Roman"/>
          <w:sz w:val="24"/>
          <w:szCs w:val="24"/>
        </w:rPr>
        <w:t>, Engelhardt, Bartholow, and Rouder, 2017</w:t>
      </w:r>
      <w:r>
        <w:rPr>
          <w:rFonts w:ascii="Times New Roman" w:hAnsi="Times New Roman" w:cs="Times New Roman"/>
          <w:sz w:val="24"/>
          <w:szCs w:val="24"/>
        </w:rPr>
        <w:t>). Another approach is to apply the potential confounds as covariates. This approach</w:t>
      </w:r>
      <w:r w:rsidR="00E3444D">
        <w:rPr>
          <w:rFonts w:ascii="Times New Roman" w:hAnsi="Times New Roman" w:cs="Times New Roman"/>
          <w:sz w:val="24"/>
          <w:szCs w:val="24"/>
        </w:rPr>
        <w:t xml:space="preserve"> has two flaws</w:t>
      </w:r>
      <w:r>
        <w:rPr>
          <w:rFonts w:ascii="Times New Roman" w:hAnsi="Times New Roman" w:cs="Times New Roman"/>
          <w:sz w:val="24"/>
          <w:szCs w:val="24"/>
        </w:rPr>
        <w:t xml:space="preserve">. </w:t>
      </w:r>
      <w:r w:rsidR="00E3444D">
        <w:rPr>
          <w:rFonts w:ascii="Times New Roman" w:hAnsi="Times New Roman" w:cs="Times New Roman"/>
          <w:sz w:val="24"/>
          <w:szCs w:val="24"/>
        </w:rPr>
        <w:t>First</w:t>
      </w:r>
      <w:r>
        <w:rPr>
          <w:rFonts w:ascii="Times New Roman" w:hAnsi="Times New Roman" w:cs="Times New Roman"/>
          <w:sz w:val="24"/>
          <w:szCs w:val="24"/>
        </w:rPr>
        <w:t xml:space="preserve">, if the confound does cause aggression, </w:t>
      </w:r>
      <w:r w:rsidR="00E3444D">
        <w:rPr>
          <w:rFonts w:ascii="Times New Roman" w:hAnsi="Times New Roman" w:cs="Times New Roman"/>
          <w:sz w:val="24"/>
          <w:szCs w:val="24"/>
        </w:rPr>
        <w:t xml:space="preserve">and </w:t>
      </w:r>
      <w:proofErr w:type="gramStart"/>
      <w:r>
        <w:rPr>
          <w:rFonts w:ascii="Times New Roman" w:hAnsi="Times New Roman" w:cs="Times New Roman"/>
          <w:sz w:val="24"/>
          <w:szCs w:val="24"/>
        </w:rPr>
        <w:t>the confound</w:t>
      </w:r>
      <w:proofErr w:type="gramEnd"/>
      <w:r>
        <w:rPr>
          <w:rFonts w:ascii="Times New Roman" w:hAnsi="Times New Roman" w:cs="Times New Roman"/>
          <w:sz w:val="24"/>
          <w:szCs w:val="24"/>
        </w:rPr>
        <w:t xml:space="preserve"> is measured with error, residual variance will remain in the model. </w:t>
      </w:r>
      <w:r w:rsidR="00E3444D">
        <w:rPr>
          <w:rFonts w:ascii="Times New Roman" w:hAnsi="Times New Roman" w:cs="Times New Roman"/>
          <w:sz w:val="24"/>
          <w:szCs w:val="24"/>
        </w:rPr>
        <w:t>This residual variance will lead</w:t>
      </w:r>
      <w:r>
        <w:rPr>
          <w:rFonts w:ascii="Times New Roman" w:hAnsi="Times New Roman" w:cs="Times New Roman"/>
          <w:sz w:val="24"/>
          <w:szCs w:val="24"/>
        </w:rPr>
        <w:t xml:space="preserve"> to an overestimated effect</w:t>
      </w:r>
      <w:r w:rsidR="00E3444D">
        <w:rPr>
          <w:rFonts w:ascii="Times New Roman" w:hAnsi="Times New Roman" w:cs="Times New Roman"/>
          <w:sz w:val="24"/>
          <w:szCs w:val="24"/>
        </w:rPr>
        <w:t xml:space="preserve"> of violence alone</w:t>
      </w:r>
      <w:r>
        <w:rPr>
          <w:rFonts w:ascii="Times New Roman" w:hAnsi="Times New Roman" w:cs="Times New Roman"/>
          <w:sz w:val="24"/>
          <w:szCs w:val="24"/>
        </w:rPr>
        <w:t xml:space="preserve">. </w:t>
      </w:r>
      <w:r w:rsidR="00E3444D">
        <w:rPr>
          <w:rFonts w:ascii="Times New Roman" w:hAnsi="Times New Roman" w:cs="Times New Roman"/>
          <w:sz w:val="24"/>
          <w:szCs w:val="24"/>
        </w:rPr>
        <w:t>Second</w:t>
      </w:r>
      <w:r>
        <w:rPr>
          <w:rFonts w:ascii="Times New Roman" w:hAnsi="Times New Roman" w:cs="Times New Roman"/>
          <w:sz w:val="24"/>
          <w:szCs w:val="24"/>
        </w:rPr>
        <w:t>,</w:t>
      </w:r>
      <w:r w:rsidR="00E3444D">
        <w:rPr>
          <w:rFonts w:ascii="Times New Roman" w:hAnsi="Times New Roman" w:cs="Times New Roman"/>
          <w:sz w:val="24"/>
          <w:szCs w:val="24"/>
        </w:rPr>
        <w:t xml:space="preserve"> differences may not be confounds, but rather, </w:t>
      </w:r>
      <w:r>
        <w:rPr>
          <w:rFonts w:ascii="Times New Roman" w:hAnsi="Times New Roman" w:cs="Times New Roman"/>
          <w:sz w:val="24"/>
          <w:szCs w:val="24"/>
        </w:rPr>
        <w:t>meaningful outcomes of violent content</w:t>
      </w:r>
      <w:r w:rsidR="00E3444D">
        <w:rPr>
          <w:rFonts w:ascii="Times New Roman" w:hAnsi="Times New Roman" w:cs="Times New Roman"/>
          <w:sz w:val="24"/>
          <w:szCs w:val="24"/>
        </w:rPr>
        <w:t xml:space="preserve"> that mediate</w:t>
      </w:r>
      <w:r>
        <w:rPr>
          <w:rFonts w:ascii="Times New Roman" w:hAnsi="Times New Roman" w:cs="Times New Roman"/>
          <w:sz w:val="24"/>
          <w:szCs w:val="24"/>
        </w:rPr>
        <w:t xml:space="preserve"> the relationship between violent content and aggressive outcomes. Applying these mediators as covariates would </w:t>
      </w:r>
      <w:r w:rsidR="005A7887">
        <w:rPr>
          <w:rFonts w:ascii="Times New Roman" w:hAnsi="Times New Roman" w:cs="Times New Roman"/>
          <w:sz w:val="24"/>
          <w:szCs w:val="24"/>
        </w:rPr>
        <w:t xml:space="preserve">reduce </w:t>
      </w:r>
      <w:r>
        <w:rPr>
          <w:rFonts w:ascii="Times New Roman" w:hAnsi="Times New Roman" w:cs="Times New Roman"/>
          <w:sz w:val="24"/>
          <w:szCs w:val="24"/>
        </w:rPr>
        <w:t>the relationship between violent content and aggressive outcome, underestimating the effect size.</w:t>
      </w:r>
    </w:p>
    <w:p w14:paraId="0E196998" w14:textId="10DC8E9E" w:rsidR="002828DC" w:rsidRPr="00FB420D"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03FA7">
        <w:rPr>
          <w:rFonts w:ascii="Times New Roman" w:hAnsi="Times New Roman" w:cs="Times New Roman"/>
          <w:sz w:val="24"/>
          <w:szCs w:val="24"/>
        </w:rPr>
        <w:t xml:space="preserve">Because pilot tests and ANCOVA are not effective ways of balancing game stimuli, we take </w:t>
      </w:r>
      <w:r w:rsidR="00AB596A">
        <w:rPr>
          <w:rFonts w:ascii="Times New Roman" w:hAnsi="Times New Roman" w:cs="Times New Roman"/>
          <w:sz w:val="24"/>
          <w:szCs w:val="24"/>
        </w:rPr>
        <w:t xml:space="preserve">a more direct approach by </w:t>
      </w:r>
      <w:r w:rsidR="00703FA7">
        <w:rPr>
          <w:rFonts w:ascii="Times New Roman" w:hAnsi="Times New Roman" w:cs="Times New Roman"/>
          <w:sz w:val="24"/>
          <w:szCs w:val="24"/>
        </w:rPr>
        <w:t xml:space="preserve">modify </w:t>
      </w:r>
      <w:r w:rsidR="00AB596A">
        <w:rPr>
          <w:rFonts w:ascii="Times New Roman" w:hAnsi="Times New Roman" w:cs="Times New Roman"/>
          <w:sz w:val="24"/>
          <w:szCs w:val="24"/>
        </w:rPr>
        <w:t>the content of a single video game</w:t>
      </w:r>
      <w:r w:rsidR="00703FA7">
        <w:rPr>
          <w:rFonts w:ascii="Times New Roman" w:hAnsi="Times New Roman" w:cs="Times New Roman"/>
          <w:sz w:val="24"/>
          <w:szCs w:val="24"/>
        </w:rPr>
        <w:t xml:space="preserve">. </w:t>
      </w:r>
      <w:r>
        <w:rPr>
          <w:rFonts w:ascii="Times New Roman" w:hAnsi="Times New Roman" w:cs="Times New Roman"/>
          <w:sz w:val="24"/>
          <w:szCs w:val="24"/>
        </w:rPr>
        <w:t>Rather than comparing two separate games</w:t>
      </w:r>
      <w:r w:rsidR="00703FA7">
        <w:rPr>
          <w:rFonts w:ascii="Times New Roman" w:hAnsi="Times New Roman" w:cs="Times New Roman"/>
          <w:sz w:val="24"/>
          <w:szCs w:val="24"/>
        </w:rPr>
        <w:t xml:space="preserve">, game </w:t>
      </w:r>
      <w:r>
        <w:rPr>
          <w:rFonts w:ascii="Times New Roman" w:hAnsi="Times New Roman" w:cs="Times New Roman"/>
          <w:sz w:val="24"/>
          <w:szCs w:val="24"/>
        </w:rPr>
        <w:t xml:space="preserve">modification allows the researcher to exercise control over the game contents. For example, a game can be modified so that the same level is played either with violent or nonviolent contents, but all other game parameters are kept the same (as demonstrated in Carnagey &amp; Anderson, 2005; Elson, </w:t>
      </w:r>
      <w:r>
        <w:rPr>
          <w:rFonts w:ascii="Times New Roman" w:hAnsi="Times New Roman" w:cs="Times New Roman"/>
          <w:sz w:val="24"/>
          <w:szCs w:val="24"/>
        </w:rPr>
        <w:lastRenderedPageBreak/>
        <w:t xml:space="preserve">Breuer, Van Looy, Kneer, &amp; Quandt, </w:t>
      </w:r>
      <w:r w:rsidR="00EC2608">
        <w:rPr>
          <w:rFonts w:ascii="Times New Roman" w:hAnsi="Times New Roman" w:cs="Times New Roman"/>
          <w:sz w:val="24"/>
          <w:szCs w:val="24"/>
        </w:rPr>
        <w:t>2013</w:t>
      </w:r>
      <w:r>
        <w:rPr>
          <w:rFonts w:ascii="Times New Roman" w:hAnsi="Times New Roman" w:cs="Times New Roman"/>
          <w:sz w:val="24"/>
          <w:szCs w:val="24"/>
        </w:rPr>
        <w:t xml:space="preserve">; Engelhardt, Hilgard, &amp; Bartholow, </w:t>
      </w:r>
      <w:r w:rsidR="00EC2608">
        <w:rPr>
          <w:rFonts w:ascii="Times New Roman" w:hAnsi="Times New Roman" w:cs="Times New Roman"/>
          <w:sz w:val="24"/>
          <w:szCs w:val="24"/>
        </w:rPr>
        <w:t>2015</w:t>
      </w:r>
      <w:r>
        <w:rPr>
          <w:rFonts w:ascii="Times New Roman" w:hAnsi="Times New Roman" w:cs="Times New Roman"/>
          <w:sz w:val="24"/>
          <w:szCs w:val="24"/>
        </w:rPr>
        <w:t>; Przybylski, Deci, Rigby, &amp; Ryan, 201</w:t>
      </w:r>
      <w:r w:rsidR="0033558B">
        <w:rPr>
          <w:rFonts w:ascii="Times New Roman" w:hAnsi="Times New Roman" w:cs="Times New Roman"/>
          <w:sz w:val="24"/>
          <w:szCs w:val="24"/>
        </w:rPr>
        <w:t>4</w:t>
      </w:r>
      <w:r>
        <w:rPr>
          <w:rFonts w:ascii="Times New Roman" w:hAnsi="Times New Roman" w:cs="Times New Roman"/>
          <w:sz w:val="24"/>
          <w:szCs w:val="24"/>
        </w:rPr>
        <w:t xml:space="preserve">). This approach allows </w:t>
      </w:r>
      <w:r w:rsidR="00703FA7">
        <w:rPr>
          <w:rFonts w:ascii="Times New Roman" w:hAnsi="Times New Roman" w:cs="Times New Roman"/>
          <w:sz w:val="24"/>
          <w:szCs w:val="24"/>
        </w:rPr>
        <w:t xml:space="preserve">manipulation of </w:t>
      </w:r>
      <w:r>
        <w:rPr>
          <w:rFonts w:ascii="Times New Roman" w:hAnsi="Times New Roman" w:cs="Times New Roman"/>
          <w:sz w:val="24"/>
          <w:szCs w:val="24"/>
        </w:rPr>
        <w:t>specific game features</w:t>
      </w:r>
      <w:r w:rsidR="00AB596A">
        <w:rPr>
          <w:rFonts w:ascii="Times New Roman" w:hAnsi="Times New Roman" w:cs="Times New Roman"/>
          <w:sz w:val="24"/>
          <w:szCs w:val="24"/>
        </w:rPr>
        <w:t xml:space="preserve"> in much the same way that a researcher would manipulate features of a laboratory paradigm between conditions</w:t>
      </w:r>
      <w:r>
        <w:rPr>
          <w:rFonts w:ascii="Times New Roman" w:hAnsi="Times New Roman" w:cs="Times New Roman"/>
          <w:sz w:val="24"/>
          <w:szCs w:val="24"/>
        </w:rPr>
        <w:t>.</w:t>
      </w:r>
      <w:r w:rsidR="00AB596A">
        <w:rPr>
          <w:rFonts w:ascii="Times New Roman" w:hAnsi="Times New Roman" w:cs="Times New Roman"/>
          <w:sz w:val="24"/>
          <w:szCs w:val="24"/>
        </w:rPr>
        <w:t xml:space="preserve"> Because all other game features are held constant, one can be more confident that the manipulated game feature is the active causal agent.</w:t>
      </w:r>
    </w:p>
    <w:p w14:paraId="7FF49EF1" w14:textId="77777777" w:rsidR="002828DC"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2D:4D Ratio</w:t>
      </w:r>
    </w:p>
    <w:p w14:paraId="668282A1" w14:textId="4350F280" w:rsidR="002828DC" w:rsidRDefault="00AB596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Although violent-media research is concerned about the social causes of aggression, a</w:t>
      </w:r>
      <w:r w:rsidR="005A7887">
        <w:rPr>
          <w:rFonts w:ascii="Times New Roman" w:hAnsi="Times New Roman" w:cs="Times New Roman"/>
          <w:sz w:val="24"/>
          <w:szCs w:val="24"/>
        </w:rPr>
        <w:t>ggression is also thought to have a biological basis</w:t>
      </w:r>
      <w:r w:rsidR="002828DC">
        <w:rPr>
          <w:rFonts w:ascii="Times New Roman" w:hAnsi="Times New Roman" w:cs="Times New Roman"/>
          <w:sz w:val="24"/>
          <w:szCs w:val="24"/>
        </w:rPr>
        <w:t xml:space="preserve">. Because </w:t>
      </w:r>
      <w:r w:rsidR="005A7887">
        <w:rPr>
          <w:rFonts w:ascii="Times New Roman" w:hAnsi="Times New Roman" w:cs="Times New Roman"/>
          <w:sz w:val="24"/>
          <w:szCs w:val="24"/>
        </w:rPr>
        <w:t>there are sex differences in aggression</w:t>
      </w:r>
      <w:r w:rsidR="002828DC" w:rsidRPr="00BB6422">
        <w:rPr>
          <w:rFonts w:ascii="Times New Roman" w:hAnsi="Times New Roman" w:cs="Times New Roman"/>
          <w:sz w:val="24"/>
          <w:szCs w:val="24"/>
        </w:rPr>
        <w:t xml:space="preserve"> (see Campbell, 2006), it</w:t>
      </w:r>
      <w:r w:rsidR="002828DC">
        <w:rPr>
          <w:rFonts w:ascii="Times New Roman" w:hAnsi="Times New Roman" w:cs="Times New Roman"/>
          <w:sz w:val="24"/>
          <w:szCs w:val="24"/>
        </w:rPr>
        <w:t xml:space="preserve"> has been suggested that aggression is affected by the sex hormone testosterone. S</w:t>
      </w:r>
      <w:r w:rsidR="002828DC" w:rsidRPr="00C268BF">
        <w:rPr>
          <w:rFonts w:ascii="Times New Roman" w:hAnsi="Times New Roman" w:cs="Times New Roman"/>
          <w:sz w:val="24"/>
          <w:szCs w:val="24"/>
        </w:rPr>
        <w:t>ome support for this idea has been found in lizards (Moore &amp; Marler, 1987) and in birds (Wingfield, Ball, Dufty, Hegner, &amp; Ramenofsky, 1987), but effects</w:t>
      </w:r>
      <w:r w:rsidR="002828DC">
        <w:rPr>
          <w:rFonts w:ascii="Times New Roman" w:hAnsi="Times New Roman" w:cs="Times New Roman"/>
          <w:sz w:val="24"/>
          <w:szCs w:val="24"/>
        </w:rPr>
        <w:t xml:space="preserve"> among humans are less apparent, perhaps because of the </w:t>
      </w:r>
      <w:r w:rsidR="002828DC" w:rsidRPr="00354BEE">
        <w:rPr>
          <w:rFonts w:ascii="Times New Roman" w:hAnsi="Times New Roman" w:cs="Times New Roman"/>
          <w:sz w:val="24"/>
          <w:szCs w:val="24"/>
        </w:rPr>
        <w:t>role of culture</w:t>
      </w:r>
      <w:r w:rsidR="002828DC">
        <w:rPr>
          <w:rFonts w:ascii="Times New Roman" w:hAnsi="Times New Roman" w:cs="Times New Roman"/>
          <w:sz w:val="24"/>
          <w:szCs w:val="24"/>
        </w:rPr>
        <w:t xml:space="preserve"> in establishing sexually-dimorphic behavior (see Archer, 2009).</w:t>
      </w:r>
    </w:p>
    <w:p w14:paraId="37DA36BA" w14:textId="77777777" w:rsidR="002828DC"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Nevertheless, it has been suggested that prenatal testosterone exposure could influence a variety of physiological and psychological constructs through organizational effects on the developing brain. While ethi</w:t>
      </w:r>
      <w:r w:rsidRPr="00C268BF">
        <w:rPr>
          <w:rFonts w:ascii="Times New Roman" w:hAnsi="Times New Roman" w:cs="Times New Roman"/>
          <w:sz w:val="24"/>
          <w:szCs w:val="24"/>
        </w:rPr>
        <w:t xml:space="preserve">cal reasons forbid the investigation of the effects of prenatal </w:t>
      </w:r>
      <w:r>
        <w:rPr>
          <w:rFonts w:ascii="Times New Roman" w:hAnsi="Times New Roman" w:cs="Times New Roman"/>
          <w:sz w:val="24"/>
          <w:szCs w:val="24"/>
        </w:rPr>
        <w:t>testosterone</w:t>
      </w:r>
      <w:r w:rsidRPr="00C268BF">
        <w:rPr>
          <w:rFonts w:ascii="Times New Roman" w:hAnsi="Times New Roman" w:cs="Times New Roman"/>
          <w:sz w:val="24"/>
          <w:szCs w:val="24"/>
        </w:rPr>
        <w:t xml:space="preserve"> on psychological development, the measurement of 2D:4D digit ratio has been suggested as an alternative approach to measurement of prenatal testosterone. 2D:4D, the ratio of the lengths of the index and ring finger, is thought to be sexually dimorphic. On average, men have shorter index fingers relative to their ring fingers (2D:4D: ~ 0.95) as compared to women (2D:4D: ~ 1.0; Manning, Scutt, Wilson, &amp; Lewis-Jones, 1998</w:t>
      </w:r>
      <w:r>
        <w:rPr>
          <w:rFonts w:ascii="Times New Roman" w:hAnsi="Times New Roman" w:cs="Times New Roman"/>
          <w:sz w:val="24"/>
          <w:szCs w:val="24"/>
        </w:rPr>
        <w:t>; Phelps, 1952</w:t>
      </w:r>
      <w:r w:rsidR="00640601">
        <w:rPr>
          <w:rFonts w:ascii="Times New Roman" w:hAnsi="Times New Roman" w:cs="Times New Roman"/>
          <w:sz w:val="24"/>
          <w:szCs w:val="24"/>
        </w:rPr>
        <w:t xml:space="preserve">). Within each sex, 2D:4D has been found to </w:t>
      </w:r>
      <w:r w:rsidR="00640601">
        <w:rPr>
          <w:rFonts w:ascii="Times New Roman" w:hAnsi="Times New Roman" w:cs="Times New Roman"/>
          <w:sz w:val="24"/>
          <w:szCs w:val="24"/>
        </w:rPr>
        <w:lastRenderedPageBreak/>
        <w:t>be associated with higher prenatal levels of the androgen testosterone and lower levels of the estrogen estradiol (Lutchmaya, Baron-Cohen, Raggatt, Knickmeyer, &amp; Manning, 2004).</w:t>
      </w:r>
    </w:p>
    <w:p w14:paraId="7D5D5511" w14:textId="18CF3BAF" w:rsidR="0038609F" w:rsidRPr="001F73B7" w:rsidRDefault="005A7887" w:rsidP="0038609F">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Insofar as 2D:4D is a valid index of prenatal testosterone, and prenatal testosterone affects later aggressive behavior, we would expect a correlation between 2D:4D ratio and aggression.</w:t>
      </w:r>
      <w:r w:rsidR="00030FE2">
        <w:rPr>
          <w:rFonts w:ascii="Times New Roman" w:hAnsi="Times New Roman" w:cs="Times New Roman"/>
          <w:sz w:val="24"/>
          <w:szCs w:val="24"/>
        </w:rPr>
        <w:t xml:space="preserve"> The research literature is conflicted in this regard, and most studies report effects of 2D:4D ratio in subgroups, rather than main effects of 2D:4D.</w:t>
      </w:r>
      <w:r w:rsidR="00703FA7">
        <w:rPr>
          <w:rFonts w:ascii="Times New Roman" w:hAnsi="Times New Roman" w:cs="Times New Roman"/>
          <w:sz w:val="24"/>
          <w:szCs w:val="24"/>
        </w:rPr>
        <w:t xml:space="preserve"> </w:t>
      </w:r>
      <w:r w:rsidR="0038609F">
        <w:rPr>
          <w:rFonts w:ascii="Times New Roman" w:hAnsi="Times New Roman" w:cs="Times New Roman"/>
          <w:sz w:val="24"/>
          <w:szCs w:val="24"/>
        </w:rPr>
        <w:t>For example, 2D:4D ratio is argued to interact with the effect of an aggressive music video on aggressive intent, with more masculine ratios leading to greater aggressive intent when the music video was aggressive (</w:t>
      </w:r>
      <w:r w:rsidR="0038609F">
        <w:rPr>
          <w:rFonts w:ascii="Times New Roman" w:hAnsi="Times New Roman" w:cs="Times New Roman"/>
          <w:i/>
          <w:sz w:val="24"/>
          <w:szCs w:val="24"/>
        </w:rPr>
        <w:t xml:space="preserve">r </w:t>
      </w:r>
      <w:r w:rsidR="0038609F">
        <w:rPr>
          <w:rFonts w:ascii="Times New Roman" w:hAnsi="Times New Roman" w:cs="Times New Roman"/>
          <w:sz w:val="24"/>
          <w:szCs w:val="24"/>
        </w:rPr>
        <w:t>= -.46), but not when the music video was not aggressive (</w:t>
      </w:r>
      <w:r w:rsidR="0038609F">
        <w:rPr>
          <w:rFonts w:ascii="Times New Roman" w:hAnsi="Times New Roman" w:cs="Times New Roman"/>
          <w:i/>
          <w:sz w:val="24"/>
          <w:szCs w:val="24"/>
        </w:rPr>
        <w:t>r</w:t>
      </w:r>
      <w:r w:rsidR="0038609F">
        <w:rPr>
          <w:rFonts w:ascii="Times New Roman" w:hAnsi="Times New Roman" w:cs="Times New Roman"/>
          <w:sz w:val="24"/>
          <w:szCs w:val="24"/>
        </w:rPr>
        <w:t xml:space="preserve"> = -.03) (Millet &amp; Dewitte, 2007). Similarly, it is argued that the relationship between 2D:4D ratio and an behavior in an economic dictator game reverses depending on whether participants are in a neutral or aggressive context, e.g., having been previously primed with aggressive words (Millet &amp; </w:t>
      </w:r>
      <w:r w:rsidR="00030FE2">
        <w:rPr>
          <w:rFonts w:ascii="Times New Roman" w:hAnsi="Times New Roman" w:cs="Times New Roman"/>
          <w:sz w:val="24"/>
          <w:szCs w:val="24"/>
        </w:rPr>
        <w:t>Dewitte, 2009). It is possible</w:t>
      </w:r>
      <w:r w:rsidR="0038609F">
        <w:rPr>
          <w:rFonts w:ascii="Times New Roman" w:hAnsi="Times New Roman" w:cs="Times New Roman"/>
          <w:sz w:val="24"/>
          <w:szCs w:val="24"/>
        </w:rPr>
        <w:t xml:space="preserve"> that these moderation models are overfitting the data, especially if they are attempted post-hoc when the anticipated main effects are not found. </w:t>
      </w:r>
    </w:p>
    <w:p w14:paraId="09B1FD47" w14:textId="00957A6B" w:rsidR="00E8203E" w:rsidRDefault="00E8203E" w:rsidP="00E8203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Recent meta-analytic efforts call into question the validity of 2D:4D ratio as a measurement of prenatal testosterone action. </w:t>
      </w:r>
      <w:r w:rsidR="00703FA7">
        <w:rPr>
          <w:rFonts w:ascii="Times New Roman" w:hAnsi="Times New Roman" w:cs="Times New Roman"/>
          <w:sz w:val="24"/>
          <w:szCs w:val="24"/>
        </w:rPr>
        <w:t xml:space="preserve">A small initial study reported that 2D:4D ratio was associated with a gene variant that influences responsivity to androgens; greater responsivity implying greater effects of testosterone, causing lower 2D:4D ratio (Manning, Bundred, Newton, &amp; Flanagan, 2003). Subsequent research has failed to replicate this relationship, and a meta-analysis estimates the effect as </w:t>
      </w:r>
      <w:r w:rsidR="00703FA7" w:rsidRPr="00703FA7">
        <w:rPr>
          <w:rFonts w:ascii="Times New Roman" w:hAnsi="Times New Roman" w:cs="Times New Roman"/>
          <w:i/>
          <w:sz w:val="24"/>
          <w:szCs w:val="24"/>
        </w:rPr>
        <w:t>r</w:t>
      </w:r>
      <w:r w:rsidR="00703FA7">
        <w:rPr>
          <w:rFonts w:ascii="Times New Roman" w:hAnsi="Times New Roman" w:cs="Times New Roman"/>
          <w:sz w:val="24"/>
          <w:szCs w:val="24"/>
        </w:rPr>
        <w:t xml:space="preserve"> = .02 [-.02, .06] (Voracek, 2014). </w:t>
      </w:r>
      <w:r>
        <w:rPr>
          <w:rFonts w:ascii="Times New Roman" w:hAnsi="Times New Roman" w:cs="Times New Roman"/>
          <w:sz w:val="24"/>
          <w:szCs w:val="24"/>
        </w:rPr>
        <w:t xml:space="preserve">Thus, it is possible that 2D4D is not a valid measurement of prenatal </w:t>
      </w:r>
      <w:r>
        <w:rPr>
          <w:rFonts w:ascii="Times New Roman" w:hAnsi="Times New Roman" w:cs="Times New Roman"/>
          <w:sz w:val="24"/>
          <w:szCs w:val="24"/>
        </w:rPr>
        <w:lastRenderedPageBreak/>
        <w:t>testosterone activity in typical populations.</w:t>
      </w:r>
      <w:r w:rsidR="0038609F">
        <w:rPr>
          <w:rFonts w:ascii="Times New Roman" w:hAnsi="Times New Roman" w:cs="Times New Roman"/>
          <w:sz w:val="24"/>
          <w:szCs w:val="24"/>
        </w:rPr>
        <w:t xml:space="preserve"> If this is the case, then 2D:4D ratio should not predict aggression because 2D:4D ratio is not a valid measure of prenatal testosterone.</w:t>
      </w:r>
    </w:p>
    <w:p w14:paraId="0909FB53" w14:textId="6BC2EEF7" w:rsidR="00AB596A" w:rsidRDefault="00AB596A" w:rsidP="00AB596A">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Superadditive causes of aggressive behavior</w:t>
      </w:r>
    </w:p>
    <w:p w14:paraId="5EFB5A45" w14:textId="682C65A6" w:rsidR="00AB596A" w:rsidRPr="00AB596A" w:rsidRDefault="00AB596A" w:rsidP="00AB596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 number of models of aggressive behavior suggest that, as causes of aggression are added, their effects might yield greater levels of aggression than their simple sum might suggest. For example,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(Slotter &amp; Finkel, </w:t>
      </w:r>
      <w:r w:rsidR="008109E7">
        <w:rPr>
          <w:rFonts w:ascii="Times New Roman" w:hAnsi="Times New Roman" w:cs="Times New Roman"/>
          <w:sz w:val="24"/>
          <w:szCs w:val="24"/>
        </w:rPr>
        <w:t>2011</w:t>
      </w:r>
      <w:r>
        <w:rPr>
          <w:rFonts w:ascii="Times New Roman" w:hAnsi="Times New Roman" w:cs="Times New Roman"/>
          <w:sz w:val="24"/>
          <w:szCs w:val="24"/>
        </w:rPr>
        <w:t xml:space="preserve">) categorizes causes of aggression as being instigating, impelling, or (dis)inhibiting. </w:t>
      </w:r>
      <w:r w:rsidR="00952314">
        <w:rPr>
          <w:rFonts w:ascii="Times New Roman" w:hAnsi="Times New Roman" w:cs="Times New Roman"/>
          <w:sz w:val="24"/>
          <w:szCs w:val="24"/>
        </w:rPr>
        <w:t>Similarly, the General Aggression Model suggests interactions between the person and the situation, such that a violent prime might be most influential on those already tempermentally disposed towards aggression. In both models, a</w:t>
      </w:r>
      <w:r>
        <w:rPr>
          <w:rFonts w:ascii="Times New Roman" w:hAnsi="Times New Roman" w:cs="Times New Roman"/>
          <w:sz w:val="24"/>
          <w:szCs w:val="24"/>
        </w:rPr>
        <w:t xml:space="preserve"> combination of factors is thought to be more per</w:t>
      </w:r>
      <w:r w:rsidR="00952314">
        <w:rPr>
          <w:rFonts w:ascii="Times New Roman" w:hAnsi="Times New Roman" w:cs="Times New Roman"/>
          <w:sz w:val="24"/>
          <w:szCs w:val="24"/>
        </w:rPr>
        <w:t>nicious. In this study, we examine whether these purported causes of violent content, difficult content, and 2D:4D ratio interact to predict aggressive behavior.</w:t>
      </w:r>
    </w:p>
    <w:p w14:paraId="6D21BF15" w14:textId="77777777" w:rsidR="002828DC" w:rsidRPr="00D07580" w:rsidRDefault="002828DC"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Purpose</w:t>
      </w:r>
    </w:p>
    <w:p w14:paraId="42AC73C7" w14:textId="6FAADDC0" w:rsidR="00EC2608" w:rsidRDefault="002828DC"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proposed study examines the effects of game violence, game difficulty, and 2D:4D ratio on aggressive behavior among college-aged males. </w:t>
      </w:r>
      <w:r w:rsidR="00EC2608">
        <w:rPr>
          <w:rFonts w:ascii="Times New Roman" w:hAnsi="Times New Roman" w:cs="Times New Roman"/>
          <w:sz w:val="24"/>
          <w:szCs w:val="24"/>
        </w:rPr>
        <w:t>These can be summarized as four hypotheses. H1: Violent video game content will increase aggressive behavior. H2: Video game difficulty will increase aggressive behavior. H3: More masculine 2D:4D ratios will be associated with more aggressive</w:t>
      </w:r>
      <w:r w:rsidR="00AB596A">
        <w:rPr>
          <w:rFonts w:ascii="Times New Roman" w:hAnsi="Times New Roman" w:cs="Times New Roman"/>
          <w:sz w:val="24"/>
          <w:szCs w:val="24"/>
        </w:rPr>
        <w:t xml:space="preserve"> behavior. H4: These effects </w:t>
      </w:r>
      <w:r w:rsidR="00EC2608">
        <w:rPr>
          <w:rFonts w:ascii="Times New Roman" w:hAnsi="Times New Roman" w:cs="Times New Roman"/>
          <w:sz w:val="24"/>
          <w:szCs w:val="24"/>
        </w:rPr>
        <w:t>have superadditive interactions.</w:t>
      </w:r>
    </w:p>
    <w:p w14:paraId="44F7C194" w14:textId="77777777" w:rsidR="002828DC" w:rsidRPr="008B083A" w:rsidRDefault="00BD073B" w:rsidP="003F4AE7">
      <w:pPr>
        <w:spacing w:line="480" w:lineRule="auto"/>
        <w:contextualSpacing/>
        <w:jc w:val="center"/>
        <w:rPr>
          <w:rFonts w:ascii="Times New Roman" w:hAnsi="Times New Roman" w:cs="Times New Roman"/>
          <w:sz w:val="24"/>
          <w:szCs w:val="24"/>
        </w:rPr>
      </w:pPr>
      <w:r>
        <w:rPr>
          <w:rFonts w:ascii="Times New Roman" w:hAnsi="Times New Roman" w:cs="Times New Roman"/>
          <w:b/>
          <w:sz w:val="24"/>
          <w:szCs w:val="24"/>
        </w:rPr>
        <w:t>Method</w:t>
      </w:r>
    </w:p>
    <w:p w14:paraId="6FCA1AB6"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Participants</w:t>
      </w:r>
    </w:p>
    <w:p w14:paraId="376FB10D" w14:textId="151CE335" w:rsidR="00612F55" w:rsidRPr="00815BFF"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Participants were </w:t>
      </w:r>
      <w:r w:rsidR="00EC2608">
        <w:rPr>
          <w:rFonts w:ascii="Times New Roman" w:hAnsi="Times New Roman" w:cs="Times New Roman"/>
          <w:sz w:val="24"/>
          <w:szCs w:val="24"/>
        </w:rPr>
        <w:t>446</w:t>
      </w:r>
      <w:r>
        <w:rPr>
          <w:rFonts w:ascii="Times New Roman" w:hAnsi="Times New Roman" w:cs="Times New Roman"/>
          <w:sz w:val="24"/>
          <w:szCs w:val="24"/>
        </w:rPr>
        <w:t xml:space="preserve"> male undergraduate students at a state university. </w:t>
      </w:r>
      <w:r w:rsidR="009B0FBA">
        <w:rPr>
          <w:rFonts w:ascii="Times New Roman" w:hAnsi="Times New Roman" w:cs="Times New Roman"/>
          <w:sz w:val="24"/>
          <w:szCs w:val="24"/>
        </w:rPr>
        <w:t xml:space="preserve">The target sample size was 450 subjects, anticipating a loss of about 50 subjects due to failures of </w:t>
      </w:r>
      <w:r w:rsidR="009B0FBA">
        <w:rPr>
          <w:rFonts w:ascii="Times New Roman" w:hAnsi="Times New Roman" w:cs="Times New Roman"/>
          <w:sz w:val="24"/>
          <w:szCs w:val="24"/>
        </w:rPr>
        <w:lastRenderedPageBreak/>
        <w:t>the experiment or of deception</w:t>
      </w:r>
      <w:r w:rsidR="00EC2608">
        <w:rPr>
          <w:rFonts w:ascii="Times New Roman" w:hAnsi="Times New Roman" w:cs="Times New Roman"/>
          <w:sz w:val="24"/>
          <w:szCs w:val="24"/>
        </w:rPr>
        <w:t>.</w:t>
      </w:r>
      <w:r w:rsidR="009B0FBA">
        <w:rPr>
          <w:rFonts w:ascii="Times New Roman" w:hAnsi="Times New Roman" w:cs="Times New Roman"/>
          <w:sz w:val="24"/>
          <w:szCs w:val="24"/>
        </w:rPr>
        <w:t xml:space="preserve"> </w:t>
      </w:r>
      <w:r w:rsidR="009B5C74">
        <w:rPr>
          <w:rFonts w:ascii="Times New Roman" w:hAnsi="Times New Roman" w:cs="Times New Roman"/>
          <w:sz w:val="24"/>
          <w:szCs w:val="24"/>
        </w:rPr>
        <w:t xml:space="preserve">The semester ended before the last four participants could be collected. </w:t>
      </w:r>
      <w:r>
        <w:rPr>
          <w:rFonts w:ascii="Times New Roman" w:hAnsi="Times New Roman" w:cs="Times New Roman"/>
          <w:sz w:val="24"/>
          <w:szCs w:val="24"/>
        </w:rPr>
        <w:t xml:space="preserve">Participation was restricted to males because </w:t>
      </w:r>
      <w:r w:rsidR="00361A5A">
        <w:rPr>
          <w:rFonts w:ascii="Times New Roman" w:hAnsi="Times New Roman" w:cs="Times New Roman"/>
          <w:sz w:val="24"/>
          <w:szCs w:val="24"/>
        </w:rPr>
        <w:t>2D:4D</w:t>
      </w:r>
      <w:r>
        <w:rPr>
          <w:rFonts w:ascii="Times New Roman" w:hAnsi="Times New Roman" w:cs="Times New Roman"/>
          <w:sz w:val="24"/>
          <w:szCs w:val="24"/>
        </w:rPr>
        <w:t xml:space="preserve"> effects are thought to apply only </w:t>
      </w:r>
      <w:r w:rsidRPr="00BD4607">
        <w:rPr>
          <w:rFonts w:ascii="Times New Roman" w:hAnsi="Times New Roman" w:cs="Times New Roman"/>
          <w:sz w:val="24"/>
          <w:szCs w:val="24"/>
        </w:rPr>
        <w:t>to males (</w:t>
      </w:r>
      <w:r w:rsidR="00D71795" w:rsidRPr="00BD4607">
        <w:rPr>
          <w:rFonts w:ascii="Times New Roman" w:hAnsi="Times New Roman" w:cs="Times New Roman"/>
          <w:sz w:val="24"/>
          <w:szCs w:val="24"/>
        </w:rPr>
        <w:t>McIntyre et al., 2007</w:t>
      </w:r>
      <w:r w:rsidR="009B0FBA" w:rsidRPr="00BD4607">
        <w:rPr>
          <w:rFonts w:ascii="Times New Roman" w:hAnsi="Times New Roman" w:cs="Times New Roman"/>
          <w:sz w:val="24"/>
          <w:szCs w:val="24"/>
        </w:rPr>
        <w:t>; but see Millet &amp; Dewitte, 2007</w:t>
      </w:r>
      <w:r w:rsidRPr="00BD4607">
        <w:rPr>
          <w:rFonts w:ascii="Times New Roman" w:hAnsi="Times New Roman" w:cs="Times New Roman"/>
          <w:sz w:val="24"/>
          <w:szCs w:val="24"/>
        </w:rPr>
        <w:t xml:space="preserve">). </w:t>
      </w:r>
      <w:r w:rsidR="00614BF1">
        <w:rPr>
          <w:rFonts w:ascii="Times New Roman" w:hAnsi="Times New Roman" w:cs="Times New Roman"/>
          <w:sz w:val="24"/>
          <w:szCs w:val="24"/>
        </w:rPr>
        <w:t xml:space="preserve">This </w:t>
      </w:r>
      <w:r w:rsidR="009B5C74">
        <w:rPr>
          <w:rFonts w:ascii="Times New Roman" w:hAnsi="Times New Roman" w:cs="Times New Roman"/>
          <w:sz w:val="24"/>
          <w:szCs w:val="24"/>
        </w:rPr>
        <w:t>removes</w:t>
      </w:r>
      <w:r w:rsidR="00614BF1">
        <w:rPr>
          <w:rFonts w:ascii="Times New Roman" w:hAnsi="Times New Roman" w:cs="Times New Roman"/>
          <w:sz w:val="24"/>
          <w:szCs w:val="24"/>
        </w:rPr>
        <w:t xml:space="preserve"> gender as a potential source of variance</w:t>
      </w:r>
      <w:r w:rsidR="009B0FBA" w:rsidRPr="00815BFF">
        <w:rPr>
          <w:rFonts w:ascii="Times New Roman" w:hAnsi="Times New Roman" w:cs="Times New Roman"/>
          <w:sz w:val="24"/>
          <w:szCs w:val="24"/>
        </w:rPr>
        <w:t>.</w:t>
      </w:r>
      <w:r w:rsidR="00815BFF" w:rsidRPr="00815BFF">
        <w:rPr>
          <w:rFonts w:ascii="Times New Roman" w:hAnsi="Times New Roman" w:cs="Times New Roman"/>
          <w:sz w:val="24"/>
          <w:szCs w:val="24"/>
        </w:rPr>
        <w:t xml:space="preserve"> </w:t>
      </w:r>
      <w:r w:rsidR="00612F55" w:rsidRPr="00614BF1">
        <w:rPr>
          <w:rFonts w:ascii="Times New Roman" w:hAnsi="Times New Roman" w:cs="Times New Roman"/>
          <w:sz w:val="24"/>
          <w:szCs w:val="24"/>
          <w:highlight w:val="yellow"/>
        </w:rPr>
        <w:t>Participants were primarily Caucasian (76.7%), with some Africa</w:t>
      </w:r>
      <w:r w:rsidR="00A115DF" w:rsidRPr="00614BF1">
        <w:rPr>
          <w:rFonts w:ascii="Times New Roman" w:hAnsi="Times New Roman" w:cs="Times New Roman"/>
          <w:sz w:val="24"/>
          <w:szCs w:val="24"/>
          <w:highlight w:val="yellow"/>
        </w:rPr>
        <w:t>n-American (8.9%), Asian (7.8%)</w:t>
      </w:r>
      <w:r w:rsidR="00612F55" w:rsidRPr="00614BF1">
        <w:rPr>
          <w:rFonts w:ascii="Times New Roman" w:hAnsi="Times New Roman" w:cs="Times New Roman"/>
          <w:sz w:val="24"/>
          <w:szCs w:val="24"/>
          <w:highlight w:val="yellow"/>
        </w:rPr>
        <w:t xml:space="preserve">, and Latino (3.6%). </w:t>
      </w:r>
      <w:r w:rsidR="00815BFF" w:rsidRPr="00614BF1">
        <w:rPr>
          <w:rFonts w:ascii="Times New Roman" w:hAnsi="Times New Roman" w:cs="Times New Roman"/>
          <w:sz w:val="24"/>
          <w:szCs w:val="24"/>
          <w:highlight w:val="yellow"/>
        </w:rPr>
        <w:t>On average, participants were 18.9 (SD: 1.9) years old.</w:t>
      </w:r>
    </w:p>
    <w:p w14:paraId="52E82028" w14:textId="3B8BD183" w:rsidR="009B0FBA" w:rsidRPr="004F476A" w:rsidRDefault="00F83FB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Disclosures</w:t>
      </w:r>
    </w:p>
    <w:p w14:paraId="2E266F9B" w14:textId="4D67F245" w:rsidR="009B0FBA" w:rsidRDefault="009B0FBA" w:rsidP="003F4AE7">
      <w:pPr>
        <w:spacing w:line="480" w:lineRule="auto"/>
        <w:contextualSpacing/>
        <w:rPr>
          <w:rFonts w:ascii="Times New Roman" w:hAnsi="Times New Roman" w:cs="Times New Roman"/>
          <w:sz w:val="24"/>
          <w:szCs w:val="24"/>
        </w:rPr>
      </w:pPr>
      <w:r w:rsidRPr="0078362B">
        <w:rPr>
          <w:rFonts w:ascii="Times New Roman" w:hAnsi="Times New Roman" w:cs="Times New Roman"/>
          <w:sz w:val="24"/>
          <w:szCs w:val="24"/>
        </w:rPr>
        <w:tab/>
      </w:r>
      <w:r>
        <w:rPr>
          <w:rFonts w:ascii="Times New Roman" w:hAnsi="Times New Roman" w:cs="Times New Roman"/>
          <w:sz w:val="24"/>
          <w:szCs w:val="24"/>
        </w:rPr>
        <w:t>Hypotheses and sample size were</w:t>
      </w:r>
      <w:r w:rsidRPr="0078362B">
        <w:rPr>
          <w:rFonts w:ascii="Times New Roman" w:hAnsi="Times New Roman" w:cs="Times New Roman"/>
          <w:sz w:val="24"/>
          <w:szCs w:val="24"/>
        </w:rPr>
        <w:t xml:space="preserve"> preregistered at https://osf.io/cwenz/. </w:t>
      </w:r>
      <w:r w:rsidR="00F83FB1">
        <w:rPr>
          <w:rFonts w:ascii="Times New Roman" w:hAnsi="Times New Roman" w:cs="Times New Roman"/>
          <w:sz w:val="24"/>
          <w:szCs w:val="24"/>
        </w:rPr>
        <w:t xml:space="preserve">All measures, </w:t>
      </w:r>
      <w:r w:rsidR="00614BF1">
        <w:rPr>
          <w:rFonts w:ascii="Times New Roman" w:hAnsi="Times New Roman" w:cs="Times New Roman"/>
          <w:sz w:val="24"/>
          <w:szCs w:val="24"/>
        </w:rPr>
        <w:t>m</w:t>
      </w:r>
      <w:r w:rsidR="006D119E">
        <w:rPr>
          <w:rFonts w:ascii="Times New Roman" w:hAnsi="Times New Roman" w:cs="Times New Roman"/>
          <w:sz w:val="24"/>
          <w:szCs w:val="24"/>
        </w:rPr>
        <w:t>aterials</w:t>
      </w:r>
      <w:r w:rsidR="00614BF1">
        <w:rPr>
          <w:rFonts w:ascii="Times New Roman" w:hAnsi="Times New Roman" w:cs="Times New Roman"/>
          <w:sz w:val="24"/>
          <w:szCs w:val="24"/>
        </w:rPr>
        <w:t>,</w:t>
      </w:r>
      <w:r w:rsidR="006D119E">
        <w:rPr>
          <w:rFonts w:ascii="Times New Roman" w:hAnsi="Times New Roman" w:cs="Times New Roman"/>
          <w:sz w:val="24"/>
          <w:szCs w:val="24"/>
        </w:rPr>
        <w:t xml:space="preserve"> </w:t>
      </w:r>
      <w:r w:rsidR="00F83FB1">
        <w:rPr>
          <w:rFonts w:ascii="Times New Roman" w:hAnsi="Times New Roman" w:cs="Times New Roman"/>
          <w:sz w:val="24"/>
          <w:szCs w:val="24"/>
        </w:rPr>
        <w:t>data, and analytic code</w:t>
      </w:r>
      <w:r w:rsidR="006D119E">
        <w:rPr>
          <w:rFonts w:ascii="Times New Roman" w:hAnsi="Times New Roman" w:cs="Times New Roman"/>
          <w:sz w:val="24"/>
          <w:szCs w:val="24"/>
        </w:rPr>
        <w:t xml:space="preserve"> are also available at that URL. </w:t>
      </w:r>
      <w:r w:rsidR="003E59E0" w:rsidRPr="00614BF1">
        <w:rPr>
          <w:rFonts w:ascii="Times New Roman" w:hAnsi="Times New Roman" w:cs="Times New Roman"/>
          <w:sz w:val="24"/>
          <w:szCs w:val="24"/>
          <w:highlight w:val="yellow"/>
        </w:rPr>
        <w:t>Data and code are currently available upon request at https://collaborate.missouri.edu/jhilgard/vg-dissertation.</w:t>
      </w:r>
    </w:p>
    <w:p w14:paraId="1394555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Measures</w:t>
      </w:r>
    </w:p>
    <w:p w14:paraId="3C99CD42" w14:textId="5046FD39"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Pr="008B083A">
        <w:rPr>
          <w:rFonts w:ascii="Times New Roman" w:hAnsi="Times New Roman" w:cs="Times New Roman"/>
          <w:b/>
          <w:sz w:val="24"/>
          <w:szCs w:val="24"/>
        </w:rPr>
        <w:t>2D:4D ratio</w:t>
      </w:r>
      <w:r>
        <w:rPr>
          <w:rFonts w:ascii="Times New Roman" w:hAnsi="Times New Roman" w:cs="Times New Roman"/>
          <w:b/>
          <w:sz w:val="24"/>
          <w:szCs w:val="24"/>
        </w:rPr>
        <w:t xml:space="preserve">. </w:t>
      </w:r>
      <w:r>
        <w:rPr>
          <w:rFonts w:ascii="Times New Roman" w:hAnsi="Times New Roman" w:cs="Times New Roman"/>
          <w:sz w:val="24"/>
          <w:szCs w:val="24"/>
        </w:rPr>
        <w:t>Participants placed their hands on a flatbed scanner, fingers held together and fully extended. The scanner imaged their hands. The distance from tip to basal crease of each index and ring finger was measured using the caliper tool in the GNU Image Manipulation Program (</w:t>
      </w:r>
      <w:hyperlink r:id="rId10" w:history="1">
        <w:r w:rsidRPr="008123EE">
          <w:rPr>
            <w:rStyle w:val="Hyperlink"/>
            <w:rFonts w:ascii="Times New Roman" w:hAnsi="Times New Roman" w:cs="Times New Roman"/>
            <w:sz w:val="24"/>
            <w:szCs w:val="24"/>
          </w:rPr>
          <w:t>www.gimp.org</w:t>
        </w:r>
      </w:hyperlink>
      <w:r>
        <w:rPr>
          <w:rFonts w:ascii="Times New Roman" w:hAnsi="Times New Roman" w:cs="Times New Roman"/>
          <w:sz w:val="24"/>
          <w:szCs w:val="24"/>
        </w:rPr>
        <w:t>), a freeware Photoshop-like tool. 2D:4D ratios were created for each hand by taking the ratio of lengths of the index and ring fingers.</w:t>
      </w:r>
      <w:r w:rsidR="00815BFF">
        <w:rPr>
          <w:rFonts w:ascii="Times New Roman" w:hAnsi="Times New Roman" w:cs="Times New Roman"/>
          <w:sz w:val="24"/>
          <w:szCs w:val="24"/>
        </w:rPr>
        <w:t xml:space="preserve"> </w:t>
      </w:r>
      <w:r w:rsidR="00F24DD2">
        <w:rPr>
          <w:rFonts w:ascii="Times New Roman" w:hAnsi="Times New Roman" w:cs="Times New Roman"/>
          <w:sz w:val="24"/>
          <w:szCs w:val="24"/>
        </w:rPr>
        <w:t xml:space="preserve">Five coders provided measurements in this fashion, with each scan coded by at least two coders. Inter-rater reliability was assessed using a one-way, mixed, consistency, average-measures intra-class correlation </w:t>
      </w:r>
      <w:r w:rsidR="00F24DD2" w:rsidRPr="00F24DD2">
        <w:rPr>
          <w:rFonts w:ascii="Times New Roman" w:hAnsi="Times New Roman" w:cs="Times New Roman"/>
          <w:sz w:val="24"/>
          <w:szCs w:val="24"/>
          <w:highlight w:val="yellow"/>
        </w:rPr>
        <w:t>(McGraw &amp; Wong, 1996)</w:t>
      </w:r>
      <w:r w:rsidR="008109E7">
        <w:rPr>
          <w:rFonts w:ascii="Times New Roman" w:hAnsi="Times New Roman" w:cs="Times New Roman"/>
          <w:sz w:val="24"/>
          <w:szCs w:val="24"/>
        </w:rPr>
        <w:t xml:space="preserve"> using the </w:t>
      </w:r>
      <w:r w:rsidR="00F24DD2" w:rsidRPr="008109E7">
        <w:rPr>
          <w:rFonts w:ascii="Courier New" w:hAnsi="Courier New" w:cs="Courier New"/>
          <w:sz w:val="24"/>
          <w:szCs w:val="24"/>
        </w:rPr>
        <w:t xml:space="preserve">psych </w:t>
      </w:r>
      <w:r w:rsidR="008109E7">
        <w:rPr>
          <w:rFonts w:ascii="Times New Roman" w:hAnsi="Times New Roman" w:cs="Times New Roman"/>
          <w:sz w:val="24"/>
          <w:szCs w:val="24"/>
        </w:rPr>
        <w:t>package for R (Revelle, 2016</w:t>
      </w:r>
      <w:r w:rsidR="00F24DD2">
        <w:rPr>
          <w:rFonts w:ascii="Times New Roman" w:hAnsi="Times New Roman" w:cs="Times New Roman"/>
          <w:sz w:val="24"/>
          <w:szCs w:val="24"/>
        </w:rPr>
        <w:t>). The resulting ICCs were excellent (</w:t>
      </w:r>
      <w:r w:rsidR="008109E7">
        <w:rPr>
          <w:rFonts w:ascii="Times New Roman" w:hAnsi="Times New Roman" w:cs="Times New Roman"/>
          <w:sz w:val="24"/>
          <w:szCs w:val="24"/>
        </w:rPr>
        <w:t xml:space="preserve">ICC3k = </w:t>
      </w:r>
      <w:r w:rsidR="00F24DD2">
        <w:rPr>
          <w:rFonts w:ascii="Times New Roman" w:hAnsi="Times New Roman" w:cs="Times New Roman"/>
          <w:sz w:val="24"/>
          <w:szCs w:val="24"/>
        </w:rPr>
        <w:t>.94 for left 2d4d, .88 for right 2d4d), indicating high agreement across coders and minimal loss of power due to measurement error.</w:t>
      </w:r>
    </w:p>
    <w:p w14:paraId="736425BB" w14:textId="6B3494BB" w:rsidR="00614BF1"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Pr="008B083A">
        <w:rPr>
          <w:rFonts w:ascii="Times New Roman" w:hAnsi="Times New Roman" w:cs="Times New Roman"/>
          <w:b/>
          <w:sz w:val="24"/>
          <w:szCs w:val="24"/>
        </w:rPr>
        <w:t>Coldpressor task</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had an opportunity to aggress against their partner by assigning the partner to immerse his fist in a bucket of painfully-cold water for an amount of time. Before making the assignment, the participant first sampled the cold water himself for five seconds to learn that cold-water immersion is unpleasant. The participant then assigned the partner to </w:t>
      </w:r>
      <w:proofErr w:type="gramStart"/>
      <w:r>
        <w:rPr>
          <w:rFonts w:ascii="Times New Roman" w:hAnsi="Times New Roman" w:cs="Times New Roman"/>
          <w:sz w:val="24"/>
          <w:szCs w:val="24"/>
        </w:rPr>
        <w:t>a duration</w:t>
      </w:r>
      <w:proofErr w:type="gramEnd"/>
      <w:r>
        <w:rPr>
          <w:rFonts w:ascii="Times New Roman" w:hAnsi="Times New Roman" w:cs="Times New Roman"/>
          <w:sz w:val="24"/>
          <w:szCs w:val="24"/>
        </w:rPr>
        <w:t xml:space="preserve"> of cold-water immersion on a 9 point scale, ranging from 0 to 80 seconds in 10-second intervals. This measure </w:t>
      </w:r>
      <w:r w:rsidR="009B5C74">
        <w:rPr>
          <w:rFonts w:ascii="Times New Roman" w:hAnsi="Times New Roman" w:cs="Times New Roman"/>
          <w:sz w:val="24"/>
          <w:szCs w:val="24"/>
        </w:rPr>
        <w:t xml:space="preserve">has the benefit of being </w:t>
      </w:r>
      <w:r>
        <w:rPr>
          <w:rFonts w:ascii="Times New Roman" w:hAnsi="Times New Roman" w:cs="Times New Roman"/>
          <w:sz w:val="24"/>
          <w:szCs w:val="24"/>
        </w:rPr>
        <w:t xml:space="preserve">quantified only in one way (e.g. 1-9 rating), eliminating the concerns </w:t>
      </w:r>
      <w:r w:rsidR="009B5C74">
        <w:rPr>
          <w:rFonts w:ascii="Times New Roman" w:hAnsi="Times New Roman" w:cs="Times New Roman"/>
          <w:sz w:val="24"/>
          <w:szCs w:val="24"/>
        </w:rPr>
        <w:t>about flexible quantification methods associated with the</w:t>
      </w:r>
      <w:r>
        <w:rPr>
          <w:rFonts w:ascii="Times New Roman" w:hAnsi="Times New Roman" w:cs="Times New Roman"/>
          <w:sz w:val="24"/>
          <w:szCs w:val="24"/>
        </w:rPr>
        <w:t xml:space="preserve"> competitive reaction time measure of aggression (see Elson et al., 2014).</w:t>
      </w:r>
    </w:p>
    <w:p w14:paraId="64085F15"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Pr="008B083A">
        <w:rPr>
          <w:rFonts w:ascii="Times New Roman" w:hAnsi="Times New Roman" w:cs="Times New Roman"/>
          <w:b/>
          <w:sz w:val="24"/>
          <w:szCs w:val="24"/>
        </w:rPr>
        <w:t>Manipulation checks</w:t>
      </w:r>
      <w:r>
        <w:rPr>
          <w:rFonts w:ascii="Times New Roman" w:hAnsi="Times New Roman" w:cs="Times New Roman"/>
          <w:b/>
          <w:sz w:val="24"/>
          <w:szCs w:val="24"/>
        </w:rPr>
        <w:t>.</w:t>
      </w:r>
      <w:proofErr w:type="gramEnd"/>
      <w:r>
        <w:rPr>
          <w:rFonts w:ascii="Times New Roman" w:hAnsi="Times New Roman" w:cs="Times New Roman"/>
          <w:b/>
          <w:sz w:val="24"/>
          <w:szCs w:val="24"/>
        </w:rPr>
        <w:t xml:space="preserve"> </w:t>
      </w:r>
      <w:r>
        <w:rPr>
          <w:rFonts w:ascii="Times New Roman" w:hAnsi="Times New Roman" w:cs="Times New Roman"/>
          <w:sz w:val="24"/>
          <w:szCs w:val="24"/>
        </w:rPr>
        <w:t xml:space="preserve">Participants completed a questionnaire assessing the efficacy of the various parts of the experimental manipulation. First, participants rated their exchange with their partner for how helpful, pleasant, irritating, etc. their partner’s feedback was. Then, participants rated the video game they played, indicating how violent, enjoyable, exciting, and challenging it was. Participants then rated their degree of experience with video games, first-person shooter video games, and playing video games with a keyboard and mouse. Finally, participants provided demographic information about themselves. </w:t>
      </w:r>
    </w:p>
    <w:p w14:paraId="3034950D" w14:textId="3455F153" w:rsidR="002828DC" w:rsidRDefault="00210861" w:rsidP="003F4AE7">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Probe for s</w:t>
      </w:r>
      <w:r w:rsidR="002828DC" w:rsidRPr="008B083A">
        <w:rPr>
          <w:rFonts w:ascii="Times New Roman" w:hAnsi="Times New Roman" w:cs="Times New Roman"/>
          <w:b/>
          <w:sz w:val="24"/>
          <w:szCs w:val="24"/>
        </w:rPr>
        <w:t>uspicion</w:t>
      </w:r>
      <w:r w:rsidR="002828DC">
        <w:rPr>
          <w:rFonts w:ascii="Times New Roman" w:hAnsi="Times New Roman" w:cs="Times New Roman"/>
          <w:b/>
          <w:sz w:val="24"/>
          <w:szCs w:val="24"/>
        </w:rPr>
        <w:t>.</w:t>
      </w:r>
      <w:proofErr w:type="gramEnd"/>
      <w:r w:rsidR="002828DC">
        <w:rPr>
          <w:rFonts w:ascii="Times New Roman" w:hAnsi="Times New Roman" w:cs="Times New Roman"/>
          <w:b/>
          <w:sz w:val="24"/>
          <w:szCs w:val="24"/>
        </w:rPr>
        <w:t xml:space="preserve"> </w:t>
      </w:r>
      <w:r w:rsidR="00030FE2" w:rsidRPr="00030FE2">
        <w:rPr>
          <w:rFonts w:ascii="Times New Roman" w:hAnsi="Times New Roman" w:cs="Times New Roman"/>
          <w:sz w:val="24"/>
          <w:szCs w:val="24"/>
        </w:rPr>
        <w:t>Research</w:t>
      </w:r>
      <w:r w:rsidR="00030FE2">
        <w:rPr>
          <w:rFonts w:ascii="Times New Roman" w:hAnsi="Times New Roman" w:cs="Times New Roman"/>
          <w:sz w:val="24"/>
          <w:szCs w:val="24"/>
        </w:rPr>
        <w:t xml:space="preserve"> assistants attempted an oral funneled debriefing. Following this oral debriefing, p</w:t>
      </w:r>
      <w:r w:rsidR="002828DC">
        <w:rPr>
          <w:rFonts w:ascii="Times New Roman" w:hAnsi="Times New Roman" w:cs="Times New Roman"/>
          <w:sz w:val="24"/>
          <w:szCs w:val="24"/>
        </w:rPr>
        <w:t xml:space="preserve">articipants completed a questionnaire intended to imitate a funneled debriefing. It begins with broad questions about the study and its purpose, and whether anything seemed strange about the study, and then grows increasingly specific, asking the participant about the aggression measure and other participant in the study. </w:t>
      </w:r>
    </w:p>
    <w:p w14:paraId="6C46E731"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Materials</w:t>
      </w:r>
    </w:p>
    <w:p w14:paraId="772029F9"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b/>
          <w:sz w:val="24"/>
          <w:szCs w:val="24"/>
        </w:rPr>
        <w:t>Modified video games.</w:t>
      </w:r>
      <w:proofErr w:type="gramEnd"/>
      <w:r>
        <w:rPr>
          <w:rFonts w:ascii="Times New Roman" w:hAnsi="Times New Roman" w:cs="Times New Roman"/>
          <w:sz w:val="24"/>
          <w:szCs w:val="24"/>
        </w:rPr>
        <w:t xml:space="preserve">  Four modified versions of the video game </w:t>
      </w:r>
      <w:r>
        <w:rPr>
          <w:rFonts w:ascii="Times New Roman" w:hAnsi="Times New Roman" w:cs="Times New Roman"/>
          <w:i/>
          <w:sz w:val="24"/>
          <w:szCs w:val="24"/>
        </w:rPr>
        <w:t xml:space="preserve">Doom II </w:t>
      </w:r>
      <w:r>
        <w:rPr>
          <w:rFonts w:ascii="Times New Roman" w:hAnsi="Times New Roman" w:cs="Times New Roman"/>
          <w:sz w:val="24"/>
          <w:szCs w:val="24"/>
        </w:rPr>
        <w:t xml:space="preserve">(iD Software, </w:t>
      </w:r>
      <w:r w:rsidR="00506AF4">
        <w:rPr>
          <w:rFonts w:ascii="Times New Roman" w:hAnsi="Times New Roman" w:cs="Times New Roman"/>
          <w:sz w:val="24"/>
          <w:szCs w:val="24"/>
        </w:rPr>
        <w:t>1994</w:t>
      </w:r>
      <w:r>
        <w:rPr>
          <w:rFonts w:ascii="Times New Roman" w:hAnsi="Times New Roman" w:cs="Times New Roman"/>
          <w:sz w:val="24"/>
          <w:szCs w:val="24"/>
        </w:rPr>
        <w:t xml:space="preserve">) were created using software modification tools (Judd, 2011; </w:t>
      </w:r>
      <w:proofErr w:type="gramStart"/>
      <w:r>
        <w:rPr>
          <w:rFonts w:ascii="Times New Roman" w:hAnsi="Times New Roman" w:cs="Times New Roman"/>
          <w:sz w:val="24"/>
          <w:szCs w:val="24"/>
        </w:rPr>
        <w:t>vd</w:t>
      </w:r>
      <w:proofErr w:type="gramEnd"/>
      <w:r>
        <w:rPr>
          <w:rFonts w:ascii="Times New Roman" w:hAnsi="Times New Roman" w:cs="Times New Roman"/>
          <w:sz w:val="24"/>
          <w:szCs w:val="24"/>
        </w:rPr>
        <w:t xml:space="preserve"> Heiden, 2012). These four versions were designed to create a 2 (Difficulty: Easy, Difficulty) x 2 (Violence: Nonviolent, Violent) design. </w:t>
      </w:r>
    </w:p>
    <w:p w14:paraId="27F73A4F" w14:textId="705BC016"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Across the four video games, all gameplay variables are held constant. </w:t>
      </w:r>
      <w:r w:rsidR="009B5C74">
        <w:rPr>
          <w:rFonts w:ascii="Times New Roman" w:hAnsi="Times New Roman" w:cs="Times New Roman"/>
          <w:sz w:val="24"/>
          <w:szCs w:val="24"/>
        </w:rPr>
        <w:t xml:space="preserve">A series of unique levels were designed that would be easy for players to navigate. This was done to minimize the amount of time players spent wandering aimlessly or being lost and maximize the amount of time engaged in gameplay and violence, as appropriate. Players had a rapid-fire tool and a slow-but-powerful tool (in the violent condition, these were a chaingun and a shotgun.) </w:t>
      </w:r>
      <w:r>
        <w:rPr>
          <w:rFonts w:ascii="Times New Roman" w:hAnsi="Times New Roman" w:cs="Times New Roman"/>
          <w:sz w:val="24"/>
          <w:szCs w:val="24"/>
        </w:rPr>
        <w:t xml:space="preserve">The player moves at the same speed, </w:t>
      </w:r>
      <w:r w:rsidR="00F12BA6">
        <w:rPr>
          <w:rFonts w:ascii="Times New Roman" w:hAnsi="Times New Roman" w:cs="Times New Roman"/>
          <w:sz w:val="24"/>
          <w:szCs w:val="24"/>
        </w:rPr>
        <w:t xml:space="preserve">and </w:t>
      </w:r>
      <w:r>
        <w:rPr>
          <w:rFonts w:ascii="Times New Roman" w:hAnsi="Times New Roman" w:cs="Times New Roman"/>
          <w:sz w:val="24"/>
          <w:szCs w:val="24"/>
        </w:rPr>
        <w:t>the player’s abilities have the same effects on enemies</w:t>
      </w:r>
      <w:r w:rsidR="00F12BA6">
        <w:rPr>
          <w:rFonts w:ascii="Times New Roman" w:hAnsi="Times New Roman" w:cs="Times New Roman"/>
          <w:sz w:val="24"/>
          <w:szCs w:val="24"/>
        </w:rPr>
        <w:t>.</w:t>
      </w:r>
      <w:r>
        <w:rPr>
          <w:rFonts w:ascii="Times New Roman" w:hAnsi="Times New Roman" w:cs="Times New Roman"/>
          <w:sz w:val="24"/>
          <w:szCs w:val="24"/>
        </w:rPr>
        <w:t xml:space="preserve"> </w:t>
      </w:r>
      <w:r w:rsidR="00F12BA6">
        <w:rPr>
          <w:rFonts w:ascii="Times New Roman" w:hAnsi="Times New Roman" w:cs="Times New Roman"/>
          <w:sz w:val="24"/>
          <w:szCs w:val="24"/>
        </w:rPr>
        <w:t>T</w:t>
      </w:r>
      <w:r>
        <w:rPr>
          <w:rFonts w:ascii="Times New Roman" w:hAnsi="Times New Roman" w:cs="Times New Roman"/>
          <w:sz w:val="24"/>
          <w:szCs w:val="24"/>
        </w:rPr>
        <w:t>he enemies have the same abilities and artificial intelligence</w:t>
      </w:r>
      <w:r w:rsidR="00F12BA6">
        <w:rPr>
          <w:rFonts w:ascii="Times New Roman" w:hAnsi="Times New Roman" w:cs="Times New Roman"/>
          <w:sz w:val="24"/>
          <w:szCs w:val="24"/>
        </w:rPr>
        <w:t xml:space="preserve"> given the same difficulty setting</w:t>
      </w:r>
      <w:r>
        <w:rPr>
          <w:rFonts w:ascii="Times New Roman" w:hAnsi="Times New Roman" w:cs="Times New Roman"/>
          <w:sz w:val="24"/>
          <w:szCs w:val="24"/>
        </w:rPr>
        <w:t>. All four versions of the game used the same levels so that level geography and the placement of supplies and enemies were the same across conditions. In the case that the player’s health was reduced to zero, he would start again from the most recent of six checkpoints.</w:t>
      </w:r>
    </w:p>
    <w:p w14:paraId="52849E1F" w14:textId="77777777"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Violent content of the games was manipulated by changing the graphical and auditory representation of the player’s tools and of the enemies. In the nonviolent version, enemy graphics and sounds were borrowed from </w:t>
      </w:r>
      <w:r>
        <w:rPr>
          <w:rFonts w:ascii="Times New Roman" w:hAnsi="Times New Roman" w:cs="Times New Roman"/>
          <w:i/>
          <w:sz w:val="24"/>
          <w:szCs w:val="24"/>
        </w:rPr>
        <w:t xml:space="preserve">Chex Quest </w:t>
      </w:r>
      <w:r>
        <w:rPr>
          <w:rFonts w:ascii="Times New Roman" w:hAnsi="Times New Roman" w:cs="Times New Roman"/>
          <w:sz w:val="24"/>
          <w:szCs w:val="24"/>
        </w:rPr>
        <w:t>(Digital Café, 199</w:t>
      </w:r>
      <w:r w:rsidR="00506AF4">
        <w:rPr>
          <w:rFonts w:ascii="Times New Roman" w:hAnsi="Times New Roman" w:cs="Times New Roman"/>
          <w:sz w:val="24"/>
          <w:szCs w:val="24"/>
        </w:rPr>
        <w:t>6</w:t>
      </w:r>
      <w:r>
        <w:rPr>
          <w:rFonts w:ascii="Times New Roman" w:hAnsi="Times New Roman" w:cs="Times New Roman"/>
          <w:sz w:val="24"/>
          <w:szCs w:val="24"/>
        </w:rPr>
        <w:t xml:space="preserve">), a modified version of </w:t>
      </w:r>
      <w:r>
        <w:rPr>
          <w:rFonts w:ascii="Times New Roman" w:hAnsi="Times New Roman" w:cs="Times New Roman"/>
          <w:i/>
          <w:sz w:val="24"/>
          <w:szCs w:val="24"/>
        </w:rPr>
        <w:t>Doom II</w:t>
      </w:r>
      <w:r>
        <w:rPr>
          <w:rFonts w:ascii="Times New Roman" w:hAnsi="Times New Roman" w:cs="Times New Roman"/>
          <w:sz w:val="24"/>
          <w:szCs w:val="24"/>
        </w:rPr>
        <w:t xml:space="preserve"> that replaces the enemies with silly-looking booger aliens. The players’ weapons are si</w:t>
      </w:r>
      <w:r w:rsidR="00F12BA6">
        <w:rPr>
          <w:rFonts w:ascii="Times New Roman" w:hAnsi="Times New Roman" w:cs="Times New Roman"/>
          <w:sz w:val="24"/>
          <w:szCs w:val="24"/>
        </w:rPr>
        <w:t>milarly replaced with “zorchers</w:t>
      </w:r>
      <w:r>
        <w:rPr>
          <w:rFonts w:ascii="Times New Roman" w:hAnsi="Times New Roman" w:cs="Times New Roman"/>
          <w:sz w:val="24"/>
          <w:szCs w:val="24"/>
        </w:rPr>
        <w:t>,</w:t>
      </w:r>
      <w:r w:rsidR="00F12BA6">
        <w:rPr>
          <w:rFonts w:ascii="Times New Roman" w:hAnsi="Times New Roman" w:cs="Times New Roman"/>
          <w:sz w:val="24"/>
          <w:szCs w:val="24"/>
        </w:rPr>
        <w:t>”</w:t>
      </w:r>
      <w:r>
        <w:rPr>
          <w:rFonts w:ascii="Times New Roman" w:hAnsi="Times New Roman" w:cs="Times New Roman"/>
          <w:sz w:val="24"/>
          <w:szCs w:val="24"/>
        </w:rPr>
        <w:t xml:space="preserve"> science-fiction tools </w:t>
      </w:r>
      <w:r w:rsidR="00F12BA6">
        <w:rPr>
          <w:rFonts w:ascii="Times New Roman" w:hAnsi="Times New Roman" w:cs="Times New Roman"/>
          <w:sz w:val="24"/>
          <w:szCs w:val="24"/>
        </w:rPr>
        <w:t>that resemble remote controllers</w:t>
      </w:r>
      <w:r>
        <w:rPr>
          <w:rFonts w:ascii="Times New Roman" w:hAnsi="Times New Roman" w:cs="Times New Roman"/>
          <w:sz w:val="24"/>
          <w:szCs w:val="24"/>
        </w:rPr>
        <w:t xml:space="preserve">. Participants in this condition are told that the aliens are lost and confused and need to be sent home with the zorcher. Players maintain their health and ammunition by picking up fruits, vegetables, “zorch pellets,” and “zap tapes.” </w:t>
      </w:r>
      <w:r>
        <w:rPr>
          <w:rFonts w:ascii="Times New Roman" w:hAnsi="Times New Roman" w:cs="Times New Roman"/>
          <w:sz w:val="24"/>
          <w:szCs w:val="24"/>
        </w:rPr>
        <w:lastRenderedPageBreak/>
        <w:t xml:space="preserve">In the violent version, enemy graphics and sounds were borrowed from </w:t>
      </w:r>
      <w:r>
        <w:rPr>
          <w:rFonts w:ascii="Times New Roman" w:hAnsi="Times New Roman" w:cs="Times New Roman"/>
          <w:i/>
          <w:sz w:val="24"/>
          <w:szCs w:val="24"/>
        </w:rPr>
        <w:t>Brutal Doom</w:t>
      </w:r>
      <w:r w:rsidR="00506AF4">
        <w:rPr>
          <w:rFonts w:ascii="Times New Roman" w:hAnsi="Times New Roman" w:cs="Times New Roman"/>
          <w:i/>
          <w:sz w:val="24"/>
          <w:szCs w:val="24"/>
        </w:rPr>
        <w:t xml:space="preserve"> </w:t>
      </w:r>
      <w:r w:rsidR="00506AF4">
        <w:rPr>
          <w:rFonts w:ascii="Times New Roman" w:hAnsi="Times New Roman" w:cs="Times New Roman"/>
          <w:sz w:val="24"/>
          <w:szCs w:val="24"/>
        </w:rPr>
        <w:t>(Abenante, 2012)</w:t>
      </w:r>
      <w:r>
        <w:rPr>
          <w:rFonts w:ascii="Times New Roman" w:hAnsi="Times New Roman" w:cs="Times New Roman"/>
          <w:sz w:val="24"/>
          <w:szCs w:val="24"/>
        </w:rPr>
        <w:t xml:space="preserve">, a modified form of </w:t>
      </w:r>
      <w:r>
        <w:rPr>
          <w:rFonts w:ascii="Times New Roman" w:hAnsi="Times New Roman" w:cs="Times New Roman"/>
          <w:i/>
          <w:sz w:val="24"/>
          <w:szCs w:val="24"/>
        </w:rPr>
        <w:t xml:space="preserve">Doom II </w:t>
      </w:r>
      <w:r w:rsidR="00F12BA6">
        <w:rPr>
          <w:rFonts w:ascii="Times New Roman" w:hAnsi="Times New Roman" w:cs="Times New Roman"/>
          <w:sz w:val="24"/>
          <w:szCs w:val="24"/>
        </w:rPr>
        <w:t xml:space="preserve">that makes the game more explicitly violent. In this game, </w:t>
      </w:r>
      <w:r>
        <w:rPr>
          <w:rFonts w:ascii="Times New Roman" w:hAnsi="Times New Roman" w:cs="Times New Roman"/>
          <w:sz w:val="24"/>
          <w:szCs w:val="24"/>
        </w:rPr>
        <w:t>defeated enemies explode into fountains of gore, severed limbs, and scattering teeth. In the violent version of the game, the texture of some map scenery was replaced with more hellish imagery such as rivers of blood, demonic skulls, or bodies chained to walls. The functional aspects of map geometry re</w:t>
      </w:r>
      <w:r w:rsidR="00F12BA6">
        <w:rPr>
          <w:rFonts w:ascii="Times New Roman" w:hAnsi="Times New Roman" w:cs="Times New Roman"/>
          <w:sz w:val="24"/>
          <w:szCs w:val="24"/>
        </w:rPr>
        <w:t>mained the same across versions</w:t>
      </w:r>
      <w:r>
        <w:rPr>
          <w:rFonts w:ascii="Times New Roman" w:hAnsi="Times New Roman" w:cs="Times New Roman"/>
          <w:sz w:val="24"/>
          <w:szCs w:val="24"/>
        </w:rPr>
        <w:t>.</w:t>
      </w:r>
    </w:p>
    <w:p w14:paraId="44B2F8A8" w14:textId="4FEDE8FF" w:rsidR="002828DC"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difficulty of the games was manipulated by changing the enemies’ artificial intelligence. In the difficult version of the game, the enemies fought per their original artificial intelligence</w:t>
      </w:r>
      <w:r w:rsidR="009B5C74">
        <w:rPr>
          <w:rFonts w:ascii="Times New Roman" w:hAnsi="Times New Roman" w:cs="Times New Roman"/>
          <w:sz w:val="24"/>
          <w:szCs w:val="24"/>
        </w:rPr>
        <w:t>, using guns, claws, or fireballs in the violent game and throwing boogers in the nonviolent game</w:t>
      </w:r>
      <w:r>
        <w:rPr>
          <w:rFonts w:ascii="Times New Roman" w:hAnsi="Times New Roman" w:cs="Times New Roman"/>
          <w:sz w:val="24"/>
          <w:szCs w:val="24"/>
        </w:rPr>
        <w:t>. Thus, in the difficult version of the game, it was possible that players would be wounded or slimed too many times and have to restart the level. Players had to attend to the game environment to find supplies such as health, armor, and ammunition. In the easy version of the game, however, enemies had their artificial intelligence changed so that they could not attack the player. Instead, they would walk very slowly towards the player and wait to be killed or zorched. In the easy version of the game, it was impossible for the player to lose health or to have to restart the level. Players were also given infinite ammunition so that they would not have to search the environment for supplies.</w:t>
      </w:r>
    </w:p>
    <w:p w14:paraId="20FA265E" w14:textId="19863A93" w:rsidR="002828DC" w:rsidRPr="009D358A" w:rsidRDefault="002828DC"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The modified games were also programmed to track players’ in-game behavior and performance. Across the gameplay session, the game tracked: the number of times the player had to restart the level, the number of enemies slain or zorched, the number of times the rapid-fire tool was used, the number of times the slow</w:t>
      </w:r>
      <w:r w:rsidR="00A56111">
        <w:rPr>
          <w:rFonts w:ascii="Times New Roman" w:hAnsi="Times New Roman" w:cs="Times New Roman"/>
          <w:sz w:val="24"/>
          <w:szCs w:val="24"/>
        </w:rPr>
        <w:t>-but-</w:t>
      </w:r>
      <w:r>
        <w:rPr>
          <w:rFonts w:ascii="Times New Roman" w:hAnsi="Times New Roman" w:cs="Times New Roman"/>
          <w:sz w:val="24"/>
          <w:szCs w:val="24"/>
        </w:rPr>
        <w:t xml:space="preserve">powerful tool was </w:t>
      </w:r>
      <w:r>
        <w:rPr>
          <w:rFonts w:ascii="Times New Roman" w:hAnsi="Times New Roman" w:cs="Times New Roman"/>
          <w:sz w:val="24"/>
          <w:szCs w:val="24"/>
        </w:rPr>
        <w:lastRenderedPageBreak/>
        <w:t>used, the furthest point reached by the player, and the number of times the player was hit by an enemy.</w:t>
      </w:r>
    </w:p>
    <w:p w14:paraId="379E95C0" w14:textId="77777777" w:rsidR="002828DC" w:rsidRPr="00D07580" w:rsidRDefault="002108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Procedure</w:t>
      </w:r>
    </w:p>
    <w:p w14:paraId="59E3CA0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Participants</w:t>
      </w:r>
      <w:r>
        <w:rPr>
          <w:rFonts w:ascii="Times New Roman" w:hAnsi="Times New Roman" w:cs="Times New Roman"/>
          <w:sz w:val="24"/>
          <w:szCs w:val="24"/>
        </w:rPr>
        <w:t xml:space="preserve"> </w:t>
      </w:r>
      <w:r w:rsidRPr="0078362B">
        <w:rPr>
          <w:rFonts w:ascii="Times New Roman" w:hAnsi="Times New Roman" w:cs="Times New Roman"/>
          <w:sz w:val="24"/>
          <w:szCs w:val="24"/>
        </w:rPr>
        <w:t>arrive</w:t>
      </w:r>
      <w:r>
        <w:rPr>
          <w:rFonts w:ascii="Times New Roman" w:hAnsi="Times New Roman" w:cs="Times New Roman"/>
          <w:sz w:val="24"/>
          <w:szCs w:val="24"/>
        </w:rPr>
        <w:t>d</w:t>
      </w:r>
      <w:r w:rsidRPr="0078362B">
        <w:rPr>
          <w:rFonts w:ascii="Times New Roman" w:hAnsi="Times New Roman" w:cs="Times New Roman"/>
          <w:sz w:val="24"/>
          <w:szCs w:val="24"/>
        </w:rPr>
        <w:t xml:space="preserve"> at the lab in pairs and </w:t>
      </w:r>
      <w:r>
        <w:rPr>
          <w:rFonts w:ascii="Times New Roman" w:hAnsi="Times New Roman" w:cs="Times New Roman"/>
          <w:sz w:val="24"/>
          <w:szCs w:val="24"/>
        </w:rPr>
        <w:t xml:space="preserve">were </w:t>
      </w:r>
      <w:r w:rsidRPr="0078362B">
        <w:rPr>
          <w:rFonts w:ascii="Times New Roman" w:hAnsi="Times New Roman" w:cs="Times New Roman"/>
          <w:sz w:val="24"/>
          <w:szCs w:val="24"/>
        </w:rPr>
        <w:t xml:space="preserve">immediately escorted to separate adjacent rooms. Following consent, participants’ hands </w:t>
      </w:r>
      <w:r>
        <w:rPr>
          <w:rFonts w:ascii="Times New Roman" w:hAnsi="Times New Roman" w:cs="Times New Roman"/>
          <w:sz w:val="24"/>
          <w:szCs w:val="24"/>
        </w:rPr>
        <w:t>were</w:t>
      </w:r>
      <w:r w:rsidRPr="0078362B">
        <w:rPr>
          <w:rFonts w:ascii="Times New Roman" w:hAnsi="Times New Roman" w:cs="Times New Roman"/>
          <w:sz w:val="24"/>
          <w:szCs w:val="24"/>
        </w:rPr>
        <w:t xml:space="preserve"> photographed with a flatbed scanner</w:t>
      </w:r>
      <w:r>
        <w:rPr>
          <w:rFonts w:ascii="Times New Roman" w:hAnsi="Times New Roman" w:cs="Times New Roman"/>
          <w:sz w:val="24"/>
          <w:szCs w:val="24"/>
        </w:rPr>
        <w:t xml:space="preserve"> for measurement of </w:t>
      </w:r>
      <w:r w:rsidR="00361A5A">
        <w:rPr>
          <w:rFonts w:ascii="Times New Roman" w:hAnsi="Times New Roman" w:cs="Times New Roman"/>
          <w:sz w:val="24"/>
          <w:szCs w:val="24"/>
        </w:rPr>
        <w:t>2D:4D</w:t>
      </w:r>
      <w:r w:rsidRPr="0078362B">
        <w:rPr>
          <w:rFonts w:ascii="Times New Roman" w:hAnsi="Times New Roman" w:cs="Times New Roman"/>
          <w:sz w:val="24"/>
          <w:szCs w:val="24"/>
        </w:rPr>
        <w:t xml:space="preserve">. Because there </w:t>
      </w:r>
      <w:r>
        <w:rPr>
          <w:rFonts w:ascii="Times New Roman" w:hAnsi="Times New Roman" w:cs="Times New Roman"/>
          <w:sz w:val="24"/>
          <w:szCs w:val="24"/>
        </w:rPr>
        <w:t xml:space="preserve">was </w:t>
      </w:r>
      <w:r w:rsidRPr="0078362B">
        <w:rPr>
          <w:rFonts w:ascii="Times New Roman" w:hAnsi="Times New Roman" w:cs="Times New Roman"/>
          <w:sz w:val="24"/>
          <w:szCs w:val="24"/>
        </w:rPr>
        <w:t xml:space="preserve">only one scanner, participants </w:t>
      </w:r>
      <w:r>
        <w:rPr>
          <w:rFonts w:ascii="Times New Roman" w:hAnsi="Times New Roman" w:cs="Times New Roman"/>
          <w:sz w:val="24"/>
          <w:szCs w:val="24"/>
        </w:rPr>
        <w:t>were able to</w:t>
      </w:r>
      <w:r w:rsidRPr="0078362B">
        <w:rPr>
          <w:rFonts w:ascii="Times New Roman" w:hAnsi="Times New Roman" w:cs="Times New Roman"/>
          <w:sz w:val="24"/>
          <w:szCs w:val="24"/>
        </w:rPr>
        <w:t xml:space="preserve"> see each other as scans </w:t>
      </w:r>
      <w:r>
        <w:rPr>
          <w:rFonts w:ascii="Times New Roman" w:hAnsi="Times New Roman" w:cs="Times New Roman"/>
          <w:sz w:val="24"/>
          <w:szCs w:val="24"/>
        </w:rPr>
        <w:t>we</w:t>
      </w:r>
      <w:r w:rsidRPr="0078362B">
        <w:rPr>
          <w:rFonts w:ascii="Times New Roman" w:hAnsi="Times New Roman" w:cs="Times New Roman"/>
          <w:sz w:val="24"/>
          <w:szCs w:val="24"/>
        </w:rPr>
        <w:t>re taken</w:t>
      </w:r>
      <w:r>
        <w:rPr>
          <w:rFonts w:ascii="Times New Roman" w:hAnsi="Times New Roman" w:cs="Times New Roman"/>
          <w:sz w:val="24"/>
          <w:szCs w:val="24"/>
        </w:rPr>
        <w:t>, demonstrating the presence of another participant in the study</w:t>
      </w:r>
      <w:r w:rsidRPr="0078362B">
        <w:rPr>
          <w:rFonts w:ascii="Times New Roman" w:hAnsi="Times New Roman" w:cs="Times New Roman"/>
          <w:sz w:val="24"/>
          <w:szCs w:val="24"/>
        </w:rPr>
        <w:t xml:space="preserve">. After scanning, participants </w:t>
      </w:r>
      <w:r>
        <w:rPr>
          <w:rFonts w:ascii="Times New Roman" w:hAnsi="Times New Roman" w:cs="Times New Roman"/>
          <w:sz w:val="24"/>
          <w:szCs w:val="24"/>
        </w:rPr>
        <w:t>returned</w:t>
      </w:r>
      <w:r w:rsidRPr="0078362B">
        <w:rPr>
          <w:rFonts w:ascii="Times New Roman" w:hAnsi="Times New Roman" w:cs="Times New Roman"/>
          <w:sz w:val="24"/>
          <w:szCs w:val="24"/>
        </w:rPr>
        <w:t xml:space="preserve"> to their desk</w:t>
      </w:r>
      <w:r>
        <w:rPr>
          <w:rFonts w:ascii="Times New Roman" w:hAnsi="Times New Roman" w:cs="Times New Roman"/>
          <w:sz w:val="24"/>
          <w:szCs w:val="24"/>
        </w:rPr>
        <w:t>s</w:t>
      </w:r>
      <w:r w:rsidRPr="0078362B">
        <w:rPr>
          <w:rFonts w:ascii="Times New Roman" w:hAnsi="Times New Roman" w:cs="Times New Roman"/>
          <w:sz w:val="24"/>
          <w:szCs w:val="24"/>
        </w:rPr>
        <w:t>.</w:t>
      </w:r>
    </w:p>
    <w:p w14:paraId="12CA623C"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 xml:space="preserve">were then </w:t>
      </w:r>
      <w:r w:rsidRPr="0078362B">
        <w:rPr>
          <w:rFonts w:ascii="Times New Roman" w:hAnsi="Times New Roman" w:cs="Times New Roman"/>
          <w:sz w:val="24"/>
          <w:szCs w:val="24"/>
        </w:rPr>
        <w:t xml:space="preserve">given an envelope, a sheet of loose-leaf paper, and a printed essay prompt. They </w:t>
      </w:r>
      <w:r>
        <w:rPr>
          <w:rFonts w:ascii="Times New Roman" w:hAnsi="Times New Roman" w:cs="Times New Roman"/>
          <w:sz w:val="24"/>
          <w:szCs w:val="24"/>
        </w:rPr>
        <w:t>were</w:t>
      </w:r>
      <w:r w:rsidRPr="0078362B">
        <w:rPr>
          <w:rFonts w:ascii="Times New Roman" w:hAnsi="Times New Roman" w:cs="Times New Roman"/>
          <w:sz w:val="24"/>
          <w:szCs w:val="24"/>
        </w:rPr>
        <w:t xml:space="preserve"> informed that the first task </w:t>
      </w:r>
      <w:r w:rsidR="00D23C31">
        <w:rPr>
          <w:rFonts w:ascii="Times New Roman" w:hAnsi="Times New Roman" w:cs="Times New Roman"/>
          <w:sz w:val="24"/>
          <w:szCs w:val="24"/>
        </w:rPr>
        <w:t>was</w:t>
      </w:r>
      <w:r w:rsidRPr="0078362B">
        <w:rPr>
          <w:rFonts w:ascii="Times New Roman" w:hAnsi="Times New Roman" w:cs="Times New Roman"/>
          <w:sz w:val="24"/>
          <w:szCs w:val="24"/>
        </w:rPr>
        <w:t xml:space="preserve"> to write a five-minute persuasive essay of their personal views on abortion which </w:t>
      </w:r>
      <w:r>
        <w:rPr>
          <w:rFonts w:ascii="Times New Roman" w:hAnsi="Times New Roman" w:cs="Times New Roman"/>
          <w:sz w:val="24"/>
          <w:szCs w:val="24"/>
        </w:rPr>
        <w:t>would</w:t>
      </w:r>
      <w:r w:rsidRPr="0078362B">
        <w:rPr>
          <w:rFonts w:ascii="Times New Roman" w:hAnsi="Times New Roman" w:cs="Times New Roman"/>
          <w:sz w:val="24"/>
          <w:szCs w:val="24"/>
        </w:rPr>
        <w:t xml:space="preserve"> later be judged by the other participant. (To justify this practice, participants </w:t>
      </w:r>
      <w:r>
        <w:rPr>
          <w:rFonts w:ascii="Times New Roman" w:hAnsi="Times New Roman" w:cs="Times New Roman"/>
          <w:sz w:val="24"/>
          <w:szCs w:val="24"/>
        </w:rPr>
        <w:t>were told that participants rate</w:t>
      </w:r>
      <w:r w:rsidRPr="0078362B">
        <w:rPr>
          <w:rFonts w:ascii="Times New Roman" w:hAnsi="Times New Roman" w:cs="Times New Roman"/>
          <w:sz w:val="24"/>
          <w:szCs w:val="24"/>
        </w:rPr>
        <w:t xml:space="preserve"> essays just as well as </w:t>
      </w:r>
      <w:r w:rsidR="00D23C31">
        <w:rPr>
          <w:rFonts w:ascii="Times New Roman" w:hAnsi="Times New Roman" w:cs="Times New Roman"/>
          <w:sz w:val="24"/>
          <w:szCs w:val="24"/>
        </w:rPr>
        <w:t xml:space="preserve">do </w:t>
      </w:r>
      <w:r w:rsidRPr="0078362B">
        <w:rPr>
          <w:rFonts w:ascii="Times New Roman" w:hAnsi="Times New Roman" w:cs="Times New Roman"/>
          <w:sz w:val="24"/>
          <w:szCs w:val="24"/>
        </w:rPr>
        <w:t xml:space="preserve">trained research assistants.) At the end of these five minutes, the essays </w:t>
      </w:r>
      <w:r>
        <w:rPr>
          <w:rFonts w:ascii="Times New Roman" w:hAnsi="Times New Roman" w:cs="Times New Roman"/>
          <w:sz w:val="24"/>
          <w:szCs w:val="24"/>
        </w:rPr>
        <w:t>were</w:t>
      </w:r>
      <w:r w:rsidRPr="0078362B">
        <w:rPr>
          <w:rFonts w:ascii="Times New Roman" w:hAnsi="Times New Roman" w:cs="Times New Roman"/>
          <w:sz w:val="24"/>
          <w:szCs w:val="24"/>
        </w:rPr>
        <w:t xml:space="preserve"> collected so that they </w:t>
      </w:r>
      <w:r>
        <w:rPr>
          <w:rFonts w:ascii="Times New Roman" w:hAnsi="Times New Roman" w:cs="Times New Roman"/>
          <w:sz w:val="24"/>
          <w:szCs w:val="24"/>
        </w:rPr>
        <w:t>purportedly could</w:t>
      </w:r>
      <w:r w:rsidRPr="0078362B">
        <w:rPr>
          <w:rFonts w:ascii="Times New Roman" w:hAnsi="Times New Roman" w:cs="Times New Roman"/>
          <w:sz w:val="24"/>
          <w:szCs w:val="24"/>
        </w:rPr>
        <w:t xml:space="preserve"> be exchanged with the other participant.</w:t>
      </w:r>
    </w:p>
    <w:p w14:paraId="79275CA7"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Instead of exchanging the essays, each participant receive</w:t>
      </w:r>
      <w:r>
        <w:rPr>
          <w:rFonts w:ascii="Times New Roman" w:hAnsi="Times New Roman" w:cs="Times New Roman"/>
          <w:sz w:val="24"/>
          <w:szCs w:val="24"/>
        </w:rPr>
        <w:t>d</w:t>
      </w:r>
      <w:r w:rsidRPr="0078362B">
        <w:rPr>
          <w:rFonts w:ascii="Times New Roman" w:hAnsi="Times New Roman" w:cs="Times New Roman"/>
          <w:sz w:val="24"/>
          <w:szCs w:val="24"/>
        </w:rPr>
        <w:t xml:space="preserve"> a fake, premade essay designed to oppose their beliefs. </w:t>
      </w:r>
      <w:r>
        <w:rPr>
          <w:rFonts w:ascii="Times New Roman" w:hAnsi="Times New Roman" w:cs="Times New Roman"/>
          <w:sz w:val="24"/>
          <w:szCs w:val="24"/>
        </w:rPr>
        <w:t>P</w:t>
      </w:r>
      <w:r w:rsidRPr="0078362B">
        <w:rPr>
          <w:rFonts w:ascii="Times New Roman" w:hAnsi="Times New Roman" w:cs="Times New Roman"/>
          <w:sz w:val="24"/>
          <w:szCs w:val="24"/>
        </w:rPr>
        <w:t xml:space="preserve">articipants </w:t>
      </w:r>
      <w:r>
        <w:rPr>
          <w:rFonts w:ascii="Times New Roman" w:hAnsi="Times New Roman" w:cs="Times New Roman"/>
          <w:sz w:val="24"/>
          <w:szCs w:val="24"/>
        </w:rPr>
        <w:t>who wrote</w:t>
      </w:r>
      <w:r w:rsidRPr="0078362B">
        <w:rPr>
          <w:rFonts w:ascii="Times New Roman" w:hAnsi="Times New Roman" w:cs="Times New Roman"/>
          <w:sz w:val="24"/>
          <w:szCs w:val="24"/>
        </w:rPr>
        <w:t xml:space="preserve"> a pro-life essay receive</w:t>
      </w:r>
      <w:r>
        <w:rPr>
          <w:rFonts w:ascii="Times New Roman" w:hAnsi="Times New Roman" w:cs="Times New Roman"/>
          <w:sz w:val="24"/>
          <w:szCs w:val="24"/>
        </w:rPr>
        <w:t>d</w:t>
      </w:r>
      <w:r w:rsidR="00D23C31">
        <w:rPr>
          <w:rFonts w:ascii="Times New Roman" w:hAnsi="Times New Roman" w:cs="Times New Roman"/>
          <w:sz w:val="24"/>
          <w:szCs w:val="24"/>
        </w:rPr>
        <w:t xml:space="preserve"> a pro-choice essay, whereas</w:t>
      </w:r>
      <w:r w:rsidRPr="0078362B">
        <w:rPr>
          <w:rFonts w:ascii="Times New Roman" w:hAnsi="Times New Roman" w:cs="Times New Roman"/>
          <w:sz w:val="24"/>
          <w:szCs w:val="24"/>
        </w:rPr>
        <w:t xml:space="preserve"> participants</w:t>
      </w:r>
      <w:r>
        <w:rPr>
          <w:rFonts w:ascii="Times New Roman" w:hAnsi="Times New Roman" w:cs="Times New Roman"/>
          <w:sz w:val="24"/>
          <w:szCs w:val="24"/>
        </w:rPr>
        <w:t xml:space="preserve"> who wrote</w:t>
      </w:r>
      <w:r w:rsidRPr="0078362B">
        <w:rPr>
          <w:rFonts w:ascii="Times New Roman" w:hAnsi="Times New Roman" w:cs="Times New Roman"/>
          <w:sz w:val="24"/>
          <w:szCs w:val="24"/>
        </w:rPr>
        <w:t xml:space="preserve"> a pro-choice essay receive</w:t>
      </w:r>
      <w:r>
        <w:rPr>
          <w:rFonts w:ascii="Times New Roman" w:hAnsi="Times New Roman" w:cs="Times New Roman"/>
          <w:sz w:val="24"/>
          <w:szCs w:val="24"/>
        </w:rPr>
        <w:t>d</w:t>
      </w:r>
      <w:r w:rsidRPr="0078362B">
        <w:rPr>
          <w:rFonts w:ascii="Times New Roman" w:hAnsi="Times New Roman" w:cs="Times New Roman"/>
          <w:sz w:val="24"/>
          <w:szCs w:val="24"/>
        </w:rPr>
        <w:t xml:space="preserve"> a pro-life essay. </w:t>
      </w:r>
      <w:r>
        <w:rPr>
          <w:rFonts w:ascii="Times New Roman" w:hAnsi="Times New Roman" w:cs="Times New Roman"/>
          <w:sz w:val="24"/>
          <w:szCs w:val="24"/>
        </w:rPr>
        <w:t xml:space="preserve">With this essay, participants received a form for rating the essay. </w:t>
      </w:r>
      <w:r w:rsidRPr="0078362B">
        <w:rPr>
          <w:rFonts w:ascii="Times New Roman" w:hAnsi="Times New Roman" w:cs="Times New Roman"/>
          <w:sz w:val="24"/>
          <w:szCs w:val="24"/>
        </w:rPr>
        <w:t>Th</w:t>
      </w:r>
      <w:r>
        <w:rPr>
          <w:rFonts w:ascii="Times New Roman" w:hAnsi="Times New Roman" w:cs="Times New Roman"/>
          <w:sz w:val="24"/>
          <w:szCs w:val="24"/>
        </w:rPr>
        <w:t xml:space="preserve">is </w:t>
      </w:r>
      <w:r w:rsidRPr="0078362B">
        <w:rPr>
          <w:rFonts w:ascii="Times New Roman" w:hAnsi="Times New Roman" w:cs="Times New Roman"/>
          <w:sz w:val="24"/>
          <w:szCs w:val="24"/>
        </w:rPr>
        <w:t>form ask</w:t>
      </w:r>
      <w:r>
        <w:rPr>
          <w:rFonts w:ascii="Times New Roman" w:hAnsi="Times New Roman" w:cs="Times New Roman"/>
          <w:sz w:val="24"/>
          <w:szCs w:val="24"/>
        </w:rPr>
        <w:t>ed</w:t>
      </w:r>
      <w:r w:rsidRPr="0078362B">
        <w:rPr>
          <w:rFonts w:ascii="Times New Roman" w:hAnsi="Times New Roman" w:cs="Times New Roman"/>
          <w:sz w:val="24"/>
          <w:szCs w:val="24"/>
        </w:rPr>
        <w:t xml:space="preserve"> participants to rate the organization, originality, writing style, clarity of expression, persuasiveness of arguments, and overall quality of the essay. Participants </w:t>
      </w:r>
      <w:r>
        <w:rPr>
          <w:rFonts w:ascii="Times New Roman" w:hAnsi="Times New Roman" w:cs="Times New Roman"/>
          <w:sz w:val="24"/>
          <w:szCs w:val="24"/>
        </w:rPr>
        <w:t>also could</w:t>
      </w:r>
      <w:r w:rsidRPr="0078362B">
        <w:rPr>
          <w:rFonts w:ascii="Times New Roman" w:hAnsi="Times New Roman" w:cs="Times New Roman"/>
          <w:sz w:val="24"/>
          <w:szCs w:val="24"/>
        </w:rPr>
        <w:t xml:space="preserve"> leave comments. Once finished, the participant</w:t>
      </w:r>
      <w:r>
        <w:rPr>
          <w:rFonts w:ascii="Times New Roman" w:hAnsi="Times New Roman" w:cs="Times New Roman"/>
          <w:sz w:val="24"/>
          <w:szCs w:val="24"/>
        </w:rPr>
        <w:t xml:space="preserve"> returned</w:t>
      </w:r>
      <w:r w:rsidRPr="0078362B">
        <w:rPr>
          <w:rFonts w:ascii="Times New Roman" w:hAnsi="Times New Roman" w:cs="Times New Roman"/>
          <w:sz w:val="24"/>
          <w:szCs w:val="24"/>
        </w:rPr>
        <w:t xml:space="preserve"> the essay and the evaluation </w:t>
      </w:r>
      <w:r w:rsidRPr="0078362B">
        <w:rPr>
          <w:rFonts w:ascii="Times New Roman" w:hAnsi="Times New Roman" w:cs="Times New Roman"/>
          <w:sz w:val="24"/>
          <w:szCs w:val="24"/>
        </w:rPr>
        <w:lastRenderedPageBreak/>
        <w:t xml:space="preserve">form to the partner’s envelope, which </w:t>
      </w:r>
      <w:r>
        <w:rPr>
          <w:rFonts w:ascii="Times New Roman" w:hAnsi="Times New Roman" w:cs="Times New Roman"/>
          <w:sz w:val="24"/>
          <w:szCs w:val="24"/>
        </w:rPr>
        <w:t>was</w:t>
      </w:r>
      <w:r w:rsidRPr="0078362B">
        <w:rPr>
          <w:rFonts w:ascii="Times New Roman" w:hAnsi="Times New Roman" w:cs="Times New Roman"/>
          <w:sz w:val="24"/>
          <w:szCs w:val="24"/>
        </w:rPr>
        <w:t xml:space="preserve"> </w:t>
      </w:r>
      <w:r>
        <w:rPr>
          <w:rFonts w:ascii="Times New Roman" w:hAnsi="Times New Roman" w:cs="Times New Roman"/>
          <w:sz w:val="24"/>
          <w:szCs w:val="24"/>
        </w:rPr>
        <w:t xml:space="preserve">then </w:t>
      </w:r>
      <w:r w:rsidRPr="0078362B">
        <w:rPr>
          <w:rFonts w:ascii="Times New Roman" w:hAnsi="Times New Roman" w:cs="Times New Roman"/>
          <w:sz w:val="24"/>
          <w:szCs w:val="24"/>
        </w:rPr>
        <w:t>taken from the room</w:t>
      </w:r>
      <w:r>
        <w:rPr>
          <w:rFonts w:ascii="Times New Roman" w:hAnsi="Times New Roman" w:cs="Times New Roman"/>
          <w:sz w:val="24"/>
          <w:szCs w:val="24"/>
        </w:rPr>
        <w:t>, ostensibly for</w:t>
      </w:r>
      <w:r w:rsidRPr="0078362B">
        <w:rPr>
          <w:rFonts w:ascii="Times New Roman" w:hAnsi="Times New Roman" w:cs="Times New Roman"/>
          <w:sz w:val="24"/>
          <w:szCs w:val="24"/>
        </w:rPr>
        <w:t xml:space="preserve"> data entry.</w:t>
      </w:r>
    </w:p>
    <w:p w14:paraId="761A7018"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then </w:t>
      </w:r>
      <w:r>
        <w:rPr>
          <w:rFonts w:ascii="Times New Roman" w:hAnsi="Times New Roman" w:cs="Times New Roman"/>
          <w:sz w:val="24"/>
          <w:szCs w:val="24"/>
        </w:rPr>
        <w:t>played</w:t>
      </w:r>
      <w:r w:rsidRPr="0078362B">
        <w:rPr>
          <w:rFonts w:ascii="Times New Roman" w:hAnsi="Times New Roman" w:cs="Times New Roman"/>
          <w:sz w:val="24"/>
          <w:szCs w:val="24"/>
        </w:rPr>
        <w:t xml:space="preserve"> their assigned version of the video game. Each receive</w:t>
      </w:r>
      <w:r>
        <w:rPr>
          <w:rFonts w:ascii="Times New Roman" w:hAnsi="Times New Roman" w:cs="Times New Roman"/>
          <w:sz w:val="24"/>
          <w:szCs w:val="24"/>
        </w:rPr>
        <w:t>d</w:t>
      </w:r>
      <w:r w:rsidRPr="0078362B">
        <w:rPr>
          <w:rFonts w:ascii="Times New Roman" w:hAnsi="Times New Roman" w:cs="Times New Roman"/>
          <w:sz w:val="24"/>
          <w:szCs w:val="24"/>
        </w:rPr>
        <w:t xml:space="preserve"> a cover story </w:t>
      </w:r>
      <w:r>
        <w:rPr>
          <w:rFonts w:ascii="Times New Roman" w:hAnsi="Times New Roman" w:cs="Times New Roman"/>
          <w:sz w:val="24"/>
          <w:szCs w:val="24"/>
        </w:rPr>
        <w:t>that</w:t>
      </w:r>
      <w:r w:rsidRPr="0078362B">
        <w:rPr>
          <w:rFonts w:ascii="Times New Roman" w:hAnsi="Times New Roman" w:cs="Times New Roman"/>
          <w:sz w:val="24"/>
          <w:szCs w:val="24"/>
        </w:rPr>
        <w:t xml:space="preserve"> explain</w:t>
      </w:r>
      <w:r>
        <w:rPr>
          <w:rFonts w:ascii="Times New Roman" w:hAnsi="Times New Roman" w:cs="Times New Roman"/>
          <w:sz w:val="24"/>
          <w:szCs w:val="24"/>
        </w:rPr>
        <w:t>ed</w:t>
      </w:r>
      <w:r w:rsidRPr="0078362B">
        <w:rPr>
          <w:rFonts w:ascii="Times New Roman" w:hAnsi="Times New Roman" w:cs="Times New Roman"/>
          <w:sz w:val="24"/>
          <w:szCs w:val="24"/>
        </w:rPr>
        <w:t xml:space="preserve"> the story and controls of the game. In the nonviolent condition, the story explain</w:t>
      </w:r>
      <w:r>
        <w:rPr>
          <w:rFonts w:ascii="Times New Roman" w:hAnsi="Times New Roman" w:cs="Times New Roman"/>
          <w:sz w:val="24"/>
          <w:szCs w:val="24"/>
        </w:rPr>
        <w:t>ed</w:t>
      </w:r>
      <w:r w:rsidRPr="0078362B">
        <w:rPr>
          <w:rFonts w:ascii="Times New Roman" w:hAnsi="Times New Roman" w:cs="Times New Roman"/>
          <w:sz w:val="24"/>
          <w:szCs w:val="24"/>
        </w:rPr>
        <w:t xml:space="preserve"> that the booger aliens are lost and confused, and that when the player has “zorched” them all, he sees a scene of the aliens playing together on their homeworld. By comparison, in the violent condition, the story explains that the aliens must all be slain, and that when the player has killed them all, he sees a scene of the player character posing with his shotgun.</w:t>
      </w:r>
      <w:r>
        <w:rPr>
          <w:rFonts w:ascii="Times New Roman" w:hAnsi="Times New Roman" w:cs="Times New Roman"/>
          <w:sz w:val="24"/>
          <w:szCs w:val="24"/>
        </w:rPr>
        <w:t xml:space="preserve"> The cover story also explained whether enemies would or would not attack the player per the difficulty manipulation.</w:t>
      </w:r>
    </w:p>
    <w:p w14:paraId="6F4B4B9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Participants </w:t>
      </w:r>
      <w:r>
        <w:rPr>
          <w:rFonts w:ascii="Times New Roman" w:hAnsi="Times New Roman" w:cs="Times New Roman"/>
          <w:sz w:val="24"/>
          <w:szCs w:val="24"/>
        </w:rPr>
        <w:t>were</w:t>
      </w:r>
      <w:r w:rsidRPr="0078362B">
        <w:rPr>
          <w:rFonts w:ascii="Times New Roman" w:hAnsi="Times New Roman" w:cs="Times New Roman"/>
          <w:sz w:val="24"/>
          <w:szCs w:val="24"/>
        </w:rPr>
        <w:t xml:space="preserve"> then given 15 minutes to play the game. They </w:t>
      </w:r>
      <w:r>
        <w:rPr>
          <w:rFonts w:ascii="Times New Roman" w:hAnsi="Times New Roman" w:cs="Times New Roman"/>
          <w:sz w:val="24"/>
          <w:szCs w:val="24"/>
        </w:rPr>
        <w:t>we</w:t>
      </w:r>
      <w:r w:rsidRPr="0078362B">
        <w:rPr>
          <w:rFonts w:ascii="Times New Roman" w:hAnsi="Times New Roman" w:cs="Times New Roman"/>
          <w:sz w:val="24"/>
          <w:szCs w:val="24"/>
        </w:rPr>
        <w:t>re monitored for a few minutes to make sure that they successfully complete</w:t>
      </w:r>
      <w:r>
        <w:rPr>
          <w:rFonts w:ascii="Times New Roman" w:hAnsi="Times New Roman" w:cs="Times New Roman"/>
          <w:sz w:val="24"/>
          <w:szCs w:val="24"/>
        </w:rPr>
        <w:t>d</w:t>
      </w:r>
      <w:r w:rsidRPr="0078362B">
        <w:rPr>
          <w:rFonts w:ascii="Times New Roman" w:hAnsi="Times New Roman" w:cs="Times New Roman"/>
          <w:sz w:val="24"/>
          <w:szCs w:val="24"/>
        </w:rPr>
        <w:t xml:space="preserve"> the first level of the game and move</w:t>
      </w:r>
      <w:r>
        <w:rPr>
          <w:rFonts w:ascii="Times New Roman" w:hAnsi="Times New Roman" w:cs="Times New Roman"/>
          <w:sz w:val="24"/>
          <w:szCs w:val="24"/>
        </w:rPr>
        <w:t>d</w:t>
      </w:r>
      <w:r w:rsidRPr="0078362B">
        <w:rPr>
          <w:rFonts w:ascii="Times New Roman" w:hAnsi="Times New Roman" w:cs="Times New Roman"/>
          <w:sz w:val="24"/>
          <w:szCs w:val="24"/>
        </w:rPr>
        <w:t xml:space="preserve"> on to the second level, </w:t>
      </w:r>
      <w:r>
        <w:rPr>
          <w:rFonts w:ascii="Times New Roman" w:hAnsi="Times New Roman" w:cs="Times New Roman"/>
          <w:sz w:val="24"/>
          <w:szCs w:val="24"/>
        </w:rPr>
        <w:t>at which time the participant was left to play alone</w:t>
      </w:r>
      <w:r w:rsidRPr="0078362B">
        <w:rPr>
          <w:rFonts w:ascii="Times New Roman" w:hAnsi="Times New Roman" w:cs="Times New Roman"/>
          <w:sz w:val="24"/>
          <w:szCs w:val="24"/>
        </w:rPr>
        <w:t>.</w:t>
      </w:r>
    </w:p>
    <w:p w14:paraId="36A0D2D4" w14:textId="2EA5C461"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While the participant play</w:t>
      </w:r>
      <w:r>
        <w:rPr>
          <w:rFonts w:ascii="Times New Roman" w:hAnsi="Times New Roman" w:cs="Times New Roman"/>
          <w:sz w:val="24"/>
          <w:szCs w:val="24"/>
        </w:rPr>
        <w:t>ed</w:t>
      </w:r>
      <w:r w:rsidRPr="0078362B">
        <w:rPr>
          <w:rFonts w:ascii="Times New Roman" w:hAnsi="Times New Roman" w:cs="Times New Roman"/>
          <w:sz w:val="24"/>
          <w:szCs w:val="24"/>
        </w:rPr>
        <w:t xml:space="preserve"> the video game, materials </w:t>
      </w:r>
      <w:r>
        <w:rPr>
          <w:rFonts w:ascii="Times New Roman" w:hAnsi="Times New Roman" w:cs="Times New Roman"/>
          <w:sz w:val="24"/>
          <w:szCs w:val="24"/>
        </w:rPr>
        <w:t>we</w:t>
      </w:r>
      <w:r w:rsidRPr="0078362B">
        <w:rPr>
          <w:rFonts w:ascii="Times New Roman" w:hAnsi="Times New Roman" w:cs="Times New Roman"/>
          <w:sz w:val="24"/>
          <w:szCs w:val="24"/>
        </w:rPr>
        <w:t xml:space="preserve">re prepared for subsequent provocation and measurement of aggression. An insulting essay evaluation form </w:t>
      </w:r>
      <w:r>
        <w:rPr>
          <w:rFonts w:ascii="Times New Roman" w:hAnsi="Times New Roman" w:cs="Times New Roman"/>
          <w:sz w:val="24"/>
          <w:szCs w:val="24"/>
        </w:rPr>
        <w:t>wa</w:t>
      </w:r>
      <w:r w:rsidRPr="0078362B">
        <w:rPr>
          <w:rFonts w:ascii="Times New Roman" w:hAnsi="Times New Roman" w:cs="Times New Roman"/>
          <w:sz w:val="24"/>
          <w:szCs w:val="24"/>
        </w:rPr>
        <w:t>s placed in the participant’s envelope; on it, the partner ha</w:t>
      </w:r>
      <w:r>
        <w:rPr>
          <w:rFonts w:ascii="Times New Roman" w:hAnsi="Times New Roman" w:cs="Times New Roman"/>
          <w:sz w:val="24"/>
          <w:szCs w:val="24"/>
        </w:rPr>
        <w:t>d</w:t>
      </w:r>
      <w:r w:rsidRPr="0078362B">
        <w:rPr>
          <w:rFonts w:ascii="Times New Roman" w:hAnsi="Times New Roman" w:cs="Times New Roman"/>
          <w:sz w:val="24"/>
          <w:szCs w:val="24"/>
        </w:rPr>
        <w:t xml:space="preserve"> rated all dimensions as between -8 and -10 in quality, and commented “This is the stupidest thing I’ve ever read.”</w:t>
      </w:r>
      <w:r w:rsidR="008E687C">
        <w:rPr>
          <w:rStyle w:val="EndnoteReference"/>
          <w:rFonts w:ascii="Times New Roman" w:hAnsi="Times New Roman" w:cs="Times New Roman"/>
          <w:sz w:val="24"/>
          <w:szCs w:val="24"/>
        </w:rPr>
        <w:endnoteReference w:id="2"/>
      </w:r>
      <w:r w:rsidRPr="0078362B">
        <w:rPr>
          <w:rFonts w:ascii="Times New Roman" w:hAnsi="Times New Roman" w:cs="Times New Roman"/>
          <w:sz w:val="24"/>
          <w:szCs w:val="24"/>
        </w:rPr>
        <w:t xml:space="preserve"> </w:t>
      </w:r>
      <w:r>
        <w:rPr>
          <w:rFonts w:ascii="Times New Roman" w:hAnsi="Times New Roman" w:cs="Times New Roman"/>
          <w:sz w:val="24"/>
          <w:szCs w:val="24"/>
        </w:rPr>
        <w:t>To prepare the coldpressor task, a</w:t>
      </w:r>
      <w:r w:rsidRPr="0078362B">
        <w:rPr>
          <w:rFonts w:ascii="Times New Roman" w:hAnsi="Times New Roman" w:cs="Times New Roman"/>
          <w:sz w:val="24"/>
          <w:szCs w:val="24"/>
        </w:rPr>
        <w:t xml:space="preserve"> dozen ice cubes </w:t>
      </w:r>
      <w:r>
        <w:rPr>
          <w:rFonts w:ascii="Times New Roman" w:hAnsi="Times New Roman" w:cs="Times New Roman"/>
          <w:sz w:val="24"/>
          <w:szCs w:val="24"/>
        </w:rPr>
        <w:t>we</w:t>
      </w:r>
      <w:r w:rsidRPr="0078362B">
        <w:rPr>
          <w:rFonts w:ascii="Times New Roman" w:hAnsi="Times New Roman" w:cs="Times New Roman"/>
          <w:sz w:val="24"/>
          <w:szCs w:val="24"/>
        </w:rPr>
        <w:t>re added to the coldpressor pitcher 5 minutes before the end of the game session.</w:t>
      </w:r>
    </w:p>
    <w:p w14:paraId="52C4CE2E"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When the game session end</w:t>
      </w:r>
      <w:r>
        <w:rPr>
          <w:rFonts w:ascii="Times New Roman" w:hAnsi="Times New Roman" w:cs="Times New Roman"/>
          <w:sz w:val="24"/>
          <w:szCs w:val="24"/>
        </w:rPr>
        <w:t>ed</w:t>
      </w:r>
      <w:r w:rsidRPr="0078362B">
        <w:rPr>
          <w:rFonts w:ascii="Times New Roman" w:hAnsi="Times New Roman" w:cs="Times New Roman"/>
          <w:sz w:val="24"/>
          <w:szCs w:val="24"/>
        </w:rPr>
        <w:t xml:space="preserve">, the research assistant </w:t>
      </w:r>
      <w:r>
        <w:rPr>
          <w:rFonts w:ascii="Times New Roman" w:hAnsi="Times New Roman" w:cs="Times New Roman"/>
          <w:sz w:val="24"/>
          <w:szCs w:val="24"/>
        </w:rPr>
        <w:t>brought</w:t>
      </w:r>
      <w:r w:rsidRPr="0078362B">
        <w:rPr>
          <w:rFonts w:ascii="Times New Roman" w:hAnsi="Times New Roman" w:cs="Times New Roman"/>
          <w:sz w:val="24"/>
          <w:szCs w:val="24"/>
        </w:rPr>
        <w:t xml:space="preserve"> the coldpressor pitcher and a towel into the room. A key </w:t>
      </w:r>
      <w:r>
        <w:rPr>
          <w:rFonts w:ascii="Times New Roman" w:hAnsi="Times New Roman" w:cs="Times New Roman"/>
          <w:sz w:val="24"/>
          <w:szCs w:val="24"/>
        </w:rPr>
        <w:t>wa</w:t>
      </w:r>
      <w:r w:rsidRPr="0078362B">
        <w:rPr>
          <w:rFonts w:ascii="Times New Roman" w:hAnsi="Times New Roman" w:cs="Times New Roman"/>
          <w:sz w:val="24"/>
          <w:szCs w:val="24"/>
        </w:rPr>
        <w:t>s pressed on the keyboard to print the game variables, which the assistant then log</w:t>
      </w:r>
      <w:r>
        <w:rPr>
          <w:rFonts w:ascii="Times New Roman" w:hAnsi="Times New Roman" w:cs="Times New Roman"/>
          <w:sz w:val="24"/>
          <w:szCs w:val="24"/>
        </w:rPr>
        <w:t>ged</w:t>
      </w:r>
      <w:r w:rsidRPr="0078362B">
        <w:rPr>
          <w:rFonts w:ascii="Times New Roman" w:hAnsi="Times New Roman" w:cs="Times New Roman"/>
          <w:sz w:val="24"/>
          <w:szCs w:val="24"/>
        </w:rPr>
        <w:t xml:space="preserve">. The game </w:t>
      </w:r>
      <w:r>
        <w:rPr>
          <w:rFonts w:ascii="Times New Roman" w:hAnsi="Times New Roman" w:cs="Times New Roman"/>
          <w:sz w:val="24"/>
          <w:szCs w:val="24"/>
        </w:rPr>
        <w:t>was then</w:t>
      </w:r>
      <w:r w:rsidRPr="0078362B">
        <w:rPr>
          <w:rFonts w:ascii="Times New Roman" w:hAnsi="Times New Roman" w:cs="Times New Roman"/>
          <w:sz w:val="24"/>
          <w:szCs w:val="24"/>
        </w:rPr>
        <w:t xml:space="preserve"> quit by pressing Alt+F4. </w:t>
      </w:r>
      <w:r w:rsidRPr="0078362B">
        <w:rPr>
          <w:rFonts w:ascii="Times New Roman" w:hAnsi="Times New Roman" w:cs="Times New Roman"/>
          <w:sz w:val="24"/>
          <w:szCs w:val="24"/>
        </w:rPr>
        <w:lastRenderedPageBreak/>
        <w:t>The RA then navigate</w:t>
      </w:r>
      <w:r>
        <w:rPr>
          <w:rFonts w:ascii="Times New Roman" w:hAnsi="Times New Roman" w:cs="Times New Roman"/>
          <w:sz w:val="24"/>
          <w:szCs w:val="24"/>
        </w:rPr>
        <w:t>d</w:t>
      </w:r>
      <w:r w:rsidRPr="0078362B">
        <w:rPr>
          <w:rFonts w:ascii="Times New Roman" w:hAnsi="Times New Roman" w:cs="Times New Roman"/>
          <w:sz w:val="24"/>
          <w:szCs w:val="24"/>
        </w:rPr>
        <w:t xml:space="preserve"> to a folder containing an </w:t>
      </w:r>
      <w:r>
        <w:rPr>
          <w:rFonts w:ascii="Times New Roman" w:hAnsi="Times New Roman" w:cs="Times New Roman"/>
          <w:sz w:val="24"/>
          <w:szCs w:val="24"/>
        </w:rPr>
        <w:t>E</w:t>
      </w:r>
      <w:r w:rsidRPr="0078362B">
        <w:rPr>
          <w:rFonts w:ascii="Times New Roman" w:hAnsi="Times New Roman" w:cs="Times New Roman"/>
          <w:sz w:val="24"/>
          <w:szCs w:val="24"/>
        </w:rPr>
        <w:t>-</w:t>
      </w:r>
      <w:r>
        <w:rPr>
          <w:rFonts w:ascii="Times New Roman" w:hAnsi="Times New Roman" w:cs="Times New Roman"/>
          <w:sz w:val="24"/>
          <w:szCs w:val="24"/>
        </w:rPr>
        <w:t>P</w:t>
      </w:r>
      <w:r w:rsidRPr="0078362B">
        <w:rPr>
          <w:rFonts w:ascii="Times New Roman" w:hAnsi="Times New Roman" w:cs="Times New Roman"/>
          <w:sz w:val="24"/>
          <w:szCs w:val="24"/>
        </w:rPr>
        <w:t>rime task in preparation for the purported second portion of the experiment.</w:t>
      </w:r>
    </w:p>
    <w:p w14:paraId="63269945"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At this point,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told that the next portion of the experiment involves performing a computer task while distracted by cold-water exposure. The participant </w:t>
      </w:r>
      <w:r>
        <w:rPr>
          <w:rFonts w:ascii="Times New Roman" w:hAnsi="Times New Roman" w:cs="Times New Roman"/>
          <w:sz w:val="24"/>
          <w:szCs w:val="24"/>
        </w:rPr>
        <w:t>wa</w:t>
      </w:r>
      <w:r w:rsidRPr="0078362B">
        <w:rPr>
          <w:rFonts w:ascii="Times New Roman" w:hAnsi="Times New Roman" w:cs="Times New Roman"/>
          <w:sz w:val="24"/>
          <w:szCs w:val="24"/>
        </w:rPr>
        <w:t>s asked to sample the coldpressor by placing his fist in it for five seconds. At the end of five seconds, the participant</w:t>
      </w:r>
      <w:r>
        <w:rPr>
          <w:rFonts w:ascii="Times New Roman" w:hAnsi="Times New Roman" w:cs="Times New Roman"/>
          <w:sz w:val="24"/>
          <w:szCs w:val="24"/>
        </w:rPr>
        <w:t xml:space="preserve"> was</w:t>
      </w:r>
      <w:r w:rsidRPr="0078362B">
        <w:rPr>
          <w:rFonts w:ascii="Times New Roman" w:hAnsi="Times New Roman" w:cs="Times New Roman"/>
          <w:sz w:val="24"/>
          <w:szCs w:val="24"/>
        </w:rPr>
        <w:t xml:space="preserve"> allowed to withdraw his hand and towel off. The participant </w:t>
      </w:r>
      <w:r>
        <w:rPr>
          <w:rFonts w:ascii="Times New Roman" w:hAnsi="Times New Roman" w:cs="Times New Roman"/>
          <w:sz w:val="24"/>
          <w:szCs w:val="24"/>
        </w:rPr>
        <w:t>wa</w:t>
      </w:r>
      <w:r w:rsidRPr="0078362B">
        <w:rPr>
          <w:rFonts w:ascii="Times New Roman" w:hAnsi="Times New Roman" w:cs="Times New Roman"/>
          <w:sz w:val="24"/>
          <w:szCs w:val="24"/>
        </w:rPr>
        <w:t xml:space="preserve">s then asked if he </w:t>
      </w:r>
      <w:r>
        <w:rPr>
          <w:rFonts w:ascii="Times New Roman" w:hAnsi="Times New Roman" w:cs="Times New Roman"/>
          <w:sz w:val="24"/>
          <w:szCs w:val="24"/>
        </w:rPr>
        <w:t xml:space="preserve">would </w:t>
      </w:r>
      <w:r w:rsidRPr="0078362B">
        <w:rPr>
          <w:rFonts w:ascii="Times New Roman" w:hAnsi="Times New Roman" w:cs="Times New Roman"/>
          <w:sz w:val="24"/>
          <w:szCs w:val="24"/>
        </w:rPr>
        <w:t>be okay with the coldpressor.</w:t>
      </w:r>
      <w:r>
        <w:rPr>
          <w:rFonts w:ascii="Times New Roman" w:hAnsi="Times New Roman" w:cs="Times New Roman"/>
          <w:sz w:val="24"/>
          <w:szCs w:val="24"/>
        </w:rPr>
        <w:t xml:space="preserve"> (No participants indicated unwillingness to participate in the coldpressor task.)</w:t>
      </w:r>
    </w:p>
    <w:p w14:paraId="5AD2CEBF" w14:textId="77777777" w:rsidR="002828DC" w:rsidRPr="0078362B" w:rsidRDefault="002828DC" w:rsidP="003F4AE7">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The research assistant then br</w:t>
      </w:r>
      <w:r>
        <w:rPr>
          <w:rFonts w:ascii="Times New Roman" w:hAnsi="Times New Roman" w:cs="Times New Roman"/>
          <w:sz w:val="24"/>
          <w:szCs w:val="24"/>
        </w:rPr>
        <w:t>ought</w:t>
      </w:r>
      <w:r w:rsidRPr="0078362B">
        <w:rPr>
          <w:rFonts w:ascii="Times New Roman" w:hAnsi="Times New Roman" w:cs="Times New Roman"/>
          <w:sz w:val="24"/>
          <w:szCs w:val="24"/>
        </w:rPr>
        <w:t xml:space="preserve"> the participant’s original envelope into the room and ask</w:t>
      </w:r>
      <w:r>
        <w:rPr>
          <w:rFonts w:ascii="Times New Roman" w:hAnsi="Times New Roman" w:cs="Times New Roman"/>
          <w:sz w:val="24"/>
          <w:szCs w:val="24"/>
        </w:rPr>
        <w:t>ed</w:t>
      </w:r>
      <w:r w:rsidRPr="0078362B">
        <w:rPr>
          <w:rFonts w:ascii="Times New Roman" w:hAnsi="Times New Roman" w:cs="Times New Roman"/>
          <w:sz w:val="24"/>
          <w:szCs w:val="24"/>
        </w:rPr>
        <w:t xml:space="preserve"> him to read the partner’s rating of his essay. The research assistant again </w:t>
      </w:r>
      <w:r>
        <w:rPr>
          <w:rFonts w:ascii="Times New Roman" w:hAnsi="Times New Roman" w:cs="Times New Roman"/>
          <w:sz w:val="24"/>
          <w:szCs w:val="24"/>
        </w:rPr>
        <w:t>left</w:t>
      </w:r>
      <w:r w:rsidRPr="0078362B">
        <w:rPr>
          <w:rFonts w:ascii="Times New Roman" w:hAnsi="Times New Roman" w:cs="Times New Roman"/>
          <w:sz w:val="24"/>
          <w:szCs w:val="24"/>
        </w:rPr>
        <w:t xml:space="preserve"> the room to fetch a distraction assignment form and g</w:t>
      </w:r>
      <w:r>
        <w:rPr>
          <w:rFonts w:ascii="Times New Roman" w:hAnsi="Times New Roman" w:cs="Times New Roman"/>
          <w:sz w:val="24"/>
          <w:szCs w:val="24"/>
        </w:rPr>
        <w:t>a</w:t>
      </w:r>
      <w:r w:rsidRPr="0078362B">
        <w:rPr>
          <w:rFonts w:ascii="Times New Roman" w:hAnsi="Times New Roman" w:cs="Times New Roman"/>
          <w:sz w:val="24"/>
          <w:szCs w:val="24"/>
        </w:rPr>
        <w:t xml:space="preserve">ve it to the participant, explaining that “to avoid experimenter bias,”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being asked to randomly assign each other to the various levels of distraction. The participant </w:t>
      </w:r>
      <w:r>
        <w:rPr>
          <w:rFonts w:ascii="Times New Roman" w:hAnsi="Times New Roman" w:cs="Times New Roman"/>
          <w:sz w:val="24"/>
          <w:szCs w:val="24"/>
        </w:rPr>
        <w:t>wa</w:t>
      </w:r>
      <w:r w:rsidRPr="0078362B">
        <w:rPr>
          <w:rFonts w:ascii="Times New Roman" w:hAnsi="Times New Roman" w:cs="Times New Roman"/>
          <w:sz w:val="24"/>
          <w:szCs w:val="24"/>
        </w:rPr>
        <w:t>s asked to circle a number on the sheet, thereby assigning the partner to an amount of coldpressor exposure ranging from 0 seconds to 80 seconds in 10 second intervals.</w:t>
      </w:r>
    </w:p>
    <w:p w14:paraId="645257B1" w14:textId="77777777" w:rsidR="005D536E" w:rsidRDefault="002828DC" w:rsidP="005D536E">
      <w:pPr>
        <w:spacing w:line="480" w:lineRule="auto"/>
        <w:ind w:firstLine="720"/>
        <w:contextualSpacing/>
        <w:rPr>
          <w:rFonts w:ascii="Times New Roman" w:hAnsi="Times New Roman" w:cs="Times New Roman"/>
          <w:sz w:val="24"/>
          <w:szCs w:val="24"/>
        </w:rPr>
      </w:pPr>
      <w:r w:rsidRPr="0078362B">
        <w:rPr>
          <w:rFonts w:ascii="Times New Roman" w:hAnsi="Times New Roman" w:cs="Times New Roman"/>
          <w:sz w:val="24"/>
          <w:szCs w:val="24"/>
        </w:rPr>
        <w:t xml:space="preserve">Once this sheet </w:t>
      </w:r>
      <w:r w:rsidR="009A61A9">
        <w:rPr>
          <w:rFonts w:ascii="Times New Roman" w:hAnsi="Times New Roman" w:cs="Times New Roman"/>
          <w:sz w:val="24"/>
          <w:szCs w:val="24"/>
        </w:rPr>
        <w:t>wa</w:t>
      </w:r>
      <w:r w:rsidRPr="0078362B">
        <w:rPr>
          <w:rFonts w:ascii="Times New Roman" w:hAnsi="Times New Roman" w:cs="Times New Roman"/>
          <w:sz w:val="24"/>
          <w:szCs w:val="24"/>
        </w:rPr>
        <w:t xml:space="preserve">s retrieved, participants </w:t>
      </w:r>
      <w:r>
        <w:rPr>
          <w:rFonts w:ascii="Times New Roman" w:hAnsi="Times New Roman" w:cs="Times New Roman"/>
          <w:sz w:val="24"/>
          <w:szCs w:val="24"/>
        </w:rPr>
        <w:t>we</w:t>
      </w:r>
      <w:r w:rsidRPr="0078362B">
        <w:rPr>
          <w:rFonts w:ascii="Times New Roman" w:hAnsi="Times New Roman" w:cs="Times New Roman"/>
          <w:sz w:val="24"/>
          <w:szCs w:val="24"/>
        </w:rPr>
        <w:t xml:space="preserve">re told that the experiment </w:t>
      </w:r>
      <w:r>
        <w:rPr>
          <w:rFonts w:ascii="Times New Roman" w:hAnsi="Times New Roman" w:cs="Times New Roman"/>
          <w:sz w:val="24"/>
          <w:szCs w:val="24"/>
        </w:rPr>
        <w:t>wa</w:t>
      </w:r>
      <w:r w:rsidRPr="0078362B">
        <w:rPr>
          <w:rFonts w:ascii="Times New Roman" w:hAnsi="Times New Roman" w:cs="Times New Roman"/>
          <w:sz w:val="24"/>
          <w:szCs w:val="24"/>
        </w:rPr>
        <w:t xml:space="preserve">s running out of time and that the distraction task </w:t>
      </w:r>
      <w:r>
        <w:rPr>
          <w:rFonts w:ascii="Times New Roman" w:hAnsi="Times New Roman" w:cs="Times New Roman"/>
          <w:sz w:val="24"/>
          <w:szCs w:val="24"/>
        </w:rPr>
        <w:t>would</w:t>
      </w:r>
      <w:r w:rsidRPr="0078362B">
        <w:rPr>
          <w:rFonts w:ascii="Times New Roman" w:hAnsi="Times New Roman" w:cs="Times New Roman"/>
          <w:sz w:val="24"/>
          <w:szCs w:val="24"/>
        </w:rPr>
        <w:t xml:space="preserve"> be skipped. Participants complete</w:t>
      </w:r>
      <w:r>
        <w:rPr>
          <w:rFonts w:ascii="Times New Roman" w:hAnsi="Times New Roman" w:cs="Times New Roman"/>
          <w:sz w:val="24"/>
          <w:szCs w:val="24"/>
        </w:rPr>
        <w:t>d</w:t>
      </w:r>
      <w:r w:rsidRPr="0078362B">
        <w:rPr>
          <w:rFonts w:ascii="Times New Roman" w:hAnsi="Times New Roman" w:cs="Times New Roman"/>
          <w:sz w:val="24"/>
          <w:szCs w:val="24"/>
        </w:rPr>
        <w:t xml:space="preserve"> post-questionnaires asking them to rate the games, their partner’s feedback, and what they suspected was the purpose of the study. Participants were then fully debriefed and dismissed.</w:t>
      </w:r>
      <w:r w:rsidR="005D536E">
        <w:rPr>
          <w:rFonts w:ascii="Times New Roman" w:hAnsi="Times New Roman" w:cs="Times New Roman"/>
          <w:sz w:val="24"/>
          <w:szCs w:val="24"/>
        </w:rPr>
        <w:br w:type="page"/>
      </w:r>
    </w:p>
    <w:p w14:paraId="45FB0721" w14:textId="77777777" w:rsidR="00E30386" w:rsidRDefault="00E30386" w:rsidP="005D536E">
      <w:pPr>
        <w:spacing w:line="480" w:lineRule="auto"/>
        <w:ind w:firstLine="720"/>
        <w:contextualSpacing/>
        <w:jc w:val="center"/>
        <w:rPr>
          <w:rFonts w:ascii="Times New Roman" w:hAnsi="Times New Roman" w:cs="Times New Roman"/>
          <w:b/>
          <w:sz w:val="24"/>
          <w:szCs w:val="24"/>
        </w:rPr>
      </w:pPr>
      <w:r w:rsidRPr="00992ECA">
        <w:rPr>
          <w:rFonts w:ascii="Times New Roman" w:hAnsi="Times New Roman" w:cs="Times New Roman"/>
          <w:b/>
          <w:sz w:val="24"/>
          <w:szCs w:val="24"/>
        </w:rPr>
        <w:lastRenderedPageBreak/>
        <w:t>Results</w:t>
      </w:r>
    </w:p>
    <w:p w14:paraId="132B7EA6" w14:textId="0219660C" w:rsidR="00E93D1D" w:rsidRDefault="00103030" w:rsidP="003F4AE7">
      <w:pPr>
        <w:spacing w:line="480" w:lineRule="auto"/>
        <w:contextualSpacing/>
        <w:rPr>
          <w:rFonts w:ascii="Times New Roman" w:hAnsi="Times New Roman" w:cs="Times New Roman"/>
          <w:b/>
          <w:sz w:val="24"/>
          <w:szCs w:val="24"/>
        </w:rPr>
      </w:pPr>
      <w:r w:rsidRPr="001D4831">
        <w:rPr>
          <w:rFonts w:ascii="Times New Roman" w:hAnsi="Times New Roman" w:cs="Times New Roman"/>
          <w:b/>
          <w:sz w:val="24"/>
          <w:szCs w:val="24"/>
        </w:rPr>
        <w:t xml:space="preserve">Quality Control </w:t>
      </w:r>
    </w:p>
    <w:p w14:paraId="06A663C0" w14:textId="29A46235" w:rsidR="00103030" w:rsidRDefault="00103030" w:rsidP="003F4AE7">
      <w:pPr>
        <w:spacing w:line="480" w:lineRule="auto"/>
        <w:ind w:firstLine="720"/>
        <w:contextualSpacing/>
        <w:rPr>
          <w:rFonts w:ascii="Times New Roman" w:hAnsi="Times New Roman" w:cs="Times New Roman"/>
          <w:sz w:val="24"/>
          <w:szCs w:val="24"/>
        </w:rPr>
      </w:pPr>
      <w:r w:rsidRPr="004E6476">
        <w:rPr>
          <w:rFonts w:ascii="Times New Roman" w:hAnsi="Times New Roman" w:cs="Times New Roman"/>
          <w:sz w:val="24"/>
          <w:szCs w:val="24"/>
          <w:highlight w:val="yellow"/>
        </w:rPr>
        <w:t>Of the 335 participants, 86 indicated on the debriefing form that the purpose of the experiment was to study the effects of violent games on aggressive behavior without selecting any of the other offered purposes. A further 2 subjects had gameplay data indicating that they had been wounded or slain in the easy game condition</w:t>
      </w:r>
      <w:r w:rsidR="00CF4C8B">
        <w:rPr>
          <w:rFonts w:ascii="Times New Roman" w:hAnsi="Times New Roman" w:cs="Times New Roman"/>
          <w:sz w:val="24"/>
          <w:szCs w:val="24"/>
          <w:highlight w:val="yellow"/>
        </w:rPr>
        <w:t>, indicating that the wrong game file had been used</w:t>
      </w:r>
      <w:r w:rsidRPr="004E6476">
        <w:rPr>
          <w:rFonts w:ascii="Times New Roman" w:hAnsi="Times New Roman" w:cs="Times New Roman"/>
          <w:sz w:val="24"/>
          <w:szCs w:val="24"/>
          <w:highlight w:val="yellow"/>
        </w:rPr>
        <w:t>. A further 24 subjects were excluded because the research assis</w:t>
      </w:r>
      <w:bookmarkStart w:id="0" w:name="_GoBack"/>
      <w:bookmarkEnd w:id="0"/>
      <w:r w:rsidRPr="004E6476">
        <w:rPr>
          <w:rFonts w:ascii="Times New Roman" w:hAnsi="Times New Roman" w:cs="Times New Roman"/>
          <w:sz w:val="24"/>
          <w:szCs w:val="24"/>
          <w:highlight w:val="yellow"/>
        </w:rPr>
        <w:t xml:space="preserve">tants indicated some failure of deception or of methodology. The effective sample size was </w:t>
      </w:r>
      <w:r w:rsidR="008C57A9" w:rsidRPr="004E6476">
        <w:rPr>
          <w:rFonts w:ascii="Times New Roman" w:hAnsi="Times New Roman" w:cs="Times New Roman"/>
          <w:sz w:val="24"/>
          <w:szCs w:val="24"/>
          <w:highlight w:val="yellow"/>
        </w:rPr>
        <w:t>295</w:t>
      </w:r>
      <w:r w:rsidR="00952314">
        <w:rPr>
          <w:rFonts w:ascii="Times New Roman" w:hAnsi="Times New Roman" w:cs="Times New Roman"/>
          <w:sz w:val="24"/>
          <w:szCs w:val="24"/>
          <w:highlight w:val="yellow"/>
        </w:rPr>
        <w:t>.</w:t>
      </w:r>
    </w:p>
    <w:p w14:paraId="384D6E21" w14:textId="3B563606" w:rsidR="00103030" w:rsidRPr="00A77D79" w:rsidRDefault="0010303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note that our failure of deception rate of 25.7% is considerably higher than our anticipated 11% rate or of ra</w:t>
      </w:r>
      <w:r w:rsidR="00120CFF">
        <w:rPr>
          <w:rFonts w:ascii="Times New Roman" w:hAnsi="Times New Roman" w:cs="Times New Roman"/>
          <w:sz w:val="24"/>
          <w:szCs w:val="24"/>
        </w:rPr>
        <w:t xml:space="preserve">tes reported in previous work. </w:t>
      </w:r>
      <w:r w:rsidR="007D0D0C">
        <w:rPr>
          <w:rFonts w:ascii="Times New Roman" w:hAnsi="Times New Roman" w:cs="Times New Roman"/>
          <w:sz w:val="24"/>
          <w:szCs w:val="24"/>
        </w:rPr>
        <w:t>We</w:t>
      </w:r>
      <w:r>
        <w:rPr>
          <w:rFonts w:ascii="Times New Roman" w:hAnsi="Times New Roman" w:cs="Times New Roman"/>
          <w:sz w:val="24"/>
          <w:szCs w:val="24"/>
        </w:rPr>
        <w:t xml:space="preserve"> report analyses with hypothesis-aware participants removed.</w:t>
      </w:r>
    </w:p>
    <w:p w14:paraId="0D86B65E" w14:textId="77777777" w:rsidR="00E93D1D" w:rsidRDefault="00D07580"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Manipulation </w:t>
      </w:r>
      <w:r w:rsidR="00E93D1D">
        <w:rPr>
          <w:rFonts w:ascii="Times New Roman" w:hAnsi="Times New Roman" w:cs="Times New Roman"/>
          <w:b/>
          <w:sz w:val="24"/>
          <w:szCs w:val="24"/>
        </w:rPr>
        <w:t>C</w:t>
      </w:r>
      <w:r>
        <w:rPr>
          <w:rFonts w:ascii="Times New Roman" w:hAnsi="Times New Roman" w:cs="Times New Roman"/>
          <w:b/>
          <w:sz w:val="24"/>
          <w:szCs w:val="24"/>
        </w:rPr>
        <w:t>heck</w:t>
      </w:r>
    </w:p>
    <w:p w14:paraId="040EE77A" w14:textId="77777777" w:rsidR="002B4190" w:rsidRDefault="00D0758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Participant ratings on the post-questionnaires </w:t>
      </w:r>
      <w:r w:rsidR="00E71091">
        <w:rPr>
          <w:rFonts w:ascii="Times New Roman" w:hAnsi="Times New Roman" w:cs="Times New Roman"/>
          <w:sz w:val="24"/>
          <w:szCs w:val="24"/>
        </w:rPr>
        <w:t>were submitted</w:t>
      </w:r>
      <w:r>
        <w:rPr>
          <w:rFonts w:ascii="Times New Roman" w:hAnsi="Times New Roman" w:cs="Times New Roman"/>
          <w:sz w:val="24"/>
          <w:szCs w:val="24"/>
        </w:rPr>
        <w:t xml:space="preserve"> to 2 (Violence) x 2 (Difficulty) ANOVA. </w:t>
      </w:r>
      <w:r w:rsidR="00CE7451">
        <w:rPr>
          <w:rFonts w:ascii="Times New Roman" w:hAnsi="Times New Roman" w:cs="Times New Roman"/>
          <w:sz w:val="24"/>
          <w:szCs w:val="24"/>
        </w:rPr>
        <w:t xml:space="preserve">The manipulation was highly effective: participants indicated that the violent game (M = 5.2; SD = 1.27) was much more violent than the nonviolent game (M = 2.2, SD = 1.49; </w:t>
      </w:r>
      <w:r w:rsidR="00CE7451">
        <w:rPr>
          <w:rFonts w:ascii="Times New Roman" w:hAnsi="Times New Roman" w:cs="Times New Roman"/>
          <w:i/>
          <w:sz w:val="24"/>
          <w:szCs w:val="24"/>
        </w:rPr>
        <w:t xml:space="preserve">d </w:t>
      </w:r>
      <w:r w:rsidR="00CE7451">
        <w:rPr>
          <w:rFonts w:ascii="Times New Roman" w:hAnsi="Times New Roman" w:cs="Times New Roman"/>
          <w:sz w:val="24"/>
          <w:szCs w:val="24"/>
        </w:rPr>
        <w:t>= 2.2</w:t>
      </w:r>
      <w:r w:rsidR="00E43FBD">
        <w:rPr>
          <w:rFonts w:ascii="Times New Roman" w:hAnsi="Times New Roman" w:cs="Times New Roman"/>
          <w:sz w:val="24"/>
          <w:szCs w:val="24"/>
        </w:rPr>
        <w:t xml:space="preserve"> (1.87, 2.54</w:t>
      </w:r>
      <w:r w:rsidR="00CE7451">
        <w:rPr>
          <w:rFonts w:ascii="Times New Roman" w:hAnsi="Times New Roman" w:cs="Times New Roman"/>
          <w:sz w:val="24"/>
          <w:szCs w:val="24"/>
        </w:rPr>
        <w:t>)</w:t>
      </w:r>
      <w:r w:rsidR="00E43FBD">
        <w:rPr>
          <w:rFonts w:ascii="Times New Roman" w:hAnsi="Times New Roman" w:cs="Times New Roman"/>
          <w:sz w:val="24"/>
          <w:szCs w:val="24"/>
        </w:rPr>
        <w:t>)</w:t>
      </w:r>
      <w:r w:rsidR="00CE7451">
        <w:rPr>
          <w:rFonts w:ascii="Times New Roman" w:hAnsi="Times New Roman" w:cs="Times New Roman"/>
          <w:sz w:val="24"/>
          <w:szCs w:val="24"/>
        </w:rPr>
        <w:t xml:space="preserve">. </w:t>
      </w:r>
    </w:p>
    <w:p w14:paraId="4AD2F70E" w14:textId="77777777" w:rsidR="00A77D79" w:rsidRDefault="00CE745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Mean evaluations of the participants’ interactions with the partner were also assessed. Participants generally indicated that they were irritated (</w:t>
      </w:r>
      <w:r w:rsidR="002B4190" w:rsidRPr="002B4190">
        <w:rPr>
          <w:rFonts w:ascii="Times New Roman" w:hAnsi="Times New Roman" w:cs="Times New Roman"/>
          <w:i/>
          <w:sz w:val="24"/>
          <w:szCs w:val="24"/>
        </w:rPr>
        <w:t>M</w:t>
      </w:r>
      <w:r w:rsidR="002B4190">
        <w:rPr>
          <w:rFonts w:ascii="Times New Roman" w:hAnsi="Times New Roman" w:cs="Times New Roman"/>
          <w:sz w:val="24"/>
          <w:szCs w:val="24"/>
        </w:rPr>
        <w:t xml:space="preserve"> = </w:t>
      </w:r>
      <w:r w:rsidRPr="002B4190">
        <w:rPr>
          <w:rFonts w:ascii="Times New Roman" w:hAnsi="Times New Roman" w:cs="Times New Roman"/>
          <w:sz w:val="24"/>
          <w:szCs w:val="24"/>
        </w:rPr>
        <w:t>4</w:t>
      </w:r>
      <w:r>
        <w:rPr>
          <w:rFonts w:ascii="Times New Roman" w:hAnsi="Times New Roman" w:cs="Times New Roman"/>
          <w:sz w:val="24"/>
          <w:szCs w:val="24"/>
        </w:rPr>
        <w:t>.92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1.71</w:t>
      </w:r>
      <w:r>
        <w:rPr>
          <w:rFonts w:ascii="Times New Roman" w:hAnsi="Times New Roman" w:cs="Times New Roman"/>
          <w:sz w:val="24"/>
          <w:szCs w:val="24"/>
        </w:rPr>
        <w:t>), angered (</w:t>
      </w:r>
      <w:r w:rsidR="002B4190">
        <w:rPr>
          <w:rFonts w:ascii="Times New Roman" w:hAnsi="Times New Roman" w:cs="Times New Roman"/>
          <w:i/>
          <w:sz w:val="24"/>
          <w:szCs w:val="24"/>
        </w:rPr>
        <w:t xml:space="preserve">M = </w:t>
      </w:r>
      <w:r>
        <w:rPr>
          <w:rFonts w:ascii="Times New Roman" w:hAnsi="Times New Roman" w:cs="Times New Roman"/>
          <w:sz w:val="24"/>
          <w:szCs w:val="24"/>
        </w:rPr>
        <w:t>4.22</w:t>
      </w:r>
      <w:r w:rsidR="002B4190">
        <w:rPr>
          <w:rFonts w:ascii="Times New Roman" w:hAnsi="Times New Roman" w:cs="Times New Roman"/>
          <w:sz w:val="24"/>
          <w:szCs w:val="24"/>
        </w:rPr>
        <w:t xml:space="preserve">,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1.75</w:t>
      </w:r>
      <w:r>
        <w:rPr>
          <w:rFonts w:ascii="Times New Roman" w:hAnsi="Times New Roman" w:cs="Times New Roman"/>
          <w:sz w:val="24"/>
          <w:szCs w:val="24"/>
        </w:rPr>
        <w:t xml:space="preserve">), </w:t>
      </w:r>
      <w:r w:rsidR="002B4190">
        <w:rPr>
          <w:rFonts w:ascii="Times New Roman" w:hAnsi="Times New Roman" w:cs="Times New Roman"/>
          <w:sz w:val="24"/>
          <w:szCs w:val="24"/>
        </w:rPr>
        <w:t>and annoyed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4.92,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1.80) by their partner. Furthermore, they were not happy (</w:t>
      </w:r>
      <w:r w:rsidR="002B4190">
        <w:rPr>
          <w:rFonts w:ascii="Times New Roman" w:hAnsi="Times New Roman" w:cs="Times New Roman"/>
          <w:i/>
          <w:sz w:val="24"/>
          <w:szCs w:val="24"/>
        </w:rPr>
        <w:t xml:space="preserve">M = </w:t>
      </w:r>
      <w:r w:rsidR="002B4190">
        <w:rPr>
          <w:rFonts w:ascii="Times New Roman" w:hAnsi="Times New Roman" w:cs="Times New Roman"/>
          <w:sz w:val="24"/>
          <w:szCs w:val="24"/>
        </w:rPr>
        <w:t xml:space="preserve">2.45, </w:t>
      </w:r>
      <w:r w:rsidR="002B4190">
        <w:rPr>
          <w:rFonts w:ascii="Times New Roman" w:hAnsi="Times New Roman" w:cs="Times New Roman"/>
          <w:i/>
          <w:sz w:val="24"/>
          <w:szCs w:val="24"/>
        </w:rPr>
        <w:t>SD</w:t>
      </w:r>
      <w:r w:rsidR="002B4190">
        <w:rPr>
          <w:rFonts w:ascii="Times New Roman" w:hAnsi="Times New Roman" w:cs="Times New Roman"/>
          <w:sz w:val="24"/>
          <w:szCs w:val="24"/>
        </w:rPr>
        <w:t xml:space="preserve"> = 1.41) or pleased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2.18,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1.37) with their partner and found the feedback unhelpful (</w:t>
      </w:r>
      <w:r w:rsidR="002B4190">
        <w:rPr>
          <w:rFonts w:ascii="Times New Roman" w:hAnsi="Times New Roman" w:cs="Times New Roman"/>
          <w:i/>
          <w:sz w:val="24"/>
          <w:szCs w:val="24"/>
        </w:rPr>
        <w:t xml:space="preserve">M </w:t>
      </w:r>
      <w:r w:rsidR="002B4190">
        <w:rPr>
          <w:rFonts w:ascii="Times New Roman" w:hAnsi="Times New Roman" w:cs="Times New Roman"/>
          <w:sz w:val="24"/>
          <w:szCs w:val="24"/>
        </w:rPr>
        <w:t xml:space="preserve">= 1.78, </w:t>
      </w:r>
      <w:r w:rsidR="002B4190">
        <w:rPr>
          <w:rFonts w:ascii="Times New Roman" w:hAnsi="Times New Roman" w:cs="Times New Roman"/>
          <w:i/>
          <w:sz w:val="24"/>
          <w:szCs w:val="24"/>
        </w:rPr>
        <w:t xml:space="preserve">SD </w:t>
      </w:r>
      <w:r w:rsidR="002B4190">
        <w:rPr>
          <w:rFonts w:ascii="Times New Roman" w:hAnsi="Times New Roman" w:cs="Times New Roman"/>
          <w:sz w:val="24"/>
          <w:szCs w:val="24"/>
        </w:rPr>
        <w:t>= 1.23).</w:t>
      </w:r>
    </w:p>
    <w:p w14:paraId="1A5CB5B8" w14:textId="77777777" w:rsidR="004A1612" w:rsidRDefault="00E75E2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To determine whether the coldpressor dependent variable was a sensitive measure of aggression, I tested whether these participant evaluations were related to coldpressor assignments. First, a principal component was extracted from participants’ six ratings of the interaction, described above. The first component accounted for 57% of the variance and had the expected pattern of loadings: .51, .45, and .50 for irritation, anger, and annoyance, -.35, -.22, and -.33 for happiness, helpfulness, and pleasure. </w:t>
      </w:r>
      <w:r w:rsidR="00166C21">
        <w:rPr>
          <w:rFonts w:ascii="Times New Roman" w:hAnsi="Times New Roman" w:cs="Times New Roman"/>
          <w:sz w:val="24"/>
          <w:szCs w:val="24"/>
        </w:rPr>
        <w:t>This component</w:t>
      </w:r>
      <w:r w:rsidR="00671B41">
        <w:rPr>
          <w:rFonts w:ascii="Times New Roman" w:hAnsi="Times New Roman" w:cs="Times New Roman"/>
          <w:sz w:val="24"/>
          <w:szCs w:val="24"/>
        </w:rPr>
        <w:t>, hereafter referred to as composite irritation,</w:t>
      </w:r>
      <w:r w:rsidR="00166C21">
        <w:rPr>
          <w:rFonts w:ascii="Times New Roman" w:hAnsi="Times New Roman" w:cs="Times New Roman"/>
          <w:sz w:val="24"/>
          <w:szCs w:val="24"/>
        </w:rPr>
        <w:t xml:space="preserve"> was then used as a linear predictor of coldpressor assignment. The relationship was moderately strong, </w:t>
      </w:r>
      <w:proofErr w:type="gramStart"/>
      <w:r w:rsidR="00166C21">
        <w:rPr>
          <w:rFonts w:ascii="Times New Roman" w:hAnsi="Times New Roman" w:cs="Times New Roman"/>
          <w:i/>
          <w:sz w:val="24"/>
          <w:szCs w:val="24"/>
        </w:rPr>
        <w:t>t</w:t>
      </w:r>
      <w:r w:rsidR="00166C21">
        <w:rPr>
          <w:rFonts w:ascii="Times New Roman" w:hAnsi="Times New Roman" w:cs="Times New Roman"/>
          <w:sz w:val="24"/>
          <w:szCs w:val="24"/>
        </w:rPr>
        <w:t>(</w:t>
      </w:r>
      <w:proofErr w:type="gramEnd"/>
      <w:r w:rsidR="00166C21">
        <w:rPr>
          <w:rFonts w:ascii="Times New Roman" w:hAnsi="Times New Roman" w:cs="Times New Roman"/>
          <w:sz w:val="24"/>
          <w:szCs w:val="24"/>
        </w:rPr>
        <w:t xml:space="preserve">196) = 5.43, </w:t>
      </w:r>
      <w:r w:rsidR="00166C21">
        <w:rPr>
          <w:rFonts w:ascii="Times New Roman" w:hAnsi="Times New Roman" w:cs="Times New Roman"/>
          <w:i/>
          <w:sz w:val="24"/>
          <w:szCs w:val="24"/>
        </w:rPr>
        <w:t xml:space="preserve">r </w:t>
      </w:r>
      <w:r w:rsidR="00166C21">
        <w:rPr>
          <w:rFonts w:ascii="Times New Roman" w:hAnsi="Times New Roman" w:cs="Times New Roman"/>
          <w:sz w:val="24"/>
          <w:szCs w:val="24"/>
        </w:rPr>
        <w:t xml:space="preserve">= .36 (.22, .46), suggesting that the coldpressor measure was indeed influenced by participants’ intent to aggress. </w:t>
      </w:r>
      <w:proofErr w:type="gramStart"/>
      <w:r w:rsidR="00166C21">
        <w:rPr>
          <w:rFonts w:ascii="Times New Roman" w:hAnsi="Times New Roman" w:cs="Times New Roman"/>
          <w:sz w:val="24"/>
          <w:szCs w:val="24"/>
        </w:rPr>
        <w:t xml:space="preserve">A scatterplot and </w:t>
      </w:r>
      <w:r w:rsidR="00103030">
        <w:rPr>
          <w:rFonts w:ascii="Times New Roman" w:hAnsi="Times New Roman" w:cs="Times New Roman"/>
          <w:sz w:val="24"/>
          <w:szCs w:val="24"/>
        </w:rPr>
        <w:t>loess regression line are</w:t>
      </w:r>
      <w:proofErr w:type="gramEnd"/>
      <w:r w:rsidR="00103030">
        <w:rPr>
          <w:rFonts w:ascii="Times New Roman" w:hAnsi="Times New Roman" w:cs="Times New Roman"/>
          <w:sz w:val="24"/>
          <w:szCs w:val="24"/>
        </w:rPr>
        <w:t xml:space="preserve"> provided in </w:t>
      </w:r>
      <w:r w:rsidR="001D4831" w:rsidRPr="001D4831">
        <w:rPr>
          <w:rFonts w:ascii="Times New Roman" w:hAnsi="Times New Roman" w:cs="Times New Roman"/>
          <w:sz w:val="24"/>
          <w:szCs w:val="24"/>
        </w:rPr>
        <w:t>Figure 1</w:t>
      </w:r>
      <w:r w:rsidR="00103030" w:rsidRPr="001D4831">
        <w:rPr>
          <w:rFonts w:ascii="Times New Roman" w:hAnsi="Times New Roman" w:cs="Times New Roman"/>
          <w:sz w:val="24"/>
          <w:szCs w:val="24"/>
        </w:rPr>
        <w:t>.</w:t>
      </w:r>
    </w:p>
    <w:p w14:paraId="71B42151" w14:textId="77777777" w:rsidR="00013957" w:rsidRPr="00A77D79" w:rsidRDefault="0010303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 2 (Violence) x 2 (Difficulty) ANOVA was conducted to determine whether the game played influenced participants’ ratings of the interaction. Effects were small and not statistically </w:t>
      </w:r>
      <w:proofErr w:type="gramStart"/>
      <w:r>
        <w:rPr>
          <w:rFonts w:ascii="Times New Roman" w:hAnsi="Times New Roman" w:cs="Times New Roman"/>
          <w:sz w:val="24"/>
          <w:szCs w:val="24"/>
        </w:rPr>
        <w:t>significant,</w:t>
      </w:r>
      <w:proofErr w:type="gramEnd"/>
      <w:r>
        <w:rPr>
          <w:rFonts w:ascii="Times New Roman" w:hAnsi="Times New Roman" w:cs="Times New Roman"/>
          <w:sz w:val="24"/>
          <w:szCs w:val="24"/>
        </w:rPr>
        <w:t xml:space="preserve"> suggesting that the game played had a minimal influence on participants’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w:t>
      </w:r>
      <w:r w:rsidRPr="001D4831">
        <w:rPr>
          <w:rFonts w:ascii="Times New Roman" w:hAnsi="Times New Roman" w:cs="Times New Roman"/>
          <w:sz w:val="24"/>
          <w:szCs w:val="24"/>
        </w:rPr>
        <w:t>See Table 1 for thi</w:t>
      </w:r>
      <w:r>
        <w:rPr>
          <w:rFonts w:ascii="Times New Roman" w:hAnsi="Times New Roman" w:cs="Times New Roman"/>
          <w:sz w:val="24"/>
          <w:szCs w:val="24"/>
        </w:rPr>
        <w:t>s ANOVA output.</w:t>
      </w:r>
    </w:p>
    <w:p w14:paraId="266F1996" w14:textId="77777777" w:rsidR="00E93D1D" w:rsidRDefault="00D07580"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Primary Outcome</w:t>
      </w:r>
      <w:r w:rsidR="0074574E">
        <w:rPr>
          <w:rFonts w:ascii="Times New Roman" w:hAnsi="Times New Roman" w:cs="Times New Roman"/>
          <w:b/>
          <w:sz w:val="24"/>
          <w:szCs w:val="24"/>
        </w:rPr>
        <w:t xml:space="preserve"> </w:t>
      </w:r>
    </w:p>
    <w:p w14:paraId="0F355E65" w14:textId="77777777" w:rsidR="00A77D79" w:rsidRPr="00A77D79" w:rsidRDefault="00A77D79"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Coldpressor assignments were found to be non-normally distributed. Distributions appeared to resemble a mixture of a uniform and a point such that participants </w:t>
      </w:r>
      <w:proofErr w:type="gramStart"/>
      <w:r>
        <w:rPr>
          <w:rFonts w:ascii="Times New Roman" w:hAnsi="Times New Roman" w:cs="Times New Roman"/>
          <w:sz w:val="24"/>
          <w:szCs w:val="24"/>
        </w:rPr>
        <w:t>either followed directions and</w:t>
      </w:r>
      <w:proofErr w:type="gramEnd"/>
      <w:r>
        <w:rPr>
          <w:rFonts w:ascii="Times New Roman" w:hAnsi="Times New Roman" w:cs="Times New Roman"/>
          <w:sz w:val="24"/>
          <w:szCs w:val="24"/>
        </w:rPr>
        <w:t xml:space="preserve"> assigned a random value between 1 and 9 or they decided to aggress against their partner and assigned a 9. </w:t>
      </w:r>
      <w:r w:rsidR="001D4831">
        <w:rPr>
          <w:rFonts w:ascii="Times New Roman" w:hAnsi="Times New Roman" w:cs="Times New Roman"/>
          <w:sz w:val="24"/>
          <w:szCs w:val="24"/>
        </w:rPr>
        <w:t>See histograms in Figure 2 and means and SDs in Table 2.</w:t>
      </w:r>
    </w:p>
    <w:p w14:paraId="0D730670" w14:textId="77777777" w:rsidR="007C0882" w:rsidRDefault="007C0882"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Because of this non-normal distribution, I attempted to model the data in several ways. First, I treated the data as normally distributed for a typical ANOVA, generating effect sizes, confidence intervals, and Bayes factors. Next, I treated the data as being </w:t>
      </w:r>
      <w:r>
        <w:rPr>
          <w:rFonts w:ascii="Times New Roman" w:hAnsi="Times New Roman" w:cs="Times New Roman"/>
          <w:sz w:val="24"/>
          <w:szCs w:val="24"/>
        </w:rPr>
        <w:lastRenderedPageBreak/>
        <w:t xml:space="preserve">censored from above, attempting to model possible coldpressor assignments above the maximum. Finally, I treated coldpressor assignment as a categorical outcome with 1-8 representing a single nonaggressive response category and 9 representing an aggressive response category. This categorized variable was analyzed with logistic regression. </w:t>
      </w:r>
    </w:p>
    <w:p w14:paraId="10CA9D94" w14:textId="77777777" w:rsidR="00135BB8" w:rsidRPr="007C0882" w:rsidRDefault="00135BB8"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sidR="00284F1E">
        <w:rPr>
          <w:rFonts w:ascii="Times New Roman" w:hAnsi="Times New Roman" w:cs="Times New Roman"/>
          <w:b/>
          <w:sz w:val="24"/>
          <w:szCs w:val="24"/>
        </w:rPr>
        <w:t>Conventional ANOVA.</w:t>
      </w:r>
      <w:proofErr w:type="gramEnd"/>
      <w:r w:rsidR="00284F1E">
        <w:rPr>
          <w:rFonts w:ascii="Times New Roman" w:hAnsi="Times New Roman" w:cs="Times New Roman"/>
          <w:b/>
          <w:sz w:val="24"/>
          <w:szCs w:val="24"/>
        </w:rPr>
        <w:t xml:space="preserve"> </w:t>
      </w:r>
      <w:r w:rsidR="008A2717">
        <w:rPr>
          <w:rFonts w:ascii="Times New Roman" w:hAnsi="Times New Roman" w:cs="Times New Roman"/>
          <w:sz w:val="24"/>
          <w:szCs w:val="24"/>
        </w:rPr>
        <w:t xml:space="preserve">Beginning with the full 2 (Violence) x </w:t>
      </w:r>
      <w:r>
        <w:rPr>
          <w:rFonts w:ascii="Times New Roman" w:hAnsi="Times New Roman" w:cs="Times New Roman"/>
          <w:sz w:val="24"/>
          <w:szCs w:val="24"/>
        </w:rPr>
        <w:t>Submitting the data to ANOVA, effects were found to be very small. Estimates of the main effects depended considerably on the treatment of the 2 (Violence) x 2 (Difficulty) interaction, which was statistic</w:t>
      </w:r>
      <w:r w:rsidRPr="00271440">
        <w:rPr>
          <w:rFonts w:ascii="Times New Roman" w:hAnsi="Times New Roman" w:cs="Times New Roman"/>
          <w:sz w:val="24"/>
          <w:szCs w:val="24"/>
        </w:rPr>
        <w:t>ally significant (</w:t>
      </w:r>
      <w:r w:rsidRPr="00271440">
        <w:rPr>
          <w:rFonts w:ascii="Times New Roman" w:hAnsi="Times New Roman" w:cs="Times New Roman"/>
          <w:i/>
          <w:sz w:val="24"/>
          <w:szCs w:val="24"/>
        </w:rPr>
        <w:t>t</w:t>
      </w:r>
      <w:r w:rsidRPr="00271440">
        <w:rPr>
          <w:rFonts w:ascii="Times New Roman" w:hAnsi="Times New Roman" w:cs="Times New Roman"/>
          <w:sz w:val="24"/>
          <w:szCs w:val="24"/>
        </w:rPr>
        <w:t>(</w:t>
      </w:r>
      <w:r w:rsidR="00DC1756" w:rsidRPr="00271440">
        <w:rPr>
          <w:rFonts w:ascii="Times New Roman" w:hAnsi="Times New Roman" w:cs="Times New Roman"/>
          <w:sz w:val="24"/>
          <w:szCs w:val="24"/>
        </w:rPr>
        <w:t>219</w:t>
      </w:r>
      <w:r w:rsidRPr="00271440">
        <w:rPr>
          <w:rFonts w:ascii="Times New Roman" w:hAnsi="Times New Roman" w:cs="Times New Roman"/>
          <w:sz w:val="24"/>
          <w:szCs w:val="24"/>
        </w:rPr>
        <w:t>) =</w:t>
      </w:r>
      <w:r w:rsidR="00DC1756" w:rsidRPr="00271440">
        <w:rPr>
          <w:rFonts w:ascii="Times New Roman" w:hAnsi="Times New Roman" w:cs="Times New Roman"/>
          <w:sz w:val="24"/>
          <w:szCs w:val="24"/>
        </w:rPr>
        <w:t xml:space="preserve"> -2.21, </w:t>
      </w:r>
      <w:r w:rsidR="00DC1756" w:rsidRPr="00271440">
        <w:rPr>
          <w:rFonts w:ascii="Times New Roman" w:hAnsi="Times New Roman" w:cs="Times New Roman"/>
          <w:i/>
          <w:sz w:val="24"/>
          <w:szCs w:val="24"/>
        </w:rPr>
        <w:t xml:space="preserve">r </w:t>
      </w:r>
      <w:r w:rsidR="00DC1756" w:rsidRPr="00271440">
        <w:rPr>
          <w:rFonts w:ascii="Times New Roman" w:hAnsi="Times New Roman" w:cs="Times New Roman"/>
          <w:sz w:val="24"/>
          <w:szCs w:val="24"/>
        </w:rPr>
        <w:t>= -.14 (-.27, -.01)</w:t>
      </w:r>
      <w:r w:rsidRPr="00271440">
        <w:rPr>
          <w:rFonts w:ascii="Times New Roman" w:hAnsi="Times New Roman" w:cs="Times New Roman"/>
          <w:sz w:val="24"/>
          <w:szCs w:val="24"/>
        </w:rPr>
        <w:t>) but negative, such that violent content increased aggressive behavior among players of the easy game</w:t>
      </w:r>
      <w:r w:rsidR="00B94FC4" w:rsidRPr="00271440">
        <w:rPr>
          <w:rFonts w:ascii="Times New Roman" w:hAnsi="Times New Roman" w:cs="Times New Roman"/>
          <w:sz w:val="24"/>
          <w:szCs w:val="24"/>
        </w:rPr>
        <w:t xml:space="preserve"> (</w:t>
      </w:r>
      <w:r w:rsidR="00B94FC4" w:rsidRPr="00271440">
        <w:rPr>
          <w:rFonts w:ascii="Times New Roman" w:hAnsi="Times New Roman" w:cs="Times New Roman"/>
          <w:i/>
          <w:sz w:val="24"/>
          <w:szCs w:val="24"/>
        </w:rPr>
        <w:t>r</w:t>
      </w:r>
      <w:r w:rsidR="00B94FC4" w:rsidRPr="00271440">
        <w:rPr>
          <w:rFonts w:ascii="Times New Roman" w:hAnsi="Times New Roman" w:cs="Times New Roman"/>
          <w:sz w:val="24"/>
          <w:szCs w:val="24"/>
        </w:rPr>
        <w:t xml:space="preserve"> = </w:t>
      </w:r>
      <w:r w:rsidR="00DC1756" w:rsidRPr="00271440">
        <w:rPr>
          <w:rFonts w:ascii="Times New Roman" w:hAnsi="Times New Roman" w:cs="Times New Roman"/>
          <w:sz w:val="24"/>
          <w:szCs w:val="24"/>
        </w:rPr>
        <w:t>.20, (.01, .37)</w:t>
      </w:r>
      <w:r w:rsidR="00B94FC4" w:rsidRPr="00271440">
        <w:rPr>
          <w:rFonts w:ascii="Times New Roman" w:hAnsi="Times New Roman" w:cs="Times New Roman"/>
          <w:sz w:val="24"/>
          <w:szCs w:val="24"/>
        </w:rPr>
        <w:t>)</w:t>
      </w:r>
      <w:r w:rsidRPr="00271440">
        <w:rPr>
          <w:rFonts w:ascii="Times New Roman" w:hAnsi="Times New Roman" w:cs="Times New Roman"/>
          <w:sz w:val="24"/>
          <w:szCs w:val="24"/>
        </w:rPr>
        <w:t xml:space="preserve"> but decreased aggressive behavior among players of the difficult game</w:t>
      </w:r>
      <w:r w:rsidR="00B94FC4" w:rsidRPr="00271440">
        <w:rPr>
          <w:rFonts w:ascii="Times New Roman" w:hAnsi="Times New Roman" w:cs="Times New Roman"/>
          <w:sz w:val="24"/>
          <w:szCs w:val="24"/>
        </w:rPr>
        <w:t xml:space="preserve"> </w:t>
      </w:r>
      <w:r w:rsidR="00DC1756" w:rsidRPr="00271440">
        <w:rPr>
          <w:rFonts w:ascii="Times New Roman" w:hAnsi="Times New Roman" w:cs="Times New Roman"/>
          <w:sz w:val="24"/>
          <w:szCs w:val="24"/>
        </w:rPr>
        <w:t>(</w:t>
      </w:r>
      <w:r w:rsidR="00DC1756" w:rsidRPr="00271440">
        <w:rPr>
          <w:rFonts w:ascii="Times New Roman" w:hAnsi="Times New Roman" w:cs="Times New Roman"/>
          <w:i/>
          <w:sz w:val="24"/>
          <w:szCs w:val="24"/>
        </w:rPr>
        <w:t>r</w:t>
      </w:r>
      <w:r w:rsidR="00DC1756" w:rsidRPr="00271440">
        <w:rPr>
          <w:rFonts w:ascii="Times New Roman" w:hAnsi="Times New Roman" w:cs="Times New Roman"/>
          <w:sz w:val="24"/>
          <w:szCs w:val="24"/>
        </w:rPr>
        <w:t xml:space="preserve"> = -.10, (-.28, .09</w:t>
      </w:r>
      <w:r w:rsidR="00B94FC4" w:rsidRPr="00271440">
        <w:rPr>
          <w:rFonts w:ascii="Times New Roman" w:hAnsi="Times New Roman" w:cs="Times New Roman"/>
          <w:sz w:val="24"/>
          <w:szCs w:val="24"/>
        </w:rPr>
        <w:t>)</w:t>
      </w:r>
      <w:r w:rsidR="00DC1756" w:rsidRPr="00271440">
        <w:rPr>
          <w:rFonts w:ascii="Times New Roman" w:hAnsi="Times New Roman" w:cs="Times New Roman"/>
          <w:sz w:val="24"/>
          <w:szCs w:val="24"/>
        </w:rPr>
        <w:t>)</w:t>
      </w:r>
      <w:r w:rsidRPr="00271440">
        <w:rPr>
          <w:rFonts w:ascii="Times New Roman" w:hAnsi="Times New Roman" w:cs="Times New Roman"/>
          <w:sz w:val="24"/>
          <w:szCs w:val="24"/>
        </w:rPr>
        <w:t>.</w:t>
      </w:r>
      <w:r w:rsidR="00B94FC4" w:rsidRPr="00271440">
        <w:rPr>
          <w:rFonts w:ascii="Times New Roman" w:hAnsi="Times New Roman" w:cs="Times New Roman"/>
          <w:sz w:val="24"/>
          <w:szCs w:val="24"/>
        </w:rPr>
        <w:t xml:space="preserve"> This interact</w:t>
      </w:r>
      <w:r w:rsidR="00B94FC4">
        <w:rPr>
          <w:rFonts w:ascii="Times New Roman" w:hAnsi="Times New Roman" w:cs="Times New Roman"/>
          <w:sz w:val="24"/>
          <w:szCs w:val="24"/>
        </w:rPr>
        <w:t xml:space="preserve">ion would seem at odds with the previous literature on violent game effects, which almost exclusively uses video games in their default, challenging parameters (e.g. my difficult-game condition). Suffice it to say that this interaction does not support the hypothesis of super-additive effects (H4, above) and is </w:t>
      </w:r>
      <w:r w:rsidR="000B4E43">
        <w:rPr>
          <w:rFonts w:ascii="Times New Roman" w:hAnsi="Times New Roman" w:cs="Times New Roman"/>
          <w:sz w:val="24"/>
          <w:szCs w:val="24"/>
        </w:rPr>
        <w:t>not interpretable under the theories outlined previously</w:t>
      </w:r>
      <w:r w:rsidR="00B94FC4">
        <w:rPr>
          <w:rFonts w:ascii="Times New Roman" w:hAnsi="Times New Roman" w:cs="Times New Roman"/>
          <w:sz w:val="24"/>
          <w:szCs w:val="24"/>
        </w:rPr>
        <w:t>.</w:t>
      </w:r>
    </w:p>
    <w:p w14:paraId="480BF4A8" w14:textId="77777777" w:rsidR="007C0882" w:rsidRDefault="00B94FC4"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r w:rsidRPr="00F62CEC">
        <w:rPr>
          <w:rFonts w:ascii="Times New Roman" w:hAnsi="Times New Roman" w:cs="Times New Roman"/>
          <w:sz w:val="24"/>
          <w:szCs w:val="24"/>
        </w:rPr>
        <w:t>If this uninterpretable interaction is included in the ANOVA, the main effects of Violence and of Difficulty are small, positive, and statistically significant (</w:t>
      </w:r>
      <w:r w:rsidR="00284F1E" w:rsidRPr="00F62CEC">
        <w:rPr>
          <w:rFonts w:ascii="Times New Roman" w:hAnsi="Times New Roman" w:cs="Times New Roman"/>
          <w:sz w:val="24"/>
          <w:szCs w:val="24"/>
        </w:rPr>
        <w:t xml:space="preserve">Violence: </w:t>
      </w:r>
      <w:proofErr w:type="gramStart"/>
      <w:r w:rsidRPr="00F0739E">
        <w:rPr>
          <w:rFonts w:ascii="Times New Roman" w:hAnsi="Times New Roman" w:cs="Times New Roman"/>
          <w:i/>
          <w:sz w:val="24"/>
          <w:szCs w:val="24"/>
        </w:rPr>
        <w:t>t</w:t>
      </w:r>
      <w:r w:rsidRPr="00F62CEC">
        <w:rPr>
          <w:rFonts w:ascii="Times New Roman" w:hAnsi="Times New Roman" w:cs="Times New Roman"/>
          <w:sz w:val="24"/>
          <w:szCs w:val="24"/>
        </w:rPr>
        <w:t>(</w:t>
      </w:r>
      <w:proofErr w:type="gramEnd"/>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F0739E">
        <w:rPr>
          <w:rFonts w:ascii="Times New Roman" w:hAnsi="Times New Roman" w:cs="Times New Roman"/>
          <w:sz w:val="24"/>
          <w:szCs w:val="24"/>
        </w:rPr>
        <w:t>2.04</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w:t>
      </w:r>
      <w:r w:rsidR="00DC1756" w:rsidRPr="00F62CEC">
        <w:rPr>
          <w:rFonts w:ascii="Times New Roman" w:hAnsi="Times New Roman" w:cs="Times New Roman"/>
          <w:sz w:val="24"/>
          <w:szCs w:val="24"/>
        </w:rPr>
        <w:t xml:space="preserve"> .14 (.00, .26)</w:t>
      </w:r>
      <w:r w:rsidRPr="00F62CEC">
        <w:rPr>
          <w:rFonts w:ascii="Times New Roman" w:hAnsi="Times New Roman" w:cs="Times New Roman"/>
          <w:sz w:val="24"/>
          <w:szCs w:val="24"/>
        </w:rPr>
        <w:t xml:space="preserve">; </w:t>
      </w:r>
      <w:r w:rsidR="00284F1E" w:rsidRPr="00F62CEC">
        <w:rPr>
          <w:rFonts w:ascii="Times New Roman" w:hAnsi="Times New Roman" w:cs="Times New Roman"/>
          <w:sz w:val="24"/>
          <w:szCs w:val="24"/>
        </w:rPr>
        <w:t xml:space="preserve">Difficulty: </w:t>
      </w:r>
      <w:r w:rsidRPr="00F0739E">
        <w:rPr>
          <w:rFonts w:ascii="Times New Roman" w:hAnsi="Times New Roman" w:cs="Times New Roman"/>
          <w:i/>
          <w:sz w:val="24"/>
          <w:szCs w:val="24"/>
        </w:rPr>
        <w:t>t</w:t>
      </w:r>
      <w:r w:rsidRPr="00F62CEC">
        <w:rPr>
          <w:rFonts w:ascii="Times New Roman" w:hAnsi="Times New Roman" w:cs="Times New Roman"/>
          <w:sz w:val="24"/>
          <w:szCs w:val="24"/>
        </w:rPr>
        <w:t>(</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2.19</w:t>
      </w:r>
      <w:r w:rsidRPr="00F62CEC">
        <w:rPr>
          <w:rFonts w:ascii="Times New Roman" w:hAnsi="Times New Roman" w:cs="Times New Roman"/>
          <w:sz w:val="24"/>
          <w:szCs w:val="24"/>
        </w:rPr>
        <w:t xml:space="preserve">, </w:t>
      </w:r>
      <w:r w:rsidRPr="00F0739E">
        <w:rPr>
          <w:rFonts w:ascii="Times New Roman" w:hAnsi="Times New Roman" w:cs="Times New Roman"/>
          <w:i/>
          <w:sz w:val="24"/>
          <w:szCs w:val="24"/>
        </w:rPr>
        <w:t>r</w:t>
      </w:r>
      <w:r w:rsidRPr="00F62CEC">
        <w:rPr>
          <w:rFonts w:ascii="Times New Roman" w:hAnsi="Times New Roman" w:cs="Times New Roman"/>
          <w:sz w:val="24"/>
          <w:szCs w:val="24"/>
        </w:rPr>
        <w:t xml:space="preserve"> = </w:t>
      </w:r>
      <w:r w:rsidR="00DC1756" w:rsidRPr="00F62CEC">
        <w:rPr>
          <w:rFonts w:ascii="Times New Roman" w:hAnsi="Times New Roman" w:cs="Times New Roman"/>
          <w:sz w:val="24"/>
          <w:szCs w:val="24"/>
        </w:rPr>
        <w:t>.15 (.01, .27)</w:t>
      </w:r>
      <w:r w:rsidRPr="00F62CEC">
        <w:rPr>
          <w:rFonts w:ascii="Times New Roman" w:hAnsi="Times New Roman" w:cs="Times New Roman"/>
          <w:sz w:val="24"/>
          <w:szCs w:val="24"/>
        </w:rPr>
        <w:t>).</w:t>
      </w:r>
      <w:r w:rsidR="00284F1E" w:rsidRPr="00F62CEC">
        <w:rPr>
          <w:rFonts w:ascii="Times New Roman" w:hAnsi="Times New Roman" w:cs="Times New Roman"/>
          <w:sz w:val="24"/>
          <w:szCs w:val="24"/>
        </w:rPr>
        <w:t xml:space="preserve"> Because this interaction is negative, representing a cross-over, removing it from the model causes a dramatic decrease in the main effects (Violence: </w:t>
      </w:r>
      <w:proofErr w:type="gramStart"/>
      <w:r w:rsidR="00F62CEC" w:rsidRPr="00F0739E">
        <w:rPr>
          <w:rFonts w:ascii="Times New Roman" w:hAnsi="Times New Roman" w:cs="Times New Roman"/>
          <w:i/>
          <w:sz w:val="24"/>
          <w:szCs w:val="24"/>
        </w:rPr>
        <w:t>t</w:t>
      </w:r>
      <w:r w:rsidR="00F0739E">
        <w:rPr>
          <w:rFonts w:ascii="Times New Roman" w:hAnsi="Times New Roman" w:cs="Times New Roman"/>
          <w:sz w:val="24"/>
          <w:szCs w:val="24"/>
        </w:rPr>
        <w:t>(</w:t>
      </w:r>
      <w:proofErr w:type="gramEnd"/>
      <w:r w:rsidR="00F0739E">
        <w:rPr>
          <w:rFonts w:ascii="Times New Roman" w:hAnsi="Times New Roman" w:cs="Times New Roman"/>
          <w:sz w:val="24"/>
          <w:szCs w:val="24"/>
        </w:rPr>
        <w:t>220) = 0.67</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.05 (-.09, .18)</w:t>
      </w:r>
      <w:r w:rsidR="00284F1E" w:rsidRPr="00F62CEC">
        <w:rPr>
          <w:rFonts w:ascii="Times New Roman" w:hAnsi="Times New Roman" w:cs="Times New Roman"/>
          <w:sz w:val="24"/>
          <w:szCs w:val="24"/>
        </w:rPr>
        <w:t>; Difficulty:</w:t>
      </w:r>
      <w:r w:rsidR="00F62CEC" w:rsidRPr="00F62CEC">
        <w:rPr>
          <w:rFonts w:ascii="Times New Roman" w:hAnsi="Times New Roman" w:cs="Times New Roman"/>
          <w:sz w:val="24"/>
          <w:szCs w:val="24"/>
        </w:rPr>
        <w:t xml:space="preserve"> </w:t>
      </w:r>
      <w:r w:rsidR="00F62CEC" w:rsidRPr="00F0739E">
        <w:rPr>
          <w:rFonts w:ascii="Times New Roman" w:hAnsi="Times New Roman" w:cs="Times New Roman"/>
          <w:i/>
          <w:sz w:val="24"/>
          <w:szCs w:val="24"/>
        </w:rPr>
        <w:t>t</w:t>
      </w:r>
      <w:r w:rsidR="00F62CEC" w:rsidRPr="00F62CEC">
        <w:rPr>
          <w:rFonts w:ascii="Times New Roman" w:hAnsi="Times New Roman" w:cs="Times New Roman"/>
          <w:sz w:val="24"/>
          <w:szCs w:val="24"/>
        </w:rPr>
        <w:t xml:space="preserve">(220) = 0.89, </w:t>
      </w:r>
      <w:r w:rsidR="00F62CEC" w:rsidRPr="00F0739E">
        <w:rPr>
          <w:rFonts w:ascii="Times New Roman" w:hAnsi="Times New Roman" w:cs="Times New Roman"/>
          <w:i/>
          <w:sz w:val="24"/>
          <w:szCs w:val="24"/>
        </w:rPr>
        <w:t>r</w:t>
      </w:r>
      <w:r w:rsidR="00F62CEC" w:rsidRPr="00F62CEC">
        <w:rPr>
          <w:rFonts w:ascii="Times New Roman" w:hAnsi="Times New Roman" w:cs="Times New Roman"/>
          <w:sz w:val="24"/>
          <w:szCs w:val="24"/>
        </w:rPr>
        <w:t xml:space="preserve"> = .06 (-.07, .19))</w:t>
      </w:r>
      <w:r w:rsidR="00284F1E" w:rsidRPr="00F62CEC">
        <w:rPr>
          <w:rFonts w:ascii="Times New Roman" w:hAnsi="Times New Roman" w:cs="Times New Roman"/>
          <w:sz w:val="24"/>
          <w:szCs w:val="24"/>
        </w:rPr>
        <w:t>. These estimated effects are dramatically smaller than those reported in meta-analyses of previous violent-games research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.21, Anderson et al., 2010; </w:t>
      </w:r>
      <w:r w:rsidR="00284F1E" w:rsidRPr="00F62CEC">
        <w:rPr>
          <w:rFonts w:ascii="Times New Roman" w:hAnsi="Times New Roman" w:cs="Times New Roman"/>
          <w:i/>
          <w:sz w:val="24"/>
          <w:szCs w:val="24"/>
        </w:rPr>
        <w:t>r</w:t>
      </w:r>
      <w:r w:rsidR="00284F1E" w:rsidRPr="00F62CEC">
        <w:rPr>
          <w:rFonts w:ascii="Times New Roman" w:hAnsi="Times New Roman" w:cs="Times New Roman"/>
          <w:sz w:val="24"/>
          <w:szCs w:val="24"/>
        </w:rPr>
        <w:t xml:space="preserve"> = .19, Greitemeyer &amp; Mugge, 2014).</w:t>
      </w:r>
      <w:r w:rsidR="00F62CEC">
        <w:rPr>
          <w:rFonts w:ascii="Times New Roman" w:hAnsi="Times New Roman" w:cs="Times New Roman"/>
          <w:sz w:val="24"/>
          <w:szCs w:val="24"/>
        </w:rPr>
        <w:t xml:space="preserve"> A frequentist might even </w:t>
      </w:r>
      <w:r w:rsidR="00F62CEC">
        <w:rPr>
          <w:rFonts w:ascii="Times New Roman" w:hAnsi="Times New Roman" w:cs="Times New Roman"/>
          <w:sz w:val="24"/>
          <w:szCs w:val="24"/>
        </w:rPr>
        <w:lastRenderedPageBreak/>
        <w:t xml:space="preserve">say that they are </w:t>
      </w:r>
      <w:r w:rsidR="00F62CEC">
        <w:rPr>
          <w:rFonts w:ascii="Times New Roman" w:hAnsi="Times New Roman" w:cs="Times New Roman"/>
          <w:i/>
          <w:sz w:val="24"/>
          <w:szCs w:val="24"/>
        </w:rPr>
        <w:t xml:space="preserve">statistically significantly </w:t>
      </w:r>
      <w:r w:rsidR="00F62CEC">
        <w:rPr>
          <w:rFonts w:ascii="Times New Roman" w:hAnsi="Times New Roman" w:cs="Times New Roman"/>
          <w:sz w:val="24"/>
          <w:szCs w:val="24"/>
        </w:rPr>
        <w:t>smaller than the previously-reported effect sizes.</w:t>
      </w:r>
    </w:p>
    <w:p w14:paraId="0DB5AC39" w14:textId="77777777" w:rsidR="00A115DF" w:rsidRDefault="00A115DF"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Main effects of left and right 2D:4D were negligible (</w:t>
      </w:r>
      <w:proofErr w:type="gramStart"/>
      <w:r w:rsidRPr="00F0739E">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151) = -</w:t>
      </w:r>
      <w:r w:rsidR="00F0739E">
        <w:rPr>
          <w:rFonts w:ascii="Times New Roman" w:hAnsi="Times New Roman" w:cs="Times New Roman"/>
          <w:sz w:val="24"/>
          <w:szCs w:val="24"/>
        </w:rPr>
        <w:t>0</w:t>
      </w:r>
      <w:r>
        <w:rPr>
          <w:rFonts w:ascii="Times New Roman" w:hAnsi="Times New Roman" w:cs="Times New Roman"/>
          <w:sz w:val="24"/>
          <w:szCs w:val="24"/>
        </w:rPr>
        <w:t xml:space="preserve">.19, </w:t>
      </w:r>
      <w:r>
        <w:rPr>
          <w:rFonts w:ascii="Times New Roman" w:hAnsi="Times New Roman" w:cs="Times New Roman"/>
          <w:i/>
          <w:sz w:val="24"/>
          <w:szCs w:val="24"/>
        </w:rPr>
        <w:t xml:space="preserve">r </w:t>
      </w:r>
      <w:r>
        <w:rPr>
          <w:rFonts w:ascii="Times New Roman" w:hAnsi="Times New Roman" w:cs="Times New Roman"/>
          <w:sz w:val="24"/>
          <w:szCs w:val="24"/>
        </w:rPr>
        <w:t xml:space="preserve">= -.02 (-.17, .14); </w:t>
      </w:r>
      <w:r w:rsidRPr="00F0739E">
        <w:rPr>
          <w:rFonts w:ascii="Times New Roman" w:hAnsi="Times New Roman" w:cs="Times New Roman"/>
          <w:i/>
          <w:sz w:val="24"/>
          <w:szCs w:val="24"/>
        </w:rPr>
        <w:t>t</w:t>
      </w:r>
      <w:r>
        <w:rPr>
          <w:rFonts w:ascii="Times New Roman" w:hAnsi="Times New Roman" w:cs="Times New Roman"/>
          <w:sz w:val="24"/>
          <w:szCs w:val="24"/>
        </w:rPr>
        <w:t xml:space="preserve">(151) = .129, </w:t>
      </w:r>
      <w:r>
        <w:rPr>
          <w:rFonts w:ascii="Times New Roman" w:hAnsi="Times New Roman" w:cs="Times New Roman"/>
          <w:i/>
          <w:sz w:val="24"/>
          <w:szCs w:val="24"/>
        </w:rPr>
        <w:t xml:space="preserve">r </w:t>
      </w:r>
      <w:r>
        <w:rPr>
          <w:rFonts w:ascii="Times New Roman" w:hAnsi="Times New Roman" w:cs="Times New Roman"/>
          <w:sz w:val="24"/>
          <w:szCs w:val="24"/>
        </w:rPr>
        <w:t>= .01 (-.15, .17). Two- and three-way interactions of 2D:4D with violence and difficulty were also small and negligible (all |</w:t>
      </w:r>
      <w:r w:rsidRPr="00F0739E">
        <w:rPr>
          <w:rFonts w:ascii="Times New Roman" w:hAnsi="Times New Roman" w:cs="Times New Roman"/>
          <w:i/>
          <w:sz w:val="24"/>
          <w:szCs w:val="24"/>
        </w:rPr>
        <w:t>t</w:t>
      </w:r>
      <w:r>
        <w:rPr>
          <w:rFonts w:ascii="Times New Roman" w:hAnsi="Times New Roman" w:cs="Times New Roman"/>
          <w:sz w:val="24"/>
          <w:szCs w:val="24"/>
        </w:rPr>
        <w:t>| &lt; 1.3).</w:t>
      </w:r>
    </w:p>
    <w:p w14:paraId="0D9CBC5C" w14:textId="77777777" w:rsidR="00D125DB" w:rsidRPr="00D125DB" w:rsidRDefault="00D125DB"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Be</w:t>
      </w:r>
      <w:r w:rsidR="00E314FD">
        <w:rPr>
          <w:rFonts w:ascii="Times New Roman" w:hAnsi="Times New Roman" w:cs="Times New Roman"/>
          <w:sz w:val="24"/>
          <w:szCs w:val="24"/>
        </w:rPr>
        <w:t>cause the earlier manipulation and</w:t>
      </w:r>
      <w:r>
        <w:rPr>
          <w:rFonts w:ascii="Times New Roman" w:hAnsi="Times New Roman" w:cs="Times New Roman"/>
          <w:sz w:val="24"/>
          <w:szCs w:val="24"/>
        </w:rPr>
        <w:t xml:space="preserve"> sensitivity check indicated that much of the variance in aggression could be predicted by </w:t>
      </w:r>
      <w:r w:rsidR="00671B41">
        <w:rPr>
          <w:rFonts w:ascii="Times New Roman" w:hAnsi="Times New Roman" w:cs="Times New Roman"/>
          <w:sz w:val="24"/>
          <w:szCs w:val="24"/>
        </w:rPr>
        <w:t>composite irritation</w:t>
      </w:r>
      <w:r>
        <w:rPr>
          <w:rFonts w:ascii="Times New Roman" w:hAnsi="Times New Roman" w:cs="Times New Roman"/>
          <w:sz w:val="24"/>
          <w:szCs w:val="24"/>
        </w:rPr>
        <w:t xml:space="preserve"> and that </w:t>
      </w:r>
      <w:r w:rsidR="00671B41">
        <w:rPr>
          <w:rFonts w:ascii="Times New Roman" w:hAnsi="Times New Roman" w:cs="Times New Roman"/>
          <w:sz w:val="24"/>
          <w:szCs w:val="24"/>
        </w:rPr>
        <w:t xml:space="preserve">composite irritation was </w:t>
      </w:r>
      <w:r>
        <w:rPr>
          <w:rFonts w:ascii="Times New Roman" w:hAnsi="Times New Roman" w:cs="Times New Roman"/>
          <w:sz w:val="24"/>
          <w:szCs w:val="24"/>
        </w:rPr>
        <w:t xml:space="preserve">largely orthogonal to the experimental manipulation, </w:t>
      </w:r>
      <w:r w:rsidR="00671B41">
        <w:rPr>
          <w:rFonts w:ascii="Times New Roman" w:hAnsi="Times New Roman" w:cs="Times New Roman"/>
          <w:sz w:val="24"/>
          <w:szCs w:val="24"/>
        </w:rPr>
        <w:t xml:space="preserve">composite irritation </w:t>
      </w:r>
      <w:r>
        <w:rPr>
          <w:rFonts w:ascii="Times New Roman" w:hAnsi="Times New Roman" w:cs="Times New Roman"/>
          <w:sz w:val="24"/>
          <w:szCs w:val="24"/>
        </w:rPr>
        <w:t xml:space="preserve">was added as a covariate. However, this did not increase the observed effect size. In the 2x2 ANOVA, effects of Violence, Difficulty, and their interaction were small: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193)s = 1.40, 1.81, and -1.62; </w:t>
      </w:r>
      <w:r>
        <w:rPr>
          <w:rFonts w:ascii="Times New Roman" w:hAnsi="Times New Roman" w:cs="Times New Roman"/>
          <w:i/>
          <w:sz w:val="24"/>
          <w:szCs w:val="24"/>
        </w:rPr>
        <w:t>r</w:t>
      </w:r>
      <w:r>
        <w:rPr>
          <w:rFonts w:ascii="Times New Roman" w:hAnsi="Times New Roman" w:cs="Times New Roman"/>
          <w:sz w:val="24"/>
          <w:szCs w:val="24"/>
        </w:rPr>
        <w:t xml:space="preserve">s = .09 (-.04, .24), .13 (-.01, .26), and -.11 (-.25 .03), respectively. When the interaction term was dropped, main effects again shrank (Violence: </w:t>
      </w:r>
      <w:proofErr w:type="gramStart"/>
      <w:r>
        <w:rPr>
          <w:rFonts w:ascii="Times New Roman" w:hAnsi="Times New Roman" w:cs="Times New Roman"/>
          <w:i/>
          <w:sz w:val="24"/>
          <w:szCs w:val="24"/>
        </w:rPr>
        <w:t>t</w:t>
      </w:r>
      <w:r>
        <w:rPr>
          <w:rFonts w:ascii="Times New Roman" w:hAnsi="Times New Roman" w:cs="Times New Roman"/>
          <w:sz w:val="24"/>
          <w:szCs w:val="24"/>
        </w:rPr>
        <w:t>(</w:t>
      </w:r>
      <w:proofErr w:type="gramEnd"/>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.36, </w:t>
      </w:r>
      <w:r>
        <w:rPr>
          <w:rFonts w:ascii="Times New Roman" w:hAnsi="Times New Roman" w:cs="Times New Roman"/>
          <w:i/>
          <w:sz w:val="24"/>
          <w:szCs w:val="24"/>
        </w:rPr>
        <w:t>r</w:t>
      </w:r>
      <w:r>
        <w:rPr>
          <w:rFonts w:ascii="Times New Roman" w:hAnsi="Times New Roman" w:cs="Times New Roman"/>
          <w:sz w:val="24"/>
          <w:szCs w:val="24"/>
        </w:rPr>
        <w:t xml:space="preserve"> = .03 (-.11, .16); Difficulty: </w:t>
      </w:r>
      <w:r>
        <w:rPr>
          <w:rFonts w:ascii="Times New Roman" w:hAnsi="Times New Roman" w:cs="Times New Roman"/>
          <w:i/>
          <w:sz w:val="24"/>
          <w:szCs w:val="24"/>
        </w:rPr>
        <w:t>t</w:t>
      </w:r>
      <w:r>
        <w:rPr>
          <w:rFonts w:ascii="Times New Roman" w:hAnsi="Times New Roman" w:cs="Times New Roman"/>
          <w:sz w:val="24"/>
          <w:szCs w:val="24"/>
        </w:rPr>
        <w:t xml:space="preserve">(194) = </w:t>
      </w:r>
      <w:r w:rsidR="00671B41">
        <w:rPr>
          <w:rFonts w:ascii="Times New Roman" w:hAnsi="Times New Roman" w:cs="Times New Roman"/>
          <w:sz w:val="24"/>
          <w:szCs w:val="24"/>
        </w:rPr>
        <w:t>0</w:t>
      </w:r>
      <w:r>
        <w:rPr>
          <w:rFonts w:ascii="Times New Roman" w:hAnsi="Times New Roman" w:cs="Times New Roman"/>
          <w:sz w:val="24"/>
          <w:szCs w:val="24"/>
        </w:rPr>
        <w:t xml:space="preserve">.93, </w:t>
      </w:r>
      <w:r>
        <w:rPr>
          <w:rFonts w:ascii="Times New Roman" w:hAnsi="Times New Roman" w:cs="Times New Roman"/>
          <w:i/>
          <w:sz w:val="24"/>
          <w:szCs w:val="24"/>
        </w:rPr>
        <w:t xml:space="preserve">r </w:t>
      </w:r>
      <w:r>
        <w:rPr>
          <w:rFonts w:ascii="Times New Roman" w:hAnsi="Times New Roman" w:cs="Times New Roman"/>
          <w:sz w:val="24"/>
          <w:szCs w:val="24"/>
        </w:rPr>
        <w:t>= .07 (-.07, .20)).</w:t>
      </w:r>
    </w:p>
    <w:p w14:paraId="50F2CAFF" w14:textId="77777777" w:rsidR="00284F1E" w:rsidRDefault="00284F1E"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Bayesian ANOVA.</w:t>
      </w:r>
      <w:r w:rsidR="00AD207F">
        <w:rPr>
          <w:rFonts w:ascii="Times New Roman" w:hAnsi="Times New Roman" w:cs="Times New Roman"/>
          <w:b/>
          <w:sz w:val="24"/>
          <w:szCs w:val="24"/>
        </w:rPr>
        <w:t xml:space="preserve"> </w:t>
      </w:r>
      <w:r w:rsidR="00AD207F">
        <w:rPr>
          <w:rFonts w:ascii="Times New Roman" w:hAnsi="Times New Roman" w:cs="Times New Roman"/>
          <w:sz w:val="24"/>
          <w:szCs w:val="24"/>
        </w:rPr>
        <w:t xml:space="preserve">Models were compared using the BayesFactor </w:t>
      </w:r>
      <w:r w:rsidR="00271440">
        <w:rPr>
          <w:rFonts w:ascii="Times New Roman" w:hAnsi="Times New Roman" w:cs="Times New Roman"/>
          <w:sz w:val="24"/>
          <w:szCs w:val="24"/>
        </w:rPr>
        <w:t xml:space="preserve">package </w:t>
      </w:r>
      <w:r w:rsidR="007B0E6F">
        <w:rPr>
          <w:rFonts w:ascii="Times New Roman" w:hAnsi="Times New Roman" w:cs="Times New Roman"/>
          <w:sz w:val="24"/>
          <w:szCs w:val="24"/>
        </w:rPr>
        <w:t xml:space="preserve">for R </w:t>
      </w:r>
      <w:r w:rsidR="00AD207F">
        <w:rPr>
          <w:rFonts w:ascii="Times New Roman" w:hAnsi="Times New Roman" w:cs="Times New Roman"/>
          <w:sz w:val="24"/>
          <w:szCs w:val="24"/>
        </w:rPr>
        <w:t xml:space="preserve">(Morey &amp; Rouder, 2014). Because effects are expected to be small, I adjusted the scale of the effect size </w:t>
      </w:r>
      <w:r w:rsidR="00271440">
        <w:rPr>
          <w:rFonts w:ascii="Times New Roman" w:hAnsi="Times New Roman" w:cs="Times New Roman"/>
          <w:sz w:val="24"/>
          <w:szCs w:val="24"/>
        </w:rPr>
        <w:t xml:space="preserve">under the alternative hypothesis </w:t>
      </w:r>
      <w:r w:rsidR="00AD207F">
        <w:rPr>
          <w:rFonts w:ascii="Times New Roman" w:hAnsi="Times New Roman" w:cs="Times New Roman"/>
          <w:sz w:val="24"/>
          <w:szCs w:val="24"/>
        </w:rPr>
        <w:t>to ~</w:t>
      </w:r>
      <w:proofErr w:type="gramStart"/>
      <w:r w:rsidR="00AD207F">
        <w:rPr>
          <w:rFonts w:ascii="Times New Roman" w:hAnsi="Times New Roman" w:cs="Times New Roman"/>
          <w:sz w:val="24"/>
          <w:szCs w:val="24"/>
        </w:rPr>
        <w:t>Cauchy(</w:t>
      </w:r>
      <w:proofErr w:type="gramEnd"/>
      <w:r w:rsidR="00AD207F">
        <w:rPr>
          <w:rFonts w:ascii="Times New Roman" w:hAnsi="Times New Roman" w:cs="Times New Roman"/>
          <w:sz w:val="24"/>
          <w:szCs w:val="24"/>
        </w:rPr>
        <w:t xml:space="preserve">.4). </w:t>
      </w:r>
      <w:r w:rsidR="00561C62">
        <w:rPr>
          <w:rFonts w:ascii="Times New Roman" w:hAnsi="Times New Roman" w:cs="Times New Roman"/>
          <w:sz w:val="24"/>
          <w:szCs w:val="24"/>
        </w:rPr>
        <w:t>Models were generated to represent all possible combinations of main effects and/or interactions. Models including interactions were constrained to also include lower-order interactions and main effects. All models were compared to a null-hypothesis model including no effects.</w:t>
      </w:r>
      <w:r w:rsidR="006140A1">
        <w:rPr>
          <w:rFonts w:ascii="Times New Roman" w:hAnsi="Times New Roman" w:cs="Times New Roman"/>
          <w:sz w:val="24"/>
          <w:szCs w:val="24"/>
        </w:rPr>
        <w:t xml:space="preserve"> </w:t>
      </w:r>
      <w:r w:rsidR="006140A1" w:rsidRPr="000373D7">
        <w:rPr>
          <w:rFonts w:ascii="Times New Roman" w:hAnsi="Times New Roman" w:cs="Times New Roman"/>
          <w:sz w:val="24"/>
          <w:szCs w:val="24"/>
          <w:highlight w:val="yellow"/>
        </w:rPr>
        <w:t>Bayes factors involving 2D:4D were similar regardless of whether the right or left hand was used; to be conservative, I report the Bayes factor closer to 1.</w:t>
      </w:r>
    </w:p>
    <w:p w14:paraId="0D626D9C" w14:textId="77777777" w:rsidR="00561C62" w:rsidRDefault="00561C62"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B0E6F">
        <w:rPr>
          <w:rFonts w:ascii="Times New Roman" w:hAnsi="Times New Roman" w:cs="Times New Roman"/>
          <w:sz w:val="24"/>
          <w:szCs w:val="24"/>
        </w:rPr>
        <w:t xml:space="preserve">Of all the models, the null-hypothesis model was best supported by the data. Models of main effects of Violence, Difficulty, or 2D:4D were </w:t>
      </w:r>
      <w:r w:rsidR="004472E3">
        <w:rPr>
          <w:rFonts w:ascii="Times New Roman" w:hAnsi="Times New Roman" w:cs="Times New Roman"/>
          <w:sz w:val="24"/>
          <w:szCs w:val="24"/>
        </w:rPr>
        <w:t xml:space="preserve">each </w:t>
      </w:r>
      <w:r w:rsidR="007B0E6F">
        <w:rPr>
          <w:rFonts w:ascii="Times New Roman" w:hAnsi="Times New Roman" w:cs="Times New Roman"/>
          <w:sz w:val="24"/>
          <w:szCs w:val="24"/>
        </w:rPr>
        <w:t xml:space="preserve">outperformed by the </w:t>
      </w:r>
      <w:r w:rsidR="007B0E6F">
        <w:rPr>
          <w:rFonts w:ascii="Times New Roman" w:hAnsi="Times New Roman" w:cs="Times New Roman"/>
          <w:sz w:val="24"/>
          <w:szCs w:val="24"/>
        </w:rPr>
        <w:lastRenderedPageBreak/>
        <w:t xml:space="preserve">null model (Bayes </w:t>
      </w:r>
      <w:r w:rsidR="007B0E6F" w:rsidRPr="00271440">
        <w:rPr>
          <w:rFonts w:ascii="Times New Roman" w:hAnsi="Times New Roman" w:cs="Times New Roman"/>
          <w:sz w:val="24"/>
          <w:szCs w:val="24"/>
        </w:rPr>
        <w:t xml:space="preserve">factors = </w:t>
      </w:r>
      <w:r w:rsidR="006140A1" w:rsidRPr="00271440">
        <w:rPr>
          <w:rFonts w:ascii="Times New Roman" w:hAnsi="Times New Roman" w:cs="Times New Roman"/>
          <w:sz w:val="24"/>
          <w:szCs w:val="24"/>
        </w:rPr>
        <w:t>4.51</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3.87</w:t>
      </w:r>
      <w:r w:rsidR="007B0E6F" w:rsidRPr="00271440">
        <w:rPr>
          <w:rFonts w:ascii="Times New Roman" w:hAnsi="Times New Roman" w:cs="Times New Roman"/>
          <w:sz w:val="24"/>
          <w:szCs w:val="24"/>
        </w:rPr>
        <w:t xml:space="preserve">, and </w:t>
      </w:r>
      <w:r w:rsidR="006140A1" w:rsidRPr="00271440">
        <w:rPr>
          <w:rFonts w:ascii="Times New Roman" w:hAnsi="Times New Roman" w:cs="Times New Roman"/>
          <w:sz w:val="24"/>
          <w:szCs w:val="24"/>
        </w:rPr>
        <w:t>5.64 in favor of the null</w:t>
      </w:r>
      <w:r w:rsidR="007B0E6F" w:rsidRPr="00271440">
        <w:rPr>
          <w:rFonts w:ascii="Times New Roman" w:hAnsi="Times New Roman" w:cs="Times New Roman"/>
          <w:sz w:val="24"/>
          <w:szCs w:val="24"/>
        </w:rPr>
        <w:t>, respectively). Models containing interactions were further outperformed by the null</w:t>
      </w:r>
      <w:r w:rsidR="006140A1" w:rsidRPr="00271440">
        <w:rPr>
          <w:rFonts w:ascii="Times New Roman" w:hAnsi="Times New Roman" w:cs="Times New Roman"/>
          <w:sz w:val="24"/>
          <w:szCs w:val="24"/>
        </w:rPr>
        <w:t>.</w:t>
      </w:r>
      <w:r w:rsidR="007B0E6F" w:rsidRPr="00271440">
        <w:rPr>
          <w:rFonts w:ascii="Times New Roman" w:hAnsi="Times New Roman" w:cs="Times New Roman"/>
          <w:sz w:val="24"/>
          <w:szCs w:val="24"/>
        </w:rPr>
        <w:t xml:space="preserve"> </w:t>
      </w:r>
      <w:r w:rsidR="006140A1" w:rsidRPr="00271440">
        <w:rPr>
          <w:rFonts w:ascii="Times New Roman" w:hAnsi="Times New Roman" w:cs="Times New Roman"/>
          <w:sz w:val="24"/>
          <w:szCs w:val="24"/>
        </w:rPr>
        <w:t>The full model of 2 (Violence) x 2 (Difficulty) x 2D:4D was not preferred to the null (Bayes factor</w:t>
      </w:r>
      <w:r w:rsidR="006140A1">
        <w:rPr>
          <w:rFonts w:ascii="Times New Roman" w:hAnsi="Times New Roman" w:cs="Times New Roman"/>
          <w:sz w:val="24"/>
          <w:szCs w:val="24"/>
        </w:rPr>
        <w:t xml:space="preserve"> = </w:t>
      </w:r>
      <w:r w:rsidR="006140A1" w:rsidRPr="009343F6">
        <w:rPr>
          <w:rFonts w:ascii="Times New Roman" w:hAnsi="Times New Roman" w:cs="Times New Roman"/>
          <w:sz w:val="24"/>
          <w:szCs w:val="24"/>
        </w:rPr>
        <w:t>558</w:t>
      </w:r>
      <w:r w:rsidR="007B0E6F" w:rsidRPr="009343F6">
        <w:rPr>
          <w:rFonts w:ascii="Times New Roman" w:hAnsi="Times New Roman" w:cs="Times New Roman"/>
          <w:sz w:val="24"/>
          <w:szCs w:val="24"/>
        </w:rPr>
        <w:t>).</w:t>
      </w:r>
      <w:r w:rsidR="007B0E6F">
        <w:rPr>
          <w:rFonts w:ascii="Times New Roman" w:hAnsi="Times New Roman" w:cs="Times New Roman"/>
          <w:sz w:val="24"/>
          <w:szCs w:val="24"/>
        </w:rPr>
        <w:t xml:space="preserve"> </w:t>
      </w:r>
      <w:r w:rsidR="006140A1">
        <w:rPr>
          <w:rFonts w:ascii="Times New Roman" w:hAnsi="Times New Roman" w:cs="Times New Roman"/>
          <w:sz w:val="24"/>
          <w:szCs w:val="24"/>
        </w:rPr>
        <w:t xml:space="preserve">The 2 (Violence) x 2 (Difficulty) model was similarly outperformed by the null (Bayes factor = 8.69). </w:t>
      </w:r>
      <w:r w:rsidR="004472E3">
        <w:rPr>
          <w:rFonts w:ascii="Times New Roman" w:hAnsi="Times New Roman" w:cs="Times New Roman"/>
          <w:sz w:val="24"/>
          <w:szCs w:val="24"/>
        </w:rPr>
        <w:t>Thus, the null model was supported over the hypothesized effect of each predictor.</w:t>
      </w:r>
    </w:p>
    <w:p w14:paraId="1413AC67" w14:textId="77777777" w:rsidR="00D125DB" w:rsidRPr="00671B41" w:rsidRDefault="00671B41"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When composite irritation was added as a predictor, Bayes factor strongly favored the composite-irritation-model to the null model, </w:t>
      </w:r>
      <w:r>
        <w:rPr>
          <w:rFonts w:ascii="Times New Roman" w:hAnsi="Times New Roman" w:cs="Times New Roman"/>
          <w:i/>
          <w:sz w:val="24"/>
          <w:szCs w:val="24"/>
        </w:rPr>
        <w:t>B</w:t>
      </w:r>
      <w:r>
        <w:rPr>
          <w:rFonts w:ascii="Times New Roman" w:hAnsi="Times New Roman" w:cs="Times New Roman"/>
          <w:sz w:val="24"/>
          <w:szCs w:val="24"/>
        </w:rPr>
        <w:t xml:space="preserve"> = 73,980. This model was also preferred to models adding effects of violence (</w:t>
      </w:r>
      <w:r>
        <w:rPr>
          <w:rFonts w:ascii="Times New Roman" w:hAnsi="Times New Roman" w:cs="Times New Roman"/>
          <w:i/>
          <w:sz w:val="24"/>
          <w:szCs w:val="24"/>
        </w:rPr>
        <w:t>B</w:t>
      </w:r>
      <w:r>
        <w:rPr>
          <w:rFonts w:ascii="Times New Roman" w:hAnsi="Times New Roman" w:cs="Times New Roman"/>
          <w:sz w:val="24"/>
          <w:szCs w:val="24"/>
        </w:rPr>
        <w:t xml:space="preserve"> = 5.01), difficulty (</w:t>
      </w:r>
      <w:r>
        <w:rPr>
          <w:rFonts w:ascii="Times New Roman" w:hAnsi="Times New Roman" w:cs="Times New Roman"/>
          <w:i/>
          <w:sz w:val="24"/>
          <w:szCs w:val="24"/>
        </w:rPr>
        <w:t>B</w:t>
      </w:r>
      <w:r>
        <w:rPr>
          <w:rFonts w:ascii="Times New Roman" w:hAnsi="Times New Roman" w:cs="Times New Roman"/>
          <w:sz w:val="24"/>
          <w:szCs w:val="24"/>
        </w:rPr>
        <w:t xml:space="preserve"> = 3.55), additive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17.93), or interactive effects of violence and difficulty (</w:t>
      </w:r>
      <w:r>
        <w:rPr>
          <w:rFonts w:ascii="Times New Roman" w:hAnsi="Times New Roman" w:cs="Times New Roman"/>
          <w:i/>
          <w:sz w:val="24"/>
          <w:szCs w:val="24"/>
        </w:rPr>
        <w:t>B</w:t>
      </w:r>
      <w:r>
        <w:rPr>
          <w:rFonts w:ascii="Times New Roman" w:hAnsi="Times New Roman" w:cs="Times New Roman"/>
          <w:sz w:val="24"/>
          <w:szCs w:val="24"/>
        </w:rPr>
        <w:t xml:space="preserve"> = 22.72). This indicates that variance in coldpressor duration could be p</w:t>
      </w:r>
      <w:r w:rsidR="00271440">
        <w:rPr>
          <w:rFonts w:ascii="Times New Roman" w:hAnsi="Times New Roman" w:cs="Times New Roman"/>
          <w:sz w:val="24"/>
          <w:szCs w:val="24"/>
        </w:rPr>
        <w:t>redicted by composite irritation but not by game condition</w:t>
      </w:r>
      <w:r>
        <w:rPr>
          <w:rFonts w:ascii="Times New Roman" w:hAnsi="Times New Roman" w:cs="Times New Roman"/>
          <w:sz w:val="24"/>
          <w:szCs w:val="24"/>
        </w:rPr>
        <w:t>.</w:t>
      </w:r>
    </w:p>
    <w:p w14:paraId="72AA796F" w14:textId="11AB33DE" w:rsidR="004472E3" w:rsidRPr="00271440" w:rsidRDefault="00284F1E" w:rsidP="004E6476">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ab/>
      </w:r>
    </w:p>
    <w:p w14:paraId="11019B0D" w14:textId="77777777" w:rsidR="009343F6" w:rsidRDefault="009343F6" w:rsidP="003F4AE7">
      <w:pPr>
        <w:spacing w:line="480" w:lineRule="auto"/>
        <w:ind w:firstLine="720"/>
        <w:contextualSpacing/>
        <w:rPr>
          <w:rFonts w:ascii="Times New Roman" w:hAnsi="Times New Roman" w:cs="Times New Roman"/>
          <w:sz w:val="24"/>
          <w:szCs w:val="24"/>
        </w:rPr>
      </w:pPr>
      <w:proofErr w:type="gramStart"/>
      <w:r>
        <w:rPr>
          <w:rFonts w:ascii="Times New Roman" w:hAnsi="Times New Roman" w:cs="Times New Roman"/>
          <w:b/>
          <w:sz w:val="24"/>
          <w:szCs w:val="24"/>
        </w:rPr>
        <w:t>Non-</w:t>
      </w:r>
      <w:r w:rsidR="00E93D1D">
        <w:rPr>
          <w:rFonts w:ascii="Times New Roman" w:hAnsi="Times New Roman" w:cs="Times New Roman"/>
          <w:b/>
          <w:sz w:val="24"/>
          <w:szCs w:val="24"/>
        </w:rPr>
        <w:t>l</w:t>
      </w:r>
      <w:r>
        <w:rPr>
          <w:rFonts w:ascii="Times New Roman" w:hAnsi="Times New Roman" w:cs="Times New Roman"/>
          <w:b/>
          <w:sz w:val="24"/>
          <w:szCs w:val="24"/>
        </w:rPr>
        <w:t xml:space="preserve">ocal Bayesian </w:t>
      </w:r>
      <w:r w:rsidR="00E93D1D">
        <w:rPr>
          <w:rFonts w:ascii="Times New Roman" w:hAnsi="Times New Roman" w:cs="Times New Roman"/>
          <w:b/>
          <w:sz w:val="24"/>
          <w:szCs w:val="24"/>
        </w:rPr>
        <w:t>p</w:t>
      </w:r>
      <w:r>
        <w:rPr>
          <w:rFonts w:ascii="Times New Roman" w:hAnsi="Times New Roman" w:cs="Times New Roman"/>
          <w:b/>
          <w:sz w:val="24"/>
          <w:szCs w:val="24"/>
        </w:rPr>
        <w:t>rior</w:t>
      </w:r>
      <w:r w:rsidR="00530836">
        <w:rPr>
          <w:rFonts w:ascii="Times New Roman" w:hAnsi="Times New Roman" w:cs="Times New Roman"/>
          <w:b/>
          <w:sz w:val="24"/>
          <w:szCs w:val="24"/>
        </w:rPr>
        <w:t>.</w:t>
      </w:r>
      <w:proofErr w:type="gramEnd"/>
      <w:r w:rsidR="00530836">
        <w:rPr>
          <w:rFonts w:ascii="Times New Roman" w:hAnsi="Times New Roman" w:cs="Times New Roman"/>
          <w:b/>
          <w:sz w:val="24"/>
          <w:szCs w:val="24"/>
        </w:rPr>
        <w:t xml:space="preserve"> </w:t>
      </w:r>
      <w:r>
        <w:rPr>
          <w:rFonts w:ascii="Times New Roman" w:hAnsi="Times New Roman" w:cs="Times New Roman"/>
          <w:sz w:val="24"/>
          <w:szCs w:val="24"/>
        </w:rPr>
        <w:t>In the Bayesian hypothesis tests provided above, we use a non-directional, non-specific alternative hypothesis scaled roughly to the magnitude of the expected effect. While this is a useful hypothesis to test, it would also be useful to compare the obtained results against a more specific alternative hypothesis repr</w:t>
      </w:r>
      <w:r w:rsidR="001E190F">
        <w:rPr>
          <w:rFonts w:ascii="Times New Roman" w:hAnsi="Times New Roman" w:cs="Times New Roman"/>
          <w:sz w:val="24"/>
          <w:szCs w:val="24"/>
        </w:rPr>
        <w:t>esenting the effect as estima</w:t>
      </w:r>
      <w:r w:rsidR="00325070">
        <w:rPr>
          <w:rFonts w:ascii="Times New Roman" w:hAnsi="Times New Roman" w:cs="Times New Roman"/>
          <w:sz w:val="24"/>
          <w:szCs w:val="24"/>
        </w:rPr>
        <w:t>ted from previous meta-analysis,</w:t>
      </w:r>
      <w:r w:rsidR="001E190F">
        <w:rPr>
          <w:rFonts w:ascii="Times New Roman" w:hAnsi="Times New Roman" w:cs="Times New Roman"/>
          <w:sz w:val="24"/>
          <w:szCs w:val="24"/>
        </w:rPr>
        <w:t xml:space="preserve"> </w:t>
      </w:r>
      <w:r w:rsidR="00325070">
        <w:rPr>
          <w:rFonts w:ascii="Times New Roman" w:hAnsi="Times New Roman" w:cs="Times New Roman"/>
          <w:sz w:val="24"/>
          <w:szCs w:val="24"/>
        </w:rPr>
        <w:t xml:space="preserve">δ </w:t>
      </w:r>
      <w:r w:rsidR="001E190F">
        <w:rPr>
          <w:rFonts w:ascii="Times New Roman" w:hAnsi="Times New Roman" w:cs="Times New Roman"/>
          <w:sz w:val="24"/>
          <w:szCs w:val="24"/>
        </w:rPr>
        <w:t>= .43 (.35, .52)</w:t>
      </w:r>
      <w:r w:rsidR="00325070">
        <w:rPr>
          <w:rFonts w:ascii="Times New Roman" w:hAnsi="Times New Roman" w:cs="Times New Roman"/>
          <w:sz w:val="24"/>
          <w:szCs w:val="24"/>
        </w:rPr>
        <w:t xml:space="preserve"> (Anderson et al., 2010).</w:t>
      </w:r>
    </w:p>
    <w:p w14:paraId="05A601CA" w14:textId="77777777" w:rsidR="005D536E" w:rsidRDefault="004422A8"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The main effect of Violence </w:t>
      </w:r>
      <w:r w:rsidR="00E43FBD">
        <w:rPr>
          <w:rFonts w:ascii="Times New Roman" w:hAnsi="Times New Roman" w:cs="Times New Roman"/>
          <w:sz w:val="24"/>
          <w:szCs w:val="24"/>
        </w:rPr>
        <w:t xml:space="preserve">in the traditional ANOVA, omitting the Violence x Difficulty interaction, </w:t>
      </w:r>
      <w:r>
        <w:rPr>
          <w:rFonts w:ascii="Times New Roman" w:hAnsi="Times New Roman" w:cs="Times New Roman"/>
          <w:sz w:val="24"/>
          <w:szCs w:val="24"/>
        </w:rPr>
        <w:t>was</w:t>
      </w:r>
      <w:r w:rsidR="00E43FBD">
        <w:rPr>
          <w:rFonts w:ascii="Times New Roman" w:hAnsi="Times New Roman" w:cs="Times New Roman"/>
          <w:sz w:val="24"/>
          <w:szCs w:val="24"/>
        </w:rPr>
        <w:t xml:space="preserve"> </w:t>
      </w:r>
      <w:r w:rsidR="00E43FBD">
        <w:rPr>
          <w:rFonts w:ascii="Times New Roman" w:hAnsi="Times New Roman" w:cs="Times New Roman"/>
          <w:i/>
          <w:sz w:val="24"/>
          <w:szCs w:val="24"/>
        </w:rPr>
        <w:t xml:space="preserve">d </w:t>
      </w:r>
      <w:r w:rsidR="00E43FBD">
        <w:rPr>
          <w:rFonts w:ascii="Times New Roman" w:hAnsi="Times New Roman" w:cs="Times New Roman"/>
          <w:sz w:val="24"/>
          <w:szCs w:val="24"/>
        </w:rPr>
        <w:t xml:space="preserve">= 0.09 (-0.17, 0.35). </w:t>
      </w:r>
      <w:r w:rsidR="00530836">
        <w:rPr>
          <w:rFonts w:ascii="Times New Roman" w:hAnsi="Times New Roman" w:cs="Times New Roman"/>
          <w:sz w:val="24"/>
          <w:szCs w:val="24"/>
        </w:rPr>
        <w:t>An online Bayes factor calculator (Dienes, 2008) was used to compare the evidence for H</w:t>
      </w:r>
      <w:r w:rsidR="00530836">
        <w:rPr>
          <w:rFonts w:ascii="Times New Roman" w:hAnsi="Times New Roman" w:cs="Times New Roman"/>
          <w:sz w:val="24"/>
          <w:szCs w:val="24"/>
          <w:vertAlign w:val="subscript"/>
        </w:rPr>
        <w:t>0</w:t>
      </w:r>
      <w:r w:rsidR="00530836">
        <w:rPr>
          <w:rFonts w:ascii="Times New Roman" w:hAnsi="Times New Roman" w:cs="Times New Roman"/>
          <w:sz w:val="24"/>
          <w:szCs w:val="24"/>
        </w:rPr>
        <w:t>: δ = 0 relative to H</w:t>
      </w:r>
      <w:r w:rsidR="00530836">
        <w:rPr>
          <w:rFonts w:ascii="Times New Roman" w:hAnsi="Times New Roman" w:cs="Times New Roman"/>
          <w:sz w:val="24"/>
          <w:szCs w:val="24"/>
          <w:vertAlign w:val="subscript"/>
        </w:rPr>
        <w:t>1</w:t>
      </w:r>
      <w:r w:rsidR="00530836">
        <w:rPr>
          <w:rFonts w:ascii="Times New Roman" w:hAnsi="Times New Roman" w:cs="Times New Roman"/>
          <w:sz w:val="24"/>
          <w:szCs w:val="24"/>
        </w:rPr>
        <w:t xml:space="preserve">: δ = .43 (.35, .52). The obtained Bayes factor substantially preferred the null, </w:t>
      </w:r>
      <w:r w:rsidR="00530836">
        <w:rPr>
          <w:rFonts w:ascii="Times New Roman" w:hAnsi="Times New Roman" w:cs="Times New Roman"/>
          <w:i/>
          <w:sz w:val="24"/>
          <w:szCs w:val="24"/>
        </w:rPr>
        <w:t>B</w:t>
      </w:r>
      <w:r w:rsidR="00530836">
        <w:rPr>
          <w:rFonts w:ascii="Times New Roman" w:hAnsi="Times New Roman" w:cs="Times New Roman"/>
          <w:i/>
          <w:sz w:val="24"/>
          <w:szCs w:val="24"/>
          <w:vertAlign w:val="subscript"/>
        </w:rPr>
        <w:t>01</w:t>
      </w:r>
      <w:r w:rsidR="00530836">
        <w:rPr>
          <w:rFonts w:ascii="Times New Roman" w:hAnsi="Times New Roman" w:cs="Times New Roman"/>
          <w:sz w:val="24"/>
          <w:szCs w:val="24"/>
        </w:rPr>
        <w:t xml:space="preserve"> = 17.7.</w:t>
      </w:r>
    </w:p>
    <w:p w14:paraId="4C9F6179" w14:textId="77777777" w:rsidR="005D536E" w:rsidRDefault="005D536E">
      <w:pPr>
        <w:rPr>
          <w:rFonts w:ascii="Times New Roman" w:hAnsi="Times New Roman" w:cs="Times New Roman"/>
          <w:sz w:val="24"/>
          <w:szCs w:val="24"/>
        </w:rPr>
      </w:pPr>
      <w:r>
        <w:rPr>
          <w:rFonts w:ascii="Times New Roman" w:hAnsi="Times New Roman" w:cs="Times New Roman"/>
          <w:sz w:val="24"/>
          <w:szCs w:val="24"/>
        </w:rPr>
        <w:lastRenderedPageBreak/>
        <w:br w:type="page"/>
      </w:r>
    </w:p>
    <w:p w14:paraId="196B368D" w14:textId="77777777" w:rsidR="009034C5" w:rsidRDefault="009034C5" w:rsidP="003F4AE7">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Discussion</w:t>
      </w:r>
    </w:p>
    <w:p w14:paraId="32795681" w14:textId="563BA1F9" w:rsidR="004E6476" w:rsidRDefault="005D536E"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Results indicate that</w:t>
      </w:r>
      <w:r w:rsidR="00E909DB">
        <w:rPr>
          <w:rFonts w:ascii="Times New Roman" w:hAnsi="Times New Roman" w:cs="Times New Roman"/>
          <w:sz w:val="24"/>
          <w:szCs w:val="24"/>
        </w:rPr>
        <w:t xml:space="preserve"> when game stimuli are carefully controlled</w:t>
      </w:r>
      <w:r w:rsidR="004E6476">
        <w:rPr>
          <w:rFonts w:ascii="Times New Roman" w:hAnsi="Times New Roman" w:cs="Times New Roman"/>
          <w:sz w:val="24"/>
          <w:szCs w:val="24"/>
        </w:rPr>
        <w:t>,</w:t>
      </w:r>
      <w:r w:rsidR="00E909DB">
        <w:rPr>
          <w:rFonts w:ascii="Times New Roman" w:hAnsi="Times New Roman" w:cs="Times New Roman"/>
          <w:sz w:val="24"/>
          <w:szCs w:val="24"/>
        </w:rPr>
        <w:t xml:space="preserve"> the effects of fifteen minutes of violent </w:t>
      </w:r>
      <w:r w:rsidR="004E6476">
        <w:rPr>
          <w:rFonts w:ascii="Times New Roman" w:hAnsi="Times New Roman" w:cs="Times New Roman"/>
          <w:sz w:val="24"/>
          <w:szCs w:val="24"/>
        </w:rPr>
        <w:t xml:space="preserve">and/or difficult </w:t>
      </w:r>
      <w:r w:rsidR="0089680D">
        <w:rPr>
          <w:rFonts w:ascii="Times New Roman" w:hAnsi="Times New Roman" w:cs="Times New Roman"/>
          <w:sz w:val="24"/>
          <w:szCs w:val="24"/>
        </w:rPr>
        <w:t>gameplay are likely to be small, and perhaps difficult to distinguish from</w:t>
      </w:r>
      <w:r w:rsidR="00E909DB">
        <w:rPr>
          <w:rFonts w:ascii="Times New Roman" w:hAnsi="Times New Roman" w:cs="Times New Roman"/>
          <w:sz w:val="24"/>
          <w:szCs w:val="24"/>
        </w:rPr>
        <w:t xml:space="preserve"> zero. </w:t>
      </w:r>
      <w:r w:rsidR="004E6476">
        <w:rPr>
          <w:rFonts w:ascii="Times New Roman" w:hAnsi="Times New Roman" w:cs="Times New Roman"/>
          <w:sz w:val="24"/>
          <w:szCs w:val="24"/>
        </w:rPr>
        <w:t xml:space="preserve">This suggests that </w:t>
      </w:r>
      <w:r w:rsidR="0089680D">
        <w:rPr>
          <w:rFonts w:ascii="Times New Roman" w:hAnsi="Times New Roman" w:cs="Times New Roman"/>
          <w:sz w:val="24"/>
          <w:szCs w:val="24"/>
        </w:rPr>
        <w:t>the effects of brief violent video game play on laboratory measures of aggressive behavior may be smaller and less robust than the published research literature would indicate.</w:t>
      </w:r>
      <w:r w:rsidR="00952314">
        <w:rPr>
          <w:rFonts w:ascii="Times New Roman" w:hAnsi="Times New Roman" w:cs="Times New Roman"/>
          <w:sz w:val="24"/>
          <w:szCs w:val="24"/>
        </w:rPr>
        <w:t xml:space="preserve"> Researchers may need to reevaluate whether experiments featuring violent games are useful for validating measures of aggression and understanding the causes of aggression.</w:t>
      </w:r>
    </w:p>
    <w:p w14:paraId="41187FA9" w14:textId="2CA69CF9" w:rsidR="00E909DB" w:rsidRDefault="00361A5A"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2D:4D</w:t>
      </w:r>
      <w:r w:rsidR="004E6476">
        <w:rPr>
          <w:rFonts w:ascii="Times New Roman" w:hAnsi="Times New Roman" w:cs="Times New Roman"/>
          <w:sz w:val="24"/>
          <w:szCs w:val="24"/>
        </w:rPr>
        <w:t xml:space="preserve"> digit ratio also failed to predict aggressive behavior among participants</w:t>
      </w:r>
      <w:r w:rsidR="00E909DB">
        <w:rPr>
          <w:rFonts w:ascii="Times New Roman" w:hAnsi="Times New Roman" w:cs="Times New Roman"/>
          <w:sz w:val="24"/>
          <w:szCs w:val="24"/>
        </w:rPr>
        <w:t xml:space="preserve">. </w:t>
      </w:r>
      <w:r w:rsidR="0089680D">
        <w:rPr>
          <w:rFonts w:ascii="Times New Roman" w:hAnsi="Times New Roman" w:cs="Times New Roman"/>
          <w:sz w:val="24"/>
          <w:szCs w:val="24"/>
        </w:rPr>
        <w:t xml:space="preserve">The current results </w:t>
      </w:r>
      <w:r w:rsidR="00952314">
        <w:rPr>
          <w:rFonts w:ascii="Times New Roman" w:hAnsi="Times New Roman" w:cs="Times New Roman"/>
          <w:sz w:val="24"/>
          <w:szCs w:val="24"/>
        </w:rPr>
        <w:t xml:space="preserve">cast doubt on </w:t>
      </w:r>
      <w:r w:rsidR="007D0D0C">
        <w:rPr>
          <w:rFonts w:ascii="Times New Roman" w:hAnsi="Times New Roman" w:cs="Times New Roman"/>
          <w:sz w:val="24"/>
          <w:szCs w:val="24"/>
        </w:rPr>
        <w:t xml:space="preserve">2D:4D as an index </w:t>
      </w:r>
      <w:r w:rsidR="0089680D">
        <w:rPr>
          <w:rFonts w:ascii="Times New Roman" w:hAnsi="Times New Roman" w:cs="Times New Roman"/>
          <w:sz w:val="24"/>
          <w:szCs w:val="24"/>
        </w:rPr>
        <w:t>of prenatal testosterone and a predictor of aggressive behavior (see also H</w:t>
      </w:r>
      <w:r w:rsidR="0089680D">
        <w:rPr>
          <w:rFonts w:ascii="Calibri" w:hAnsi="Calibri" w:cs="Times New Roman"/>
          <w:sz w:val="24"/>
          <w:szCs w:val="24"/>
        </w:rPr>
        <w:t>ö</w:t>
      </w:r>
      <w:r w:rsidR="0089680D">
        <w:rPr>
          <w:rFonts w:ascii="Times New Roman" w:hAnsi="Times New Roman" w:cs="Times New Roman"/>
          <w:sz w:val="24"/>
          <w:szCs w:val="24"/>
        </w:rPr>
        <w:t>nekopp &amp; Watson, 2011; Voracek, 2014).</w:t>
      </w:r>
    </w:p>
    <w:p w14:paraId="63E65853" w14:textId="0344E92F" w:rsidR="008D6016" w:rsidRDefault="008D6016"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presented manipulation and sensitivity checks </w:t>
      </w:r>
      <w:r w:rsidR="0089680D">
        <w:rPr>
          <w:rFonts w:ascii="Times New Roman" w:hAnsi="Times New Roman" w:cs="Times New Roman"/>
          <w:sz w:val="24"/>
          <w:szCs w:val="24"/>
        </w:rPr>
        <w:t>suggest</w:t>
      </w:r>
      <w:r>
        <w:rPr>
          <w:rFonts w:ascii="Times New Roman" w:hAnsi="Times New Roman" w:cs="Times New Roman"/>
          <w:sz w:val="24"/>
          <w:szCs w:val="24"/>
        </w:rPr>
        <w:t xml:space="preserve"> that the null results are not due to failures of the methodology. First, participants indicated that the violent game was </w:t>
      </w:r>
      <w:r w:rsidRPr="008D6016">
        <w:rPr>
          <w:rFonts w:ascii="Times New Roman" w:hAnsi="Times New Roman" w:cs="Times New Roman"/>
          <w:sz w:val="24"/>
          <w:szCs w:val="24"/>
        </w:rPr>
        <w:t>much</w:t>
      </w:r>
      <w:r>
        <w:rPr>
          <w:rFonts w:ascii="Times New Roman" w:hAnsi="Times New Roman" w:cs="Times New Roman"/>
          <w:sz w:val="24"/>
          <w:szCs w:val="24"/>
        </w:rPr>
        <w:t xml:space="preserve"> more violent than the nonviolent game. Second, participants were generally irritated with their essay feedback. </w:t>
      </w:r>
      <w:r w:rsidR="0089680D">
        <w:rPr>
          <w:rFonts w:ascii="Times New Roman" w:hAnsi="Times New Roman" w:cs="Times New Roman"/>
          <w:sz w:val="24"/>
          <w:szCs w:val="24"/>
        </w:rPr>
        <w:t>These indicate that both the game manipulation and the essay provocation were effective. Third</w:t>
      </w:r>
      <w:r>
        <w:rPr>
          <w:rFonts w:ascii="Times New Roman" w:hAnsi="Times New Roman" w:cs="Times New Roman"/>
          <w:sz w:val="24"/>
          <w:szCs w:val="24"/>
        </w:rPr>
        <w:t xml:space="preserve">, the coldpressor measure of aggression was sensitive to participants’ irritation with their partners. This sensitivity suggests that the null result is not due simply to the unusual distribution of the data or an overall invalidity of the coldpressor measure. </w:t>
      </w:r>
      <w:r w:rsidR="0089680D">
        <w:rPr>
          <w:rFonts w:ascii="Times New Roman" w:hAnsi="Times New Roman" w:cs="Times New Roman"/>
          <w:sz w:val="24"/>
          <w:szCs w:val="24"/>
        </w:rPr>
        <w:t xml:space="preserve">That said, the correlation was only modest (r = </w:t>
      </w:r>
      <w:r w:rsidR="0089680D" w:rsidRPr="008109E7">
        <w:rPr>
          <w:rFonts w:ascii="Times New Roman" w:hAnsi="Times New Roman" w:cs="Times New Roman"/>
          <w:sz w:val="24"/>
          <w:szCs w:val="24"/>
          <w:highlight w:val="yellow"/>
        </w:rPr>
        <w:t>…</w:t>
      </w:r>
      <w:r w:rsidR="0089680D">
        <w:rPr>
          <w:rFonts w:ascii="Times New Roman" w:hAnsi="Times New Roman" w:cs="Times New Roman"/>
          <w:sz w:val="24"/>
          <w:szCs w:val="24"/>
        </w:rPr>
        <w:t>), so it is possible that the coldpressor is less sensitive than other measures.</w:t>
      </w:r>
    </w:p>
    <w:p w14:paraId="16D75181" w14:textId="77777777" w:rsidR="00E93D1D" w:rsidRDefault="00E93D1D" w:rsidP="003F4AE7">
      <w:pPr>
        <w:spacing w:line="480" w:lineRule="auto"/>
        <w:contextualSpacing/>
        <w:rPr>
          <w:rFonts w:ascii="Times New Roman" w:hAnsi="Times New Roman" w:cs="Times New Roman"/>
          <w:sz w:val="24"/>
          <w:szCs w:val="24"/>
        </w:rPr>
      </w:pPr>
      <w:r>
        <w:rPr>
          <w:rFonts w:ascii="Times New Roman" w:hAnsi="Times New Roman" w:cs="Times New Roman"/>
          <w:b/>
          <w:sz w:val="24"/>
          <w:szCs w:val="24"/>
        </w:rPr>
        <w:t>Effects of Violent Video Games</w:t>
      </w:r>
      <w:r w:rsidR="00C27F54">
        <w:rPr>
          <w:rFonts w:ascii="Times New Roman" w:hAnsi="Times New Roman" w:cs="Times New Roman"/>
          <w:sz w:val="24"/>
          <w:szCs w:val="24"/>
        </w:rPr>
        <w:t xml:space="preserve"> </w:t>
      </w:r>
    </w:p>
    <w:p w14:paraId="5D5E842C" w14:textId="448B5727" w:rsidR="00C27F54" w:rsidRDefault="00C27F54"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current study indicates that, when game stimuli are tightly controlled, effects of violence in a brief laboratory experiment are minimal. Models without such effects are </w:t>
      </w:r>
      <w:r>
        <w:rPr>
          <w:rFonts w:ascii="Times New Roman" w:hAnsi="Times New Roman" w:cs="Times New Roman"/>
          <w:sz w:val="24"/>
          <w:szCs w:val="24"/>
        </w:rPr>
        <w:lastRenderedPageBreak/>
        <w:t>better supported by the data than are models with such effects. These results parallel our findings from a similar study with the same game stimuli but using different outcomes: noise-blasts in the Competitive Reaction-Time Task, ratings of aggressive affect, and measurements of aggressive-word accessibility (Engelhardt, Mazurek, Hilgard, Rouder,</w:t>
      </w:r>
      <w:r w:rsidR="004571C9">
        <w:rPr>
          <w:rFonts w:ascii="Times New Roman" w:hAnsi="Times New Roman" w:cs="Times New Roman"/>
          <w:sz w:val="24"/>
          <w:szCs w:val="24"/>
        </w:rPr>
        <w:t xml:space="preserve"> and Bartholow,</w:t>
      </w:r>
      <w:r>
        <w:rPr>
          <w:rFonts w:ascii="Times New Roman" w:hAnsi="Times New Roman" w:cs="Times New Roman"/>
          <w:sz w:val="24"/>
          <w:szCs w:val="24"/>
        </w:rPr>
        <w:t xml:space="preserve"> </w:t>
      </w:r>
      <w:r w:rsidR="0089680D">
        <w:rPr>
          <w:rFonts w:ascii="Times New Roman" w:hAnsi="Times New Roman" w:cs="Times New Roman"/>
          <w:sz w:val="24"/>
          <w:szCs w:val="24"/>
        </w:rPr>
        <w:t>2015</w:t>
      </w:r>
      <w:r>
        <w:rPr>
          <w:rFonts w:ascii="Times New Roman" w:hAnsi="Times New Roman" w:cs="Times New Roman"/>
          <w:sz w:val="24"/>
          <w:szCs w:val="24"/>
        </w:rPr>
        <w:t xml:space="preserve">). </w:t>
      </w:r>
    </w:p>
    <w:p w14:paraId="0E0182AD" w14:textId="5EE9994D" w:rsidR="00235080" w:rsidRDefault="00DF7C1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research provides a closer experimental control than previous experiments. </w:t>
      </w:r>
      <w:r w:rsidR="00235080">
        <w:rPr>
          <w:rFonts w:ascii="Times New Roman" w:hAnsi="Times New Roman" w:cs="Times New Roman"/>
          <w:sz w:val="24"/>
          <w:szCs w:val="24"/>
        </w:rPr>
        <w:t xml:space="preserve">It has previously been argued that researchers have matched their stimuli on all reasonably possible confounds (Anderson et al., 2004). As outlined above, </w:t>
      </w:r>
      <w:r w:rsidR="007D0D0C">
        <w:rPr>
          <w:rFonts w:ascii="Times New Roman" w:hAnsi="Times New Roman" w:cs="Times New Roman"/>
          <w:sz w:val="24"/>
          <w:szCs w:val="24"/>
        </w:rPr>
        <w:t xml:space="preserve">null results in small-sample pilot </w:t>
      </w:r>
      <w:r w:rsidR="00235080">
        <w:rPr>
          <w:rFonts w:ascii="Times New Roman" w:hAnsi="Times New Roman" w:cs="Times New Roman"/>
          <w:sz w:val="24"/>
          <w:szCs w:val="24"/>
        </w:rPr>
        <w:t xml:space="preserve">studies </w:t>
      </w:r>
      <w:r w:rsidR="007D0D0C">
        <w:rPr>
          <w:rFonts w:ascii="Times New Roman" w:hAnsi="Times New Roman" w:cs="Times New Roman"/>
          <w:sz w:val="24"/>
          <w:szCs w:val="24"/>
        </w:rPr>
        <w:t>provide little evidence against confounds (Hilgard, Engelhardt, Bartholow, &amp; Rouder, 2017)</w:t>
      </w:r>
      <w:r w:rsidR="00235080">
        <w:rPr>
          <w:rFonts w:ascii="Times New Roman" w:hAnsi="Times New Roman" w:cs="Times New Roman"/>
          <w:sz w:val="24"/>
          <w:szCs w:val="24"/>
        </w:rPr>
        <w:t xml:space="preserve">. Similarly, studies using ANCOVA to “control for” confounds cannot be certain that all variance associated with </w:t>
      </w:r>
      <w:proofErr w:type="gramStart"/>
      <w:r w:rsidR="00235080">
        <w:rPr>
          <w:rFonts w:ascii="Times New Roman" w:hAnsi="Times New Roman" w:cs="Times New Roman"/>
          <w:sz w:val="24"/>
          <w:szCs w:val="24"/>
        </w:rPr>
        <w:t>the confounds</w:t>
      </w:r>
      <w:proofErr w:type="gramEnd"/>
      <w:r w:rsidR="00235080">
        <w:rPr>
          <w:rFonts w:ascii="Times New Roman" w:hAnsi="Times New Roman" w:cs="Times New Roman"/>
          <w:sz w:val="24"/>
          <w:szCs w:val="24"/>
        </w:rPr>
        <w:t xml:space="preserve"> have been removed. </w:t>
      </w:r>
      <w:r>
        <w:rPr>
          <w:rFonts w:ascii="Times New Roman" w:hAnsi="Times New Roman" w:cs="Times New Roman"/>
          <w:sz w:val="24"/>
          <w:szCs w:val="24"/>
        </w:rPr>
        <w:t>The tighter experimental controls of this research may have reduced the apparent effect size.</w:t>
      </w:r>
    </w:p>
    <w:p w14:paraId="4B4C8DD8" w14:textId="0FD433A3" w:rsidR="00E910AF" w:rsidRDefault="0089680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These results are consistent with evidence from meta-analysis that suggests that violent video game effects have been overestimated through publication bias </w:t>
      </w:r>
      <w:r w:rsidR="004571C9">
        <w:rPr>
          <w:rFonts w:ascii="Times New Roman" w:hAnsi="Times New Roman" w:cs="Times New Roman"/>
          <w:sz w:val="24"/>
          <w:szCs w:val="24"/>
        </w:rPr>
        <w:t xml:space="preserve">(Hilgard, </w:t>
      </w:r>
      <w:r>
        <w:rPr>
          <w:rFonts w:ascii="Times New Roman" w:hAnsi="Times New Roman" w:cs="Times New Roman"/>
          <w:sz w:val="24"/>
          <w:szCs w:val="24"/>
        </w:rPr>
        <w:t>Engelhardt, and Rouder, 2017</w:t>
      </w:r>
      <w:r w:rsidR="004571C9">
        <w:rPr>
          <w:rFonts w:ascii="Times New Roman" w:hAnsi="Times New Roman" w:cs="Times New Roman"/>
          <w:sz w:val="24"/>
          <w:szCs w:val="24"/>
        </w:rPr>
        <w:t>)</w:t>
      </w:r>
      <w:r w:rsidR="00C27F54">
        <w:rPr>
          <w:rFonts w:ascii="Times New Roman" w:hAnsi="Times New Roman" w:cs="Times New Roman"/>
          <w:sz w:val="24"/>
          <w:szCs w:val="24"/>
        </w:rPr>
        <w:t xml:space="preserve">. </w:t>
      </w:r>
      <w:r w:rsidR="00E910AF">
        <w:rPr>
          <w:rFonts w:ascii="Times New Roman" w:hAnsi="Times New Roman" w:cs="Times New Roman"/>
          <w:sz w:val="24"/>
          <w:szCs w:val="24"/>
        </w:rPr>
        <w:t>Proponents of violent-game effects have agreed that there may be publication bias, but that the publication bias may be modest, leaving a substantial true effect</w:t>
      </w:r>
      <w:r w:rsidR="006C5491">
        <w:rPr>
          <w:rFonts w:ascii="Times New Roman" w:hAnsi="Times New Roman" w:cs="Times New Roman"/>
          <w:sz w:val="24"/>
          <w:szCs w:val="24"/>
        </w:rPr>
        <w:t xml:space="preserve"> of about </w:t>
      </w:r>
      <w:r w:rsidR="006C5491">
        <w:rPr>
          <w:rFonts w:ascii="Times New Roman" w:hAnsi="Times New Roman" w:cs="Times New Roman"/>
          <w:i/>
          <w:sz w:val="24"/>
          <w:szCs w:val="24"/>
        </w:rPr>
        <w:t xml:space="preserve">d </w:t>
      </w:r>
      <w:r w:rsidR="006C5491">
        <w:rPr>
          <w:rFonts w:ascii="Times New Roman" w:hAnsi="Times New Roman" w:cs="Times New Roman"/>
          <w:sz w:val="24"/>
          <w:szCs w:val="24"/>
        </w:rPr>
        <w:t>= 0.3 or 0.4</w:t>
      </w:r>
      <w:r w:rsidR="00E910AF">
        <w:rPr>
          <w:rFonts w:ascii="Times New Roman" w:hAnsi="Times New Roman" w:cs="Times New Roman"/>
          <w:sz w:val="24"/>
          <w:szCs w:val="24"/>
        </w:rPr>
        <w:t xml:space="preserve"> (Kepes, Bushman, </w:t>
      </w:r>
      <w:r w:rsidR="006C5491">
        <w:rPr>
          <w:rFonts w:ascii="Times New Roman" w:hAnsi="Times New Roman" w:cs="Times New Roman"/>
          <w:sz w:val="24"/>
          <w:szCs w:val="24"/>
        </w:rPr>
        <w:t xml:space="preserve">and Anderson, </w:t>
      </w:r>
      <w:r w:rsidR="00E910AF">
        <w:rPr>
          <w:rFonts w:ascii="Times New Roman" w:hAnsi="Times New Roman" w:cs="Times New Roman"/>
          <w:sz w:val="24"/>
          <w:szCs w:val="24"/>
        </w:rPr>
        <w:t xml:space="preserve">2017). The present results suggest that the true effect </w:t>
      </w:r>
      <w:r w:rsidR="007D0D0C">
        <w:rPr>
          <w:rFonts w:ascii="Times New Roman" w:hAnsi="Times New Roman" w:cs="Times New Roman"/>
          <w:sz w:val="24"/>
          <w:szCs w:val="24"/>
        </w:rPr>
        <w:t xml:space="preserve">of violence alone </w:t>
      </w:r>
      <w:r w:rsidR="00E910AF">
        <w:rPr>
          <w:rFonts w:ascii="Times New Roman" w:hAnsi="Times New Roman" w:cs="Times New Roman"/>
          <w:sz w:val="24"/>
          <w:szCs w:val="24"/>
        </w:rPr>
        <w:t>may be close to zero.</w:t>
      </w:r>
    </w:p>
    <w:p w14:paraId="1EB60028" w14:textId="1A013910" w:rsidR="00E910AF" w:rsidRDefault="00E910AF"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Much evidence for the validity of measures of aggressive thoughts, feelings, and behaviors comes from experiments using violent video games. It may be the case that the validity of violent games as a manipulation, or these measures as outcomes, requires reconsideration, redevelopment, and refinement.</w:t>
      </w:r>
    </w:p>
    <w:p w14:paraId="622FA041" w14:textId="7ECCE409" w:rsidR="00240E40" w:rsidRPr="00240E40" w:rsidRDefault="00240E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This finding has implications for future laboratory research of violent media and aggressive behavior. </w:t>
      </w:r>
      <w:r w:rsidR="001F26CD">
        <w:rPr>
          <w:rFonts w:ascii="Times New Roman" w:hAnsi="Times New Roman" w:cs="Times New Roman"/>
          <w:sz w:val="24"/>
          <w:szCs w:val="24"/>
        </w:rPr>
        <w:t xml:space="preserve">Violent media may still have long-term effects, but </w:t>
      </w:r>
      <w:r>
        <w:rPr>
          <w:rFonts w:ascii="Times New Roman" w:hAnsi="Times New Roman" w:cs="Times New Roman"/>
          <w:sz w:val="24"/>
          <w:szCs w:val="24"/>
        </w:rPr>
        <w:t xml:space="preserve">brief violent media manipulations </w:t>
      </w:r>
      <w:r w:rsidR="001F26CD">
        <w:rPr>
          <w:rFonts w:ascii="Times New Roman" w:hAnsi="Times New Roman" w:cs="Times New Roman"/>
          <w:sz w:val="24"/>
          <w:szCs w:val="24"/>
        </w:rPr>
        <w:t xml:space="preserve">may have effects too small to reliably detect. If so, then </w:t>
      </w:r>
      <w:r>
        <w:rPr>
          <w:rFonts w:ascii="Times New Roman" w:hAnsi="Times New Roman" w:cs="Times New Roman"/>
          <w:sz w:val="24"/>
          <w:szCs w:val="24"/>
        </w:rPr>
        <w:t xml:space="preserve">laboratory paradigms may not be appropriate for developing elaborated and refined theories of violent media effects. </w:t>
      </w:r>
    </w:p>
    <w:p w14:paraId="6F5B4DA1" w14:textId="77777777" w:rsidR="00E93D1D" w:rsidRDefault="00E93D1D"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Effects of </w:t>
      </w:r>
      <w:r w:rsidR="00271440">
        <w:rPr>
          <w:rFonts w:ascii="Times New Roman" w:hAnsi="Times New Roman" w:cs="Times New Roman"/>
          <w:b/>
          <w:sz w:val="24"/>
          <w:szCs w:val="24"/>
        </w:rPr>
        <w:t xml:space="preserve">Difficult </w:t>
      </w:r>
      <w:r>
        <w:rPr>
          <w:rFonts w:ascii="Times New Roman" w:hAnsi="Times New Roman" w:cs="Times New Roman"/>
          <w:b/>
          <w:sz w:val="24"/>
          <w:szCs w:val="24"/>
        </w:rPr>
        <w:t>V</w:t>
      </w:r>
      <w:r w:rsidR="00271440">
        <w:rPr>
          <w:rFonts w:ascii="Times New Roman" w:hAnsi="Times New Roman" w:cs="Times New Roman"/>
          <w:b/>
          <w:sz w:val="24"/>
          <w:szCs w:val="24"/>
        </w:rPr>
        <w:t xml:space="preserve">ideo </w:t>
      </w:r>
      <w:r>
        <w:rPr>
          <w:rFonts w:ascii="Times New Roman" w:hAnsi="Times New Roman" w:cs="Times New Roman"/>
          <w:b/>
          <w:sz w:val="24"/>
          <w:szCs w:val="24"/>
        </w:rPr>
        <w:t>Games</w:t>
      </w:r>
    </w:p>
    <w:p w14:paraId="1CBE0CCE" w14:textId="7D9E95F8" w:rsidR="00271440" w:rsidRDefault="0027144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The obtained results also appear inconsistent with the results of research indicating effects of competitive (Adachi &amp; Willoughby, 2011b) or competence-</w:t>
      </w:r>
      <w:r w:rsidR="006F7060">
        <w:rPr>
          <w:rFonts w:ascii="Times New Roman" w:hAnsi="Times New Roman" w:cs="Times New Roman"/>
          <w:sz w:val="24"/>
          <w:szCs w:val="24"/>
        </w:rPr>
        <w:t>thwarting</w:t>
      </w:r>
      <w:r>
        <w:rPr>
          <w:rFonts w:ascii="Times New Roman" w:hAnsi="Times New Roman" w:cs="Times New Roman"/>
          <w:sz w:val="24"/>
          <w:szCs w:val="24"/>
        </w:rPr>
        <w:t xml:space="preserve"> (Przybylski et al., 2014) video games. </w:t>
      </w:r>
      <w:r w:rsidR="006F7060">
        <w:rPr>
          <w:rFonts w:ascii="Times New Roman" w:hAnsi="Times New Roman" w:cs="Times New Roman"/>
          <w:sz w:val="24"/>
          <w:szCs w:val="24"/>
        </w:rPr>
        <w:t>Regarding effects of competitive games, sample sizes in th</w:t>
      </w:r>
      <w:r w:rsidR="00E314FD">
        <w:rPr>
          <w:rFonts w:ascii="Times New Roman" w:hAnsi="Times New Roman" w:cs="Times New Roman"/>
          <w:sz w:val="24"/>
          <w:szCs w:val="24"/>
        </w:rPr>
        <w:t>e research presented by Adachi and</w:t>
      </w:r>
      <w:r w:rsidR="006F7060">
        <w:rPr>
          <w:rFonts w:ascii="Times New Roman" w:hAnsi="Times New Roman" w:cs="Times New Roman"/>
          <w:sz w:val="24"/>
          <w:szCs w:val="24"/>
        </w:rPr>
        <w:t xml:space="preserve"> Willoughby are small, and effects may have been misestimated. Furthermore,</w:t>
      </w:r>
      <w:r w:rsidR="00A15ACF">
        <w:rPr>
          <w:rFonts w:ascii="Times New Roman" w:hAnsi="Times New Roman" w:cs="Times New Roman"/>
          <w:sz w:val="24"/>
          <w:szCs w:val="24"/>
        </w:rPr>
        <w:t xml:space="preserve"> although</w:t>
      </w:r>
      <w:r w:rsidR="006F7060">
        <w:rPr>
          <w:rFonts w:ascii="Times New Roman" w:hAnsi="Times New Roman" w:cs="Times New Roman"/>
          <w:sz w:val="24"/>
          <w:szCs w:val="24"/>
        </w:rPr>
        <w:t xml:space="preserve"> games used in that research were thought to vary in their competitive content, they were no</w:t>
      </w:r>
      <w:r w:rsidR="00A15ACF">
        <w:rPr>
          <w:rFonts w:ascii="Times New Roman" w:hAnsi="Times New Roman" w:cs="Times New Roman"/>
          <w:sz w:val="24"/>
          <w:szCs w:val="24"/>
        </w:rPr>
        <w:t>t so tightly controlled as the games in the present research. C</w:t>
      </w:r>
      <w:r w:rsidR="006F7060">
        <w:rPr>
          <w:rFonts w:ascii="Times New Roman" w:hAnsi="Times New Roman" w:cs="Times New Roman"/>
          <w:sz w:val="24"/>
          <w:szCs w:val="24"/>
        </w:rPr>
        <w:t xml:space="preserve">onfounds </w:t>
      </w:r>
      <w:r w:rsidR="00A15ACF">
        <w:rPr>
          <w:rFonts w:ascii="Times New Roman" w:hAnsi="Times New Roman" w:cs="Times New Roman"/>
          <w:sz w:val="24"/>
          <w:szCs w:val="24"/>
        </w:rPr>
        <w:t xml:space="preserve">from imperfect matching </w:t>
      </w:r>
      <w:r w:rsidR="006F7060">
        <w:rPr>
          <w:rFonts w:ascii="Times New Roman" w:hAnsi="Times New Roman" w:cs="Times New Roman"/>
          <w:sz w:val="24"/>
          <w:szCs w:val="24"/>
        </w:rPr>
        <w:t>may have increased the size of the obtained effect</w:t>
      </w:r>
      <w:r w:rsidR="00A15ACF">
        <w:rPr>
          <w:rFonts w:ascii="Times New Roman" w:hAnsi="Times New Roman" w:cs="Times New Roman"/>
          <w:sz w:val="24"/>
          <w:szCs w:val="24"/>
        </w:rPr>
        <w:t xml:space="preserve"> in previous research</w:t>
      </w:r>
      <w:r w:rsidR="006F7060">
        <w:rPr>
          <w:rFonts w:ascii="Times New Roman" w:hAnsi="Times New Roman" w:cs="Times New Roman"/>
          <w:sz w:val="24"/>
          <w:szCs w:val="24"/>
        </w:rPr>
        <w:t xml:space="preserve">. Finally, some of the manipulations in that research contrasted </w:t>
      </w:r>
      <w:commentRangeStart w:id="1"/>
      <w:r w:rsidR="006F7060">
        <w:rPr>
          <w:rFonts w:ascii="Times New Roman" w:hAnsi="Times New Roman" w:cs="Times New Roman"/>
          <w:sz w:val="24"/>
          <w:szCs w:val="24"/>
        </w:rPr>
        <w:t>competitive games against cooperative games</w:t>
      </w:r>
      <w:commentRangeEnd w:id="1"/>
      <w:r w:rsidR="00A15ACF">
        <w:rPr>
          <w:rStyle w:val="CommentReference"/>
        </w:rPr>
        <w:commentReference w:id="1"/>
      </w:r>
      <w:r w:rsidR="006F7060">
        <w:rPr>
          <w:rFonts w:ascii="Times New Roman" w:hAnsi="Times New Roman" w:cs="Times New Roman"/>
          <w:sz w:val="24"/>
          <w:szCs w:val="24"/>
        </w:rPr>
        <w:t>, which may have larger effects than a comparison between a competitive and neutral game as in the present research.</w:t>
      </w:r>
    </w:p>
    <w:p w14:paraId="48D12086" w14:textId="14DFADC9" w:rsidR="006F7060" w:rsidRDefault="006F7060"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Concerning the effects of competence-thwarting games, we must consider the potential differences between difficulty and competence-thwarting. </w:t>
      </w:r>
      <w:r w:rsidR="00A15ACF">
        <w:rPr>
          <w:rFonts w:ascii="Times New Roman" w:hAnsi="Times New Roman" w:cs="Times New Roman"/>
          <w:sz w:val="24"/>
          <w:szCs w:val="24"/>
        </w:rPr>
        <w:t>R</w:t>
      </w:r>
      <w:r>
        <w:rPr>
          <w:rFonts w:ascii="Times New Roman" w:hAnsi="Times New Roman" w:cs="Times New Roman"/>
          <w:sz w:val="24"/>
          <w:szCs w:val="24"/>
        </w:rPr>
        <w:t>esearch</w:t>
      </w:r>
      <w:r w:rsidR="00A15ACF">
        <w:rPr>
          <w:rFonts w:ascii="Times New Roman" w:hAnsi="Times New Roman" w:cs="Times New Roman"/>
          <w:sz w:val="24"/>
          <w:szCs w:val="24"/>
        </w:rPr>
        <w:t xml:space="preserve"> by</w:t>
      </w:r>
      <w:r>
        <w:rPr>
          <w:rFonts w:ascii="Times New Roman" w:hAnsi="Times New Roman" w:cs="Times New Roman"/>
          <w:sz w:val="24"/>
          <w:szCs w:val="24"/>
        </w:rPr>
        <w:t xml:space="preserve"> Przybylski et al. (2014)</w:t>
      </w:r>
      <w:r w:rsidR="00A15ACF">
        <w:rPr>
          <w:rFonts w:ascii="Times New Roman" w:hAnsi="Times New Roman" w:cs="Times New Roman"/>
          <w:sz w:val="24"/>
          <w:szCs w:val="24"/>
        </w:rPr>
        <w:t xml:space="preserve"> indicated that competence-thwarting games can cause aggression. </w:t>
      </w:r>
      <w:r w:rsidR="005765CD">
        <w:rPr>
          <w:rFonts w:ascii="Times New Roman" w:hAnsi="Times New Roman" w:cs="Times New Roman"/>
          <w:sz w:val="24"/>
          <w:szCs w:val="24"/>
        </w:rPr>
        <w:t>In the present research, it was expected that more difficult gameplay would lead to increased feelings of thwarted competence</w:t>
      </w:r>
      <w:r w:rsidR="00A15ACF">
        <w:rPr>
          <w:rFonts w:ascii="Times New Roman" w:hAnsi="Times New Roman" w:cs="Times New Roman"/>
          <w:sz w:val="24"/>
          <w:szCs w:val="24"/>
        </w:rPr>
        <w:t xml:space="preserve"> and increased aggression</w:t>
      </w:r>
      <w:r w:rsidR="005765CD">
        <w:rPr>
          <w:rFonts w:ascii="Times New Roman" w:hAnsi="Times New Roman" w:cs="Times New Roman"/>
          <w:sz w:val="24"/>
          <w:szCs w:val="24"/>
        </w:rPr>
        <w:t xml:space="preserve">. </w:t>
      </w:r>
      <w:commentRangeStart w:id="2"/>
      <w:r w:rsidR="00435F8E">
        <w:rPr>
          <w:rFonts w:ascii="Times New Roman" w:hAnsi="Times New Roman" w:cs="Times New Roman"/>
          <w:sz w:val="24"/>
          <w:szCs w:val="24"/>
        </w:rPr>
        <w:t xml:space="preserve">We did not observe </w:t>
      </w:r>
      <w:r w:rsidR="00435F8E">
        <w:rPr>
          <w:rFonts w:ascii="Times New Roman" w:hAnsi="Times New Roman" w:cs="Times New Roman"/>
          <w:sz w:val="24"/>
          <w:szCs w:val="24"/>
        </w:rPr>
        <w:lastRenderedPageBreak/>
        <w:t>such effects, suggesting either that game difficulty did not significantly thwart competence or that thwarted competence does not cause aggression.</w:t>
      </w:r>
      <w:commentRangeEnd w:id="2"/>
      <w:r w:rsidR="00435F8E">
        <w:rPr>
          <w:rStyle w:val="CommentReference"/>
        </w:rPr>
        <w:commentReference w:id="2"/>
      </w:r>
    </w:p>
    <w:p w14:paraId="4175CECD" w14:textId="75935284" w:rsidR="00D10314" w:rsidRDefault="00263697"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results also </w:t>
      </w:r>
      <w:r w:rsidR="00D10314">
        <w:rPr>
          <w:rFonts w:ascii="Times New Roman" w:hAnsi="Times New Roman" w:cs="Times New Roman"/>
          <w:sz w:val="24"/>
          <w:szCs w:val="24"/>
        </w:rPr>
        <w:t xml:space="preserve">contradict our previous findings about possible effects of </w:t>
      </w:r>
      <w:proofErr w:type="gramStart"/>
      <w:r w:rsidR="00D10314">
        <w:rPr>
          <w:rFonts w:ascii="Times New Roman" w:hAnsi="Times New Roman" w:cs="Times New Roman"/>
          <w:sz w:val="24"/>
          <w:szCs w:val="24"/>
        </w:rPr>
        <w:t>difficult</w:t>
      </w:r>
      <w:proofErr w:type="gramEnd"/>
      <w:r w:rsidR="00D10314">
        <w:rPr>
          <w:rFonts w:ascii="Times New Roman" w:hAnsi="Times New Roman" w:cs="Times New Roman"/>
          <w:sz w:val="24"/>
          <w:szCs w:val="24"/>
        </w:rPr>
        <w:t xml:space="preserve"> gameplay on self-control</w:t>
      </w:r>
      <w:r>
        <w:rPr>
          <w:rFonts w:ascii="Times New Roman" w:hAnsi="Times New Roman" w:cs="Times New Roman"/>
          <w:sz w:val="24"/>
          <w:szCs w:val="24"/>
        </w:rPr>
        <w:t xml:space="preserve"> (Engelhardt et al., 2015). In that research, we </w:t>
      </w:r>
      <w:r w:rsidR="00D10314">
        <w:rPr>
          <w:rFonts w:ascii="Times New Roman" w:hAnsi="Times New Roman" w:cs="Times New Roman"/>
          <w:sz w:val="24"/>
          <w:szCs w:val="24"/>
        </w:rPr>
        <w:t xml:space="preserve">reported that </w:t>
      </w:r>
      <w:r>
        <w:rPr>
          <w:rFonts w:ascii="Times New Roman" w:hAnsi="Times New Roman" w:cs="Times New Roman"/>
          <w:sz w:val="24"/>
          <w:szCs w:val="24"/>
        </w:rPr>
        <w:t xml:space="preserve">difficult gameplay </w:t>
      </w:r>
      <w:r w:rsidR="00435F8E">
        <w:rPr>
          <w:rFonts w:ascii="Times New Roman" w:hAnsi="Times New Roman" w:cs="Times New Roman"/>
          <w:sz w:val="24"/>
          <w:szCs w:val="24"/>
        </w:rPr>
        <w:t>exhausted</w:t>
      </w:r>
      <w:r w:rsidR="00D10314">
        <w:rPr>
          <w:rFonts w:ascii="Times New Roman" w:hAnsi="Times New Roman" w:cs="Times New Roman"/>
          <w:sz w:val="24"/>
          <w:szCs w:val="24"/>
        </w:rPr>
        <w:t xml:space="preserve"> </w:t>
      </w:r>
      <w:r w:rsidR="00435F8E">
        <w:rPr>
          <w:rFonts w:ascii="Times New Roman" w:hAnsi="Times New Roman" w:cs="Times New Roman"/>
          <w:sz w:val="24"/>
          <w:szCs w:val="24"/>
        </w:rPr>
        <w:t>self-control</w:t>
      </w:r>
      <w:r w:rsidR="00D10314">
        <w:rPr>
          <w:rFonts w:ascii="Times New Roman" w:hAnsi="Times New Roman" w:cs="Times New Roman"/>
          <w:sz w:val="24"/>
          <w:szCs w:val="24"/>
        </w:rPr>
        <w:t xml:space="preserve"> resources</w:t>
      </w:r>
      <w:r w:rsidR="00435F8E">
        <w:rPr>
          <w:rFonts w:ascii="Times New Roman" w:hAnsi="Times New Roman" w:cs="Times New Roman"/>
          <w:sz w:val="24"/>
          <w:szCs w:val="24"/>
        </w:rPr>
        <w:t xml:space="preserve"> </w:t>
      </w:r>
      <w:r w:rsidR="00435F8E">
        <w:rPr>
          <w:rFonts w:ascii="Times New Roman" w:hAnsi="Times New Roman" w:cs="Times New Roman"/>
          <w:sz w:val="24"/>
          <w:szCs w:val="24"/>
        </w:rPr>
        <w:t>(“ego depletion”)</w:t>
      </w:r>
      <w:r w:rsidR="00D10314">
        <w:rPr>
          <w:rFonts w:ascii="Times New Roman" w:hAnsi="Times New Roman" w:cs="Times New Roman"/>
          <w:sz w:val="24"/>
          <w:szCs w:val="24"/>
        </w:rPr>
        <w:t xml:space="preserve">, </w:t>
      </w:r>
      <w:r>
        <w:rPr>
          <w:rFonts w:ascii="Times New Roman" w:hAnsi="Times New Roman" w:cs="Times New Roman"/>
          <w:sz w:val="24"/>
          <w:szCs w:val="24"/>
        </w:rPr>
        <w:t xml:space="preserve">such that players who were challenged by the game did more poorly on a modified Stroop task. </w:t>
      </w:r>
      <w:r w:rsidR="00435F8E">
        <w:rPr>
          <w:rFonts w:ascii="Times New Roman" w:hAnsi="Times New Roman" w:cs="Times New Roman"/>
          <w:sz w:val="24"/>
          <w:szCs w:val="24"/>
        </w:rPr>
        <w:t>If true, one might also expect such d</w:t>
      </w:r>
      <w:r w:rsidR="00D10314">
        <w:rPr>
          <w:rFonts w:ascii="Times New Roman" w:hAnsi="Times New Roman" w:cs="Times New Roman"/>
          <w:sz w:val="24"/>
          <w:szCs w:val="24"/>
        </w:rPr>
        <w:t>ef</w:t>
      </w:r>
      <w:r w:rsidR="00435F8E">
        <w:rPr>
          <w:rFonts w:ascii="Times New Roman" w:hAnsi="Times New Roman" w:cs="Times New Roman"/>
          <w:sz w:val="24"/>
          <w:szCs w:val="24"/>
        </w:rPr>
        <w:t>icits in self-control</w:t>
      </w:r>
      <w:r w:rsidR="00D10314">
        <w:rPr>
          <w:rFonts w:ascii="Times New Roman" w:hAnsi="Times New Roman" w:cs="Times New Roman"/>
          <w:sz w:val="24"/>
          <w:szCs w:val="24"/>
        </w:rPr>
        <w:t xml:space="preserve"> might cause increases in aggression. Recent research challenges this “ego depletion” account of self-control resources (Hagger et al., 2016). Similarly</w:t>
      </w:r>
      <w:r w:rsidR="00435F8E">
        <w:rPr>
          <w:rFonts w:ascii="Times New Roman" w:hAnsi="Times New Roman" w:cs="Times New Roman"/>
          <w:sz w:val="24"/>
          <w:szCs w:val="24"/>
        </w:rPr>
        <w:t>,</w:t>
      </w:r>
      <w:r w:rsidR="00D10314">
        <w:rPr>
          <w:rFonts w:ascii="Times New Roman" w:hAnsi="Times New Roman" w:cs="Times New Roman"/>
          <w:sz w:val="24"/>
          <w:szCs w:val="24"/>
        </w:rPr>
        <w:t xml:space="preserve"> we did not find that difficult gameplay increased aggression.</w:t>
      </w:r>
    </w:p>
    <w:p w14:paraId="49B91BF0" w14:textId="77777777" w:rsidR="00E93D1D" w:rsidRDefault="00361A5A"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Digit</w:t>
      </w:r>
      <w:r w:rsidR="009D7D71">
        <w:rPr>
          <w:rFonts w:ascii="Times New Roman" w:hAnsi="Times New Roman" w:cs="Times New Roman"/>
          <w:b/>
          <w:sz w:val="24"/>
          <w:szCs w:val="24"/>
        </w:rPr>
        <w:t xml:space="preserve"> </w:t>
      </w:r>
      <w:r w:rsidR="00E93D1D">
        <w:rPr>
          <w:rFonts w:ascii="Times New Roman" w:hAnsi="Times New Roman" w:cs="Times New Roman"/>
          <w:b/>
          <w:sz w:val="24"/>
          <w:szCs w:val="24"/>
        </w:rPr>
        <w:t>Ratio</w:t>
      </w:r>
      <w:r w:rsidR="009D7D71">
        <w:rPr>
          <w:rFonts w:ascii="Times New Roman" w:hAnsi="Times New Roman" w:cs="Times New Roman"/>
          <w:b/>
          <w:sz w:val="24"/>
          <w:szCs w:val="24"/>
        </w:rPr>
        <w:t xml:space="preserve"> </w:t>
      </w:r>
    </w:p>
    <w:p w14:paraId="5D719D54" w14:textId="15551F3D" w:rsidR="009D7D71" w:rsidRPr="009D7D71" w:rsidRDefault="009D7D7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present study finds strong evidence against presumed effects of </w:t>
      </w:r>
      <w:r w:rsidR="00361A5A">
        <w:rPr>
          <w:rFonts w:ascii="Times New Roman" w:hAnsi="Times New Roman" w:cs="Times New Roman"/>
          <w:sz w:val="24"/>
          <w:szCs w:val="24"/>
        </w:rPr>
        <w:t>2D:4D</w:t>
      </w:r>
      <w:r>
        <w:rPr>
          <w:rFonts w:ascii="Times New Roman" w:hAnsi="Times New Roman" w:cs="Times New Roman"/>
          <w:sz w:val="24"/>
          <w:szCs w:val="24"/>
        </w:rPr>
        <w:t xml:space="preserve">. Theory suggests that </w:t>
      </w:r>
      <w:r w:rsidR="00361A5A">
        <w:rPr>
          <w:rFonts w:ascii="Times New Roman" w:hAnsi="Times New Roman" w:cs="Times New Roman"/>
          <w:sz w:val="24"/>
          <w:szCs w:val="24"/>
        </w:rPr>
        <w:t>2D:4D</w:t>
      </w:r>
      <w:r>
        <w:rPr>
          <w:rFonts w:ascii="Times New Roman" w:hAnsi="Times New Roman" w:cs="Times New Roman"/>
          <w:sz w:val="24"/>
          <w:szCs w:val="24"/>
        </w:rPr>
        <w:t xml:space="preserve"> should be negatively associated with aggression</w:t>
      </w:r>
      <w:r w:rsidR="00D10314">
        <w:rPr>
          <w:rFonts w:ascii="Times New Roman" w:hAnsi="Times New Roman" w:cs="Times New Roman"/>
          <w:sz w:val="24"/>
          <w:szCs w:val="24"/>
        </w:rPr>
        <w:t xml:space="preserve"> so </w:t>
      </w:r>
      <w:r>
        <w:rPr>
          <w:rFonts w:ascii="Times New Roman" w:hAnsi="Times New Roman" w:cs="Times New Roman"/>
          <w:sz w:val="24"/>
          <w:szCs w:val="24"/>
        </w:rPr>
        <w:t xml:space="preserve">that participants with more masculine </w:t>
      </w:r>
      <w:r w:rsidR="00361A5A">
        <w:rPr>
          <w:rFonts w:ascii="Times New Roman" w:hAnsi="Times New Roman" w:cs="Times New Roman"/>
          <w:sz w:val="24"/>
          <w:szCs w:val="24"/>
        </w:rPr>
        <w:t>2D:4D</w:t>
      </w:r>
      <w:r>
        <w:rPr>
          <w:rFonts w:ascii="Times New Roman" w:hAnsi="Times New Roman" w:cs="Times New Roman"/>
          <w:sz w:val="24"/>
          <w:szCs w:val="24"/>
        </w:rPr>
        <w:t xml:space="preserve"> will be more aggressive. The generality of this prediction has been gradually shrinking over the past few years, with the most recent theory suggesting</w:t>
      </w:r>
      <w:r w:rsidR="00361A5A">
        <w:rPr>
          <w:rFonts w:ascii="Times New Roman" w:hAnsi="Times New Roman" w:cs="Times New Roman"/>
          <w:sz w:val="24"/>
          <w:szCs w:val="24"/>
        </w:rPr>
        <w:t xml:space="preserve"> that 2D:4D</w:t>
      </w:r>
      <w:r>
        <w:rPr>
          <w:rFonts w:ascii="Times New Roman" w:hAnsi="Times New Roman" w:cs="Times New Roman"/>
          <w:sz w:val="24"/>
          <w:szCs w:val="24"/>
        </w:rPr>
        <w:t xml:space="preserve"> only predict aggressive behavior among men in contexts involving provocation, as these contexts have aggression as a behavior that is accessible and available to participants</w:t>
      </w:r>
      <w:r w:rsidR="00D71795">
        <w:rPr>
          <w:rFonts w:ascii="Times New Roman" w:hAnsi="Times New Roman" w:cs="Times New Roman"/>
          <w:sz w:val="24"/>
          <w:szCs w:val="24"/>
        </w:rPr>
        <w:t xml:space="preserve"> </w:t>
      </w:r>
      <w:r w:rsidR="003E0DF2">
        <w:rPr>
          <w:rFonts w:ascii="Times New Roman" w:hAnsi="Times New Roman" w:cs="Times New Roman"/>
          <w:sz w:val="24"/>
          <w:szCs w:val="24"/>
        </w:rPr>
        <w:t>(Millet, 2011</w:t>
      </w:r>
      <w:r w:rsidR="00D71795">
        <w:rPr>
          <w:rFonts w:ascii="Times New Roman" w:hAnsi="Times New Roman" w:cs="Times New Roman"/>
          <w:sz w:val="24"/>
          <w:szCs w:val="24"/>
        </w:rPr>
        <w:t>; Millet &amp; Dewitte, 2007</w:t>
      </w:r>
      <w:r w:rsidR="00D71795" w:rsidRPr="00B27B50">
        <w:rPr>
          <w:rFonts w:ascii="Times New Roman" w:hAnsi="Times New Roman" w:cs="Times New Roman"/>
          <w:sz w:val="24"/>
          <w:szCs w:val="24"/>
        </w:rPr>
        <w:t>; see Benderlioglu &amp; Nelson, 2004; McInt</w:t>
      </w:r>
      <w:r w:rsidR="00D71795">
        <w:rPr>
          <w:rFonts w:ascii="Times New Roman" w:hAnsi="Times New Roman" w:cs="Times New Roman"/>
          <w:sz w:val="24"/>
          <w:szCs w:val="24"/>
        </w:rPr>
        <w:t>yre et al., 2007</w:t>
      </w:r>
      <w:r w:rsidR="003E0DF2">
        <w:rPr>
          <w:rFonts w:ascii="Times New Roman" w:hAnsi="Times New Roman" w:cs="Times New Roman"/>
          <w:sz w:val="24"/>
          <w:szCs w:val="24"/>
        </w:rPr>
        <w:t>)</w:t>
      </w:r>
      <w:r>
        <w:rPr>
          <w:rFonts w:ascii="Times New Roman" w:hAnsi="Times New Roman" w:cs="Times New Roman"/>
          <w:sz w:val="24"/>
          <w:szCs w:val="24"/>
        </w:rPr>
        <w:t xml:space="preserve">. The present study features only male </w:t>
      </w:r>
      <w:proofErr w:type="gramStart"/>
      <w:r>
        <w:rPr>
          <w:rFonts w:ascii="Times New Roman" w:hAnsi="Times New Roman" w:cs="Times New Roman"/>
          <w:sz w:val="24"/>
          <w:szCs w:val="24"/>
        </w:rPr>
        <w:t>subjects,</w:t>
      </w:r>
      <w:proofErr w:type="gramEnd"/>
      <w:r>
        <w:rPr>
          <w:rFonts w:ascii="Times New Roman" w:hAnsi="Times New Roman" w:cs="Times New Roman"/>
          <w:sz w:val="24"/>
          <w:szCs w:val="24"/>
        </w:rPr>
        <w:t xml:space="preserve"> all provoked and given opportunity to aggress, but no such effect could be found. </w:t>
      </w:r>
      <w:r w:rsidR="003E0DF2">
        <w:rPr>
          <w:rFonts w:ascii="Times New Roman" w:hAnsi="Times New Roman" w:cs="Times New Roman"/>
          <w:sz w:val="24"/>
          <w:szCs w:val="24"/>
        </w:rPr>
        <w:t xml:space="preserve">The present study supports other research indicating the invalidity of </w:t>
      </w:r>
      <w:r w:rsidR="00361A5A">
        <w:rPr>
          <w:rFonts w:ascii="Times New Roman" w:hAnsi="Times New Roman" w:cs="Times New Roman"/>
          <w:sz w:val="24"/>
          <w:szCs w:val="24"/>
        </w:rPr>
        <w:t>2D:4D</w:t>
      </w:r>
      <w:r w:rsidR="001F26CD">
        <w:rPr>
          <w:rFonts w:ascii="Times New Roman" w:hAnsi="Times New Roman" w:cs="Times New Roman"/>
          <w:sz w:val="24"/>
          <w:szCs w:val="24"/>
        </w:rPr>
        <w:t xml:space="preserve"> as a predictor of aggressive behavior</w:t>
      </w:r>
      <w:r w:rsidR="003E0DF2">
        <w:rPr>
          <w:rFonts w:ascii="Times New Roman" w:hAnsi="Times New Roman" w:cs="Times New Roman"/>
          <w:sz w:val="24"/>
          <w:szCs w:val="24"/>
        </w:rPr>
        <w:t xml:space="preserve">. </w:t>
      </w:r>
    </w:p>
    <w:p w14:paraId="31748C70" w14:textId="77777777" w:rsidR="00E93D1D" w:rsidRDefault="00776661" w:rsidP="003F4AE7">
      <w:pPr>
        <w:spacing w:line="480" w:lineRule="auto"/>
        <w:contextualSpacing/>
        <w:rPr>
          <w:rFonts w:ascii="Times New Roman" w:hAnsi="Times New Roman" w:cs="Times New Roman"/>
          <w:b/>
          <w:sz w:val="24"/>
          <w:szCs w:val="24"/>
        </w:rPr>
      </w:pPr>
      <w:r>
        <w:rPr>
          <w:rFonts w:ascii="Times New Roman" w:hAnsi="Times New Roman" w:cs="Times New Roman"/>
          <w:b/>
          <w:sz w:val="24"/>
          <w:szCs w:val="24"/>
        </w:rPr>
        <w:t xml:space="preserve">Limitations </w:t>
      </w:r>
    </w:p>
    <w:p w14:paraId="5F3C7C21" w14:textId="06CC4D8B" w:rsidR="00E14D8E" w:rsidRPr="00E14D8E" w:rsidRDefault="00E14D8E" w:rsidP="003F4AE7">
      <w:pPr>
        <w:spacing w:line="480" w:lineRule="auto"/>
        <w:ind w:firstLine="720"/>
        <w:contextualSpacing/>
        <w:rPr>
          <w:rFonts w:ascii="Times New Roman" w:hAnsi="Times New Roman" w:cs="Times New Roman"/>
          <w:sz w:val="24"/>
          <w:szCs w:val="24"/>
        </w:rPr>
      </w:pPr>
      <w:r w:rsidRPr="00E14D8E">
        <w:rPr>
          <w:rFonts w:ascii="Times New Roman" w:hAnsi="Times New Roman" w:cs="Times New Roman"/>
          <w:sz w:val="24"/>
          <w:szCs w:val="24"/>
        </w:rPr>
        <w:lastRenderedPageBreak/>
        <w:t>First,</w:t>
      </w:r>
      <w:r>
        <w:rPr>
          <w:rFonts w:ascii="Times New Roman" w:hAnsi="Times New Roman" w:cs="Times New Roman"/>
          <w:b/>
          <w:sz w:val="24"/>
          <w:szCs w:val="24"/>
        </w:rPr>
        <w:t xml:space="preserve"> </w:t>
      </w:r>
      <w:r>
        <w:rPr>
          <w:rFonts w:ascii="Times New Roman" w:hAnsi="Times New Roman" w:cs="Times New Roman"/>
          <w:sz w:val="24"/>
          <w:szCs w:val="24"/>
        </w:rPr>
        <w:t xml:space="preserve">the distribution of coldpressor assignments was found to not resemble a normal distribution. </w:t>
      </w:r>
      <w:r w:rsidR="00D10314">
        <w:rPr>
          <w:rFonts w:ascii="Times New Roman" w:hAnsi="Times New Roman" w:cs="Times New Roman"/>
          <w:sz w:val="24"/>
          <w:szCs w:val="24"/>
        </w:rPr>
        <w:t xml:space="preserve">We attempted several models to address this non-normality. </w:t>
      </w:r>
      <w:r>
        <w:rPr>
          <w:rFonts w:ascii="Times New Roman" w:hAnsi="Times New Roman" w:cs="Times New Roman"/>
          <w:sz w:val="24"/>
          <w:szCs w:val="24"/>
        </w:rPr>
        <w:t>Results were comparable across modeling approaches</w:t>
      </w:r>
      <w:r w:rsidR="00D10314">
        <w:rPr>
          <w:rFonts w:ascii="Times New Roman" w:hAnsi="Times New Roman" w:cs="Times New Roman"/>
          <w:sz w:val="24"/>
          <w:szCs w:val="24"/>
        </w:rPr>
        <w:t>, none of which indicated significant effects. I</w:t>
      </w:r>
      <w:r w:rsidR="00361A5A">
        <w:rPr>
          <w:rFonts w:ascii="Times New Roman" w:hAnsi="Times New Roman" w:cs="Times New Roman"/>
          <w:sz w:val="24"/>
          <w:szCs w:val="24"/>
        </w:rPr>
        <w:t>t is possible that the distribution of the data reflects a ceiling effect and that the effect size was diminished due to the restricted range of the measure</w:t>
      </w:r>
      <w:r w:rsidR="007A13DA">
        <w:rPr>
          <w:rFonts w:ascii="Times New Roman" w:hAnsi="Times New Roman" w:cs="Times New Roman"/>
          <w:sz w:val="24"/>
          <w:szCs w:val="24"/>
        </w:rPr>
        <w:t>, but again, the measure’s sensitivity to participants’ irritation may suggest otherwise</w:t>
      </w:r>
      <w:r w:rsidR="00361A5A">
        <w:rPr>
          <w:rFonts w:ascii="Times New Roman" w:hAnsi="Times New Roman" w:cs="Times New Roman"/>
          <w:sz w:val="24"/>
          <w:szCs w:val="24"/>
        </w:rPr>
        <w:t>.</w:t>
      </w:r>
    </w:p>
    <w:p w14:paraId="1FE5001B" w14:textId="1A7E3AD1" w:rsidR="005D536E"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Second</w:t>
      </w:r>
      <w:r w:rsidR="00E804D1">
        <w:rPr>
          <w:rFonts w:ascii="Times New Roman" w:hAnsi="Times New Roman" w:cs="Times New Roman"/>
          <w:sz w:val="24"/>
          <w:szCs w:val="24"/>
        </w:rPr>
        <w:t xml:space="preserve">, it is possible that the nonviolent </w:t>
      </w:r>
      <w:r w:rsidR="00E804D1" w:rsidRPr="003E0DF2">
        <w:rPr>
          <w:rFonts w:ascii="Times New Roman" w:hAnsi="Times New Roman" w:cs="Times New Roman"/>
          <w:i/>
          <w:sz w:val="24"/>
          <w:szCs w:val="24"/>
        </w:rPr>
        <w:t>Chex Quest</w:t>
      </w:r>
      <w:r w:rsidR="00E804D1">
        <w:rPr>
          <w:rFonts w:ascii="Times New Roman" w:hAnsi="Times New Roman" w:cs="Times New Roman"/>
          <w:sz w:val="24"/>
          <w:szCs w:val="24"/>
        </w:rPr>
        <w:t xml:space="preserve"> game involves</w:t>
      </w:r>
      <w:r w:rsidR="001F26CD">
        <w:rPr>
          <w:rFonts w:ascii="Times New Roman" w:hAnsi="Times New Roman" w:cs="Times New Roman"/>
          <w:sz w:val="24"/>
          <w:szCs w:val="24"/>
        </w:rPr>
        <w:t xml:space="preserve"> sufficient violence to cause an increase in aggression, eliminating the difference between conditions.</w:t>
      </w:r>
      <w:r w:rsidR="00E804D1">
        <w:rPr>
          <w:rFonts w:ascii="Times New Roman" w:hAnsi="Times New Roman" w:cs="Times New Roman"/>
          <w:sz w:val="24"/>
          <w:szCs w:val="24"/>
        </w:rPr>
        <w:t xml:space="preserve"> </w:t>
      </w:r>
      <w:r w:rsidR="001F26CD">
        <w:rPr>
          <w:rFonts w:ascii="Times New Roman" w:hAnsi="Times New Roman" w:cs="Times New Roman"/>
          <w:sz w:val="24"/>
          <w:szCs w:val="24"/>
        </w:rPr>
        <w:t>One study has claimed</w:t>
      </w:r>
      <w:r w:rsidR="005F6BCB">
        <w:rPr>
          <w:rFonts w:ascii="Times New Roman" w:hAnsi="Times New Roman" w:cs="Times New Roman"/>
          <w:sz w:val="24"/>
          <w:szCs w:val="24"/>
        </w:rPr>
        <w:t xml:space="preserve"> that the effect of cartoon E-rated violence is as strong as that of explicit M-rated violence (Anderson, Gentile, &amp; Buckley, 2007). </w:t>
      </w:r>
      <w:r w:rsidR="001F26CD">
        <w:rPr>
          <w:rFonts w:ascii="Times New Roman" w:hAnsi="Times New Roman" w:cs="Times New Roman"/>
          <w:sz w:val="24"/>
          <w:szCs w:val="24"/>
        </w:rPr>
        <w:t xml:space="preserve">This seems unusual; compared to mild violent content, </w:t>
      </w:r>
      <w:r w:rsidR="005F6BCB">
        <w:rPr>
          <w:rFonts w:ascii="Times New Roman" w:hAnsi="Times New Roman" w:cs="Times New Roman"/>
          <w:sz w:val="24"/>
          <w:szCs w:val="24"/>
        </w:rPr>
        <w:t>exposure</w:t>
      </w:r>
      <w:r w:rsidR="003E0DF2">
        <w:rPr>
          <w:rFonts w:ascii="Times New Roman" w:hAnsi="Times New Roman" w:cs="Times New Roman"/>
          <w:sz w:val="24"/>
          <w:szCs w:val="24"/>
        </w:rPr>
        <w:t xml:space="preserve"> to</w:t>
      </w:r>
      <w:r w:rsidR="005F6BCB">
        <w:rPr>
          <w:rFonts w:ascii="Times New Roman" w:hAnsi="Times New Roman" w:cs="Times New Roman"/>
          <w:sz w:val="24"/>
          <w:szCs w:val="24"/>
        </w:rPr>
        <w:t xml:space="preserve"> more extreme violent content should be more desensitizing</w:t>
      </w:r>
      <w:r w:rsidR="001F26CD">
        <w:rPr>
          <w:rFonts w:ascii="Times New Roman" w:hAnsi="Times New Roman" w:cs="Times New Roman"/>
          <w:sz w:val="24"/>
          <w:szCs w:val="24"/>
        </w:rPr>
        <w:t>, activate more aggressive thoughts, and stimulate more aggressive feelings</w:t>
      </w:r>
      <w:r w:rsidR="005F6BCB">
        <w:rPr>
          <w:rFonts w:ascii="Times New Roman" w:hAnsi="Times New Roman" w:cs="Times New Roman"/>
          <w:sz w:val="24"/>
          <w:szCs w:val="24"/>
        </w:rPr>
        <w:t xml:space="preserve">. In any case, it is possible that an effect </w:t>
      </w:r>
      <w:r w:rsidR="00361A5A">
        <w:rPr>
          <w:rFonts w:ascii="Times New Roman" w:hAnsi="Times New Roman" w:cs="Times New Roman"/>
          <w:sz w:val="24"/>
          <w:szCs w:val="24"/>
        </w:rPr>
        <w:t>was not</w:t>
      </w:r>
      <w:r w:rsidR="005F6BCB">
        <w:rPr>
          <w:rFonts w:ascii="Times New Roman" w:hAnsi="Times New Roman" w:cs="Times New Roman"/>
          <w:sz w:val="24"/>
          <w:szCs w:val="24"/>
        </w:rPr>
        <w:t xml:space="preserve"> found in the present study because even a relatively mild game such as </w:t>
      </w:r>
      <w:r w:rsidR="005F6BCB" w:rsidRPr="003E0DF2">
        <w:rPr>
          <w:rFonts w:ascii="Times New Roman" w:hAnsi="Times New Roman" w:cs="Times New Roman"/>
          <w:i/>
          <w:sz w:val="24"/>
          <w:szCs w:val="24"/>
        </w:rPr>
        <w:t>Chex Quest</w:t>
      </w:r>
      <w:r w:rsidR="005F6BCB">
        <w:rPr>
          <w:rFonts w:ascii="Times New Roman" w:hAnsi="Times New Roman" w:cs="Times New Roman"/>
          <w:sz w:val="24"/>
          <w:szCs w:val="24"/>
        </w:rPr>
        <w:t xml:space="preserve"> </w:t>
      </w:r>
      <w:r w:rsidR="00361A5A">
        <w:rPr>
          <w:rFonts w:ascii="Times New Roman" w:hAnsi="Times New Roman" w:cs="Times New Roman"/>
          <w:sz w:val="24"/>
          <w:szCs w:val="24"/>
        </w:rPr>
        <w:t>has</w:t>
      </w:r>
      <w:r w:rsidR="005F6BCB">
        <w:rPr>
          <w:rFonts w:ascii="Times New Roman" w:hAnsi="Times New Roman" w:cs="Times New Roman"/>
          <w:sz w:val="24"/>
          <w:szCs w:val="24"/>
        </w:rPr>
        <w:t xml:space="preserve"> effects on aggression equal to those of </w:t>
      </w:r>
      <w:r w:rsidR="005F6BCB" w:rsidRPr="003E0DF2">
        <w:rPr>
          <w:rFonts w:ascii="Times New Roman" w:hAnsi="Times New Roman" w:cs="Times New Roman"/>
          <w:i/>
          <w:sz w:val="24"/>
          <w:szCs w:val="24"/>
        </w:rPr>
        <w:t>Brutal Doom</w:t>
      </w:r>
      <w:r w:rsidR="005F6BCB">
        <w:rPr>
          <w:rFonts w:ascii="Times New Roman" w:hAnsi="Times New Roman" w:cs="Times New Roman"/>
          <w:sz w:val="24"/>
          <w:szCs w:val="24"/>
        </w:rPr>
        <w:t xml:space="preserve">. Future research may seek to </w:t>
      </w:r>
      <w:r w:rsidR="001F26CD">
        <w:rPr>
          <w:rFonts w:ascii="Times New Roman" w:hAnsi="Times New Roman" w:cs="Times New Roman"/>
          <w:sz w:val="24"/>
          <w:szCs w:val="24"/>
        </w:rPr>
        <w:t>more fully understand the dose-response curve of violent content and aggressive behavior</w:t>
      </w:r>
      <w:r w:rsidR="005F6BCB">
        <w:rPr>
          <w:rFonts w:ascii="Times New Roman" w:hAnsi="Times New Roman" w:cs="Times New Roman"/>
          <w:sz w:val="24"/>
          <w:szCs w:val="24"/>
        </w:rPr>
        <w:t>.</w:t>
      </w:r>
    </w:p>
    <w:p w14:paraId="77A32842" w14:textId="61353A6F" w:rsidR="00174CE1" w:rsidRDefault="00174CE1"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Finally, a lot of data had to be discarded to try to ensure effective manipulations and deception. Many participants indicated awareness </w:t>
      </w:r>
      <w:r w:rsidR="00E718B7">
        <w:rPr>
          <w:rFonts w:ascii="Times New Roman" w:hAnsi="Times New Roman" w:cs="Times New Roman"/>
          <w:sz w:val="24"/>
          <w:szCs w:val="24"/>
        </w:rPr>
        <w:t xml:space="preserve">of the research hypothesis. This may have been due, in part, to the redundant process of oral funneled debriefing and questionnaire funneled debriefing, which may have increased awareness of the </w:t>
      </w:r>
      <w:r w:rsidR="008820BA">
        <w:rPr>
          <w:rFonts w:ascii="Times New Roman" w:hAnsi="Times New Roman" w:cs="Times New Roman"/>
          <w:sz w:val="24"/>
          <w:szCs w:val="24"/>
        </w:rPr>
        <w:t>hypothesis</w:t>
      </w:r>
      <w:r w:rsidR="00E718B7">
        <w:rPr>
          <w:rFonts w:ascii="Times New Roman" w:hAnsi="Times New Roman" w:cs="Times New Roman"/>
          <w:sz w:val="24"/>
          <w:szCs w:val="24"/>
        </w:rPr>
        <w:t xml:space="preserve"> following collection of the primary outcome. </w:t>
      </w:r>
      <w:r w:rsidR="008820BA">
        <w:rPr>
          <w:rFonts w:ascii="Times New Roman" w:hAnsi="Times New Roman" w:cs="Times New Roman"/>
          <w:sz w:val="24"/>
          <w:szCs w:val="24"/>
        </w:rPr>
        <w:t xml:space="preserve">This makes it difficult to know, on the basis of the questionnaire debriefing, whether participants were aware of the hypothesis mid-experiment or only following the oral debriefing. </w:t>
      </w:r>
      <w:r w:rsidR="00E718B7">
        <w:rPr>
          <w:rFonts w:ascii="Times New Roman" w:hAnsi="Times New Roman" w:cs="Times New Roman"/>
          <w:sz w:val="24"/>
          <w:szCs w:val="24"/>
        </w:rPr>
        <w:t xml:space="preserve">We </w:t>
      </w:r>
      <w:r w:rsidR="008820BA">
        <w:rPr>
          <w:rFonts w:ascii="Times New Roman" w:hAnsi="Times New Roman" w:cs="Times New Roman"/>
          <w:sz w:val="24"/>
          <w:szCs w:val="24"/>
        </w:rPr>
        <w:t xml:space="preserve">attempted to </w:t>
      </w:r>
      <w:r w:rsidR="008820BA">
        <w:rPr>
          <w:rFonts w:ascii="Times New Roman" w:hAnsi="Times New Roman" w:cs="Times New Roman"/>
          <w:sz w:val="24"/>
          <w:szCs w:val="24"/>
        </w:rPr>
        <w:lastRenderedPageBreak/>
        <w:t xml:space="preserve">address this uncertainty by being </w:t>
      </w:r>
      <w:r w:rsidR="00E718B7">
        <w:rPr>
          <w:rFonts w:ascii="Times New Roman" w:hAnsi="Times New Roman" w:cs="Times New Roman"/>
          <w:sz w:val="24"/>
          <w:szCs w:val="24"/>
        </w:rPr>
        <w:t>conservative in our quality checks so as not to overstate the evidence for the null hypot</w:t>
      </w:r>
      <w:r w:rsidR="008820BA">
        <w:rPr>
          <w:rFonts w:ascii="Times New Roman" w:hAnsi="Times New Roman" w:cs="Times New Roman"/>
          <w:sz w:val="24"/>
          <w:szCs w:val="24"/>
        </w:rPr>
        <w:t>hesis. However, we recognize that there are</w:t>
      </w:r>
      <w:r w:rsidR="00E718B7">
        <w:rPr>
          <w:rFonts w:ascii="Times New Roman" w:hAnsi="Times New Roman" w:cs="Times New Roman"/>
          <w:sz w:val="24"/>
          <w:szCs w:val="24"/>
        </w:rPr>
        <w:t xml:space="preserve"> inferential challenges associated with such a high exclusion rate. </w:t>
      </w:r>
      <w:r w:rsidR="008820BA">
        <w:rPr>
          <w:rFonts w:ascii="Times New Roman" w:hAnsi="Times New Roman" w:cs="Times New Roman"/>
          <w:sz w:val="24"/>
          <w:szCs w:val="24"/>
        </w:rPr>
        <w:t>One might be concerned that still more participants were hypothesis-aware; this might reduce the observed effect size through reduction of internal validity or through reactance (</w:t>
      </w:r>
      <w:r w:rsidR="00435F8E">
        <w:rPr>
          <w:rFonts w:ascii="Times New Roman" w:hAnsi="Times New Roman" w:cs="Times New Roman"/>
          <w:sz w:val="24"/>
          <w:szCs w:val="24"/>
        </w:rPr>
        <w:t xml:space="preserve">Bender, Rothmund, and </w:t>
      </w:r>
      <w:r w:rsidR="008820BA">
        <w:rPr>
          <w:rFonts w:ascii="Times New Roman" w:hAnsi="Times New Roman" w:cs="Times New Roman"/>
          <w:sz w:val="24"/>
          <w:szCs w:val="24"/>
        </w:rPr>
        <w:t>Gollwitzer</w:t>
      </w:r>
      <w:r w:rsidR="00435F8E">
        <w:rPr>
          <w:rFonts w:ascii="Times New Roman" w:hAnsi="Times New Roman" w:cs="Times New Roman"/>
          <w:sz w:val="24"/>
          <w:szCs w:val="24"/>
        </w:rPr>
        <w:t>, 2013</w:t>
      </w:r>
      <w:r w:rsidR="008820BA">
        <w:rPr>
          <w:rFonts w:ascii="Times New Roman" w:hAnsi="Times New Roman" w:cs="Times New Roman"/>
          <w:sz w:val="24"/>
          <w:szCs w:val="24"/>
        </w:rPr>
        <w:t>)</w:t>
      </w:r>
      <w:r w:rsidR="00435F8E">
        <w:rPr>
          <w:rFonts w:ascii="Times New Roman" w:hAnsi="Times New Roman" w:cs="Times New Roman"/>
          <w:sz w:val="24"/>
          <w:szCs w:val="24"/>
        </w:rPr>
        <w:t>.</w:t>
      </w:r>
      <w:r w:rsidR="008820BA">
        <w:rPr>
          <w:rFonts w:ascii="Times New Roman" w:hAnsi="Times New Roman" w:cs="Times New Roman"/>
          <w:sz w:val="24"/>
          <w:szCs w:val="24"/>
        </w:rPr>
        <w:t xml:space="preserve"> </w:t>
      </w:r>
      <w:r w:rsidR="00651259">
        <w:rPr>
          <w:rFonts w:ascii="Times New Roman" w:hAnsi="Times New Roman" w:cs="Times New Roman"/>
          <w:sz w:val="24"/>
          <w:szCs w:val="24"/>
        </w:rPr>
        <w:t xml:space="preserve">Researchers may find value in establishing best practices in deception, detecting failures to deceive, and reporting rates of unsuccessful deception. </w:t>
      </w:r>
    </w:p>
    <w:p w14:paraId="0D140E7D" w14:textId="77777777" w:rsidR="008072F6" w:rsidRDefault="008072F6" w:rsidP="003F4AE7">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Summary</w:t>
      </w:r>
    </w:p>
    <w:p w14:paraId="557C99F1" w14:textId="45F1BC1A" w:rsidR="008072F6" w:rsidRDefault="001F26CD" w:rsidP="003F4AE7">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We found</w:t>
      </w:r>
      <w:r w:rsidR="008072F6">
        <w:rPr>
          <w:rFonts w:ascii="Times New Roman" w:hAnsi="Times New Roman" w:cs="Times New Roman"/>
          <w:sz w:val="24"/>
          <w:szCs w:val="24"/>
        </w:rPr>
        <w:t xml:space="preserve"> evidence that brief exposure to violent games </w:t>
      </w:r>
      <w:r>
        <w:rPr>
          <w:rFonts w:ascii="Times New Roman" w:hAnsi="Times New Roman" w:cs="Times New Roman"/>
          <w:sz w:val="24"/>
          <w:szCs w:val="24"/>
        </w:rPr>
        <w:t xml:space="preserve">does not </w:t>
      </w:r>
      <w:r w:rsidR="008072F6">
        <w:rPr>
          <w:rFonts w:ascii="Times New Roman" w:hAnsi="Times New Roman" w:cs="Times New Roman"/>
          <w:sz w:val="24"/>
          <w:szCs w:val="24"/>
        </w:rPr>
        <w:t xml:space="preserve">cause aggressive behavior. This evidence is corroborated by similar research with different measurements of aggressive outcomes (Engelhardt et al., </w:t>
      </w:r>
      <w:r w:rsidR="00D10314">
        <w:rPr>
          <w:rFonts w:ascii="Times New Roman" w:hAnsi="Times New Roman" w:cs="Times New Roman"/>
          <w:sz w:val="24"/>
          <w:szCs w:val="24"/>
        </w:rPr>
        <w:t>2015</w:t>
      </w:r>
      <w:r w:rsidR="008072F6">
        <w:rPr>
          <w:rFonts w:ascii="Times New Roman" w:hAnsi="Times New Roman" w:cs="Times New Roman"/>
          <w:sz w:val="24"/>
          <w:szCs w:val="24"/>
        </w:rPr>
        <w:t xml:space="preserve">). </w:t>
      </w:r>
      <w:r w:rsidR="00435F8E">
        <w:rPr>
          <w:rFonts w:ascii="Times New Roman" w:hAnsi="Times New Roman" w:cs="Times New Roman"/>
          <w:sz w:val="24"/>
          <w:szCs w:val="24"/>
        </w:rPr>
        <w:t xml:space="preserve">Effect sizes reported in previous experiments on this topic may be </w:t>
      </w:r>
      <w:r w:rsidR="008072F6">
        <w:rPr>
          <w:rFonts w:ascii="Times New Roman" w:hAnsi="Times New Roman" w:cs="Times New Roman"/>
          <w:sz w:val="24"/>
          <w:szCs w:val="24"/>
        </w:rPr>
        <w:t>either inflated by confounds (Adachi &amp; Willoughby, 2011</w:t>
      </w:r>
      <w:r w:rsidR="00B27B50">
        <w:rPr>
          <w:rFonts w:ascii="Times New Roman" w:hAnsi="Times New Roman" w:cs="Times New Roman"/>
          <w:sz w:val="24"/>
          <w:szCs w:val="24"/>
        </w:rPr>
        <w:t>a</w:t>
      </w:r>
      <w:r>
        <w:rPr>
          <w:rFonts w:ascii="Times New Roman" w:hAnsi="Times New Roman" w:cs="Times New Roman"/>
          <w:sz w:val="24"/>
          <w:szCs w:val="24"/>
        </w:rPr>
        <w:t xml:space="preserve">; </w:t>
      </w:r>
      <w:commentRangeStart w:id="3"/>
      <w:r>
        <w:rPr>
          <w:rFonts w:ascii="Times New Roman" w:hAnsi="Times New Roman" w:cs="Times New Roman"/>
          <w:sz w:val="24"/>
          <w:szCs w:val="24"/>
        </w:rPr>
        <w:t>Hilgard, Engelhardt, Bartholow, and Rouder, 2017</w:t>
      </w:r>
      <w:commentRangeEnd w:id="3"/>
      <w:r w:rsidR="00435F8E">
        <w:rPr>
          <w:rStyle w:val="CommentReference"/>
        </w:rPr>
        <w:commentReference w:id="3"/>
      </w:r>
      <w:r w:rsidR="008072F6">
        <w:rPr>
          <w:rFonts w:ascii="Times New Roman" w:hAnsi="Times New Roman" w:cs="Times New Roman"/>
          <w:sz w:val="24"/>
          <w:szCs w:val="24"/>
        </w:rPr>
        <w:t>) or by publication and selection bias (Hilgard</w:t>
      </w:r>
      <w:r w:rsidR="00D10314">
        <w:rPr>
          <w:rFonts w:ascii="Times New Roman" w:hAnsi="Times New Roman" w:cs="Times New Roman"/>
          <w:sz w:val="24"/>
          <w:szCs w:val="24"/>
        </w:rPr>
        <w:t xml:space="preserve"> et al., 2017</w:t>
      </w:r>
      <w:r w:rsidR="008072F6">
        <w:rPr>
          <w:rFonts w:ascii="Times New Roman" w:hAnsi="Times New Roman" w:cs="Times New Roman"/>
          <w:sz w:val="24"/>
          <w:szCs w:val="24"/>
        </w:rPr>
        <w:t xml:space="preserve">). </w:t>
      </w:r>
      <w:r w:rsidR="00D10314">
        <w:rPr>
          <w:rFonts w:ascii="Times New Roman" w:hAnsi="Times New Roman" w:cs="Times New Roman"/>
          <w:sz w:val="24"/>
          <w:szCs w:val="24"/>
        </w:rPr>
        <w:t>I</w:t>
      </w:r>
      <w:r w:rsidR="008072F6">
        <w:rPr>
          <w:rFonts w:ascii="Times New Roman" w:hAnsi="Times New Roman" w:cs="Times New Roman"/>
          <w:sz w:val="24"/>
          <w:szCs w:val="24"/>
        </w:rPr>
        <w:t xml:space="preserve">t is uncertain whether laboratory paradigms involving brief exposure </w:t>
      </w:r>
      <w:r w:rsidR="00D10314">
        <w:rPr>
          <w:rFonts w:ascii="Times New Roman" w:hAnsi="Times New Roman" w:cs="Times New Roman"/>
          <w:sz w:val="24"/>
          <w:szCs w:val="24"/>
        </w:rPr>
        <w:t xml:space="preserve">to violent video games </w:t>
      </w:r>
      <w:r w:rsidR="008072F6">
        <w:rPr>
          <w:rFonts w:ascii="Times New Roman" w:hAnsi="Times New Roman" w:cs="Times New Roman"/>
          <w:sz w:val="24"/>
          <w:szCs w:val="24"/>
        </w:rPr>
        <w:t>can</w:t>
      </w:r>
      <w:r w:rsidR="00B01C2F">
        <w:rPr>
          <w:rFonts w:ascii="Times New Roman" w:hAnsi="Times New Roman" w:cs="Times New Roman"/>
          <w:sz w:val="24"/>
          <w:szCs w:val="24"/>
        </w:rPr>
        <w:t xml:space="preserve"> reveal</w:t>
      </w:r>
      <w:r w:rsidR="00D10314">
        <w:rPr>
          <w:rFonts w:ascii="Times New Roman" w:hAnsi="Times New Roman" w:cs="Times New Roman"/>
          <w:sz w:val="24"/>
          <w:szCs w:val="24"/>
        </w:rPr>
        <w:t xml:space="preserve"> the </w:t>
      </w:r>
      <w:r w:rsidR="00F83FB1">
        <w:rPr>
          <w:rFonts w:ascii="Times New Roman" w:hAnsi="Times New Roman" w:cs="Times New Roman"/>
          <w:sz w:val="24"/>
          <w:szCs w:val="24"/>
        </w:rPr>
        <w:t>causes</w:t>
      </w:r>
      <w:r w:rsidR="00D10314">
        <w:rPr>
          <w:rFonts w:ascii="Times New Roman" w:hAnsi="Times New Roman" w:cs="Times New Roman"/>
          <w:sz w:val="24"/>
          <w:szCs w:val="24"/>
        </w:rPr>
        <w:t xml:space="preserve"> of aggression</w:t>
      </w:r>
      <w:r w:rsidR="008072F6">
        <w:rPr>
          <w:rFonts w:ascii="Times New Roman" w:hAnsi="Times New Roman" w:cs="Times New Roman"/>
          <w:sz w:val="24"/>
          <w:szCs w:val="24"/>
        </w:rPr>
        <w:t>.</w:t>
      </w:r>
    </w:p>
    <w:p w14:paraId="134A3504" w14:textId="37E25A3A" w:rsidR="00B15A08" w:rsidRDefault="008072F6" w:rsidP="001F26CD">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2D:4D similarly </w:t>
      </w:r>
      <w:r w:rsidR="00B01C2F">
        <w:rPr>
          <w:rFonts w:ascii="Times New Roman" w:hAnsi="Times New Roman" w:cs="Times New Roman"/>
          <w:sz w:val="24"/>
          <w:szCs w:val="24"/>
        </w:rPr>
        <w:t>does little to predict aggression</w:t>
      </w:r>
      <w:r>
        <w:rPr>
          <w:rFonts w:ascii="Times New Roman" w:hAnsi="Times New Roman" w:cs="Times New Roman"/>
          <w:sz w:val="24"/>
          <w:szCs w:val="24"/>
        </w:rPr>
        <w:t xml:space="preserve"> in a laboratory experiment. Considered alongside other evidence of the invalidity o</w:t>
      </w:r>
      <w:r w:rsidRPr="00B27B50">
        <w:rPr>
          <w:rFonts w:ascii="Times New Roman" w:hAnsi="Times New Roman" w:cs="Times New Roman"/>
          <w:sz w:val="24"/>
          <w:szCs w:val="24"/>
        </w:rPr>
        <w:t>f 2D:4D (</w:t>
      </w:r>
      <w:r w:rsidR="006D119E">
        <w:rPr>
          <w:rFonts w:ascii="Times New Roman" w:hAnsi="Times New Roman" w:cs="Times New Roman"/>
          <w:sz w:val="24"/>
          <w:szCs w:val="24"/>
        </w:rPr>
        <w:t>H</w:t>
      </w:r>
      <w:r w:rsidR="006D119E">
        <w:rPr>
          <w:rFonts w:ascii="Calibri" w:hAnsi="Calibri" w:cs="Times New Roman"/>
          <w:sz w:val="24"/>
          <w:szCs w:val="24"/>
        </w:rPr>
        <w:t>ö</w:t>
      </w:r>
      <w:r w:rsidR="006D119E">
        <w:rPr>
          <w:rFonts w:ascii="Times New Roman" w:hAnsi="Times New Roman" w:cs="Times New Roman"/>
          <w:sz w:val="24"/>
          <w:szCs w:val="24"/>
        </w:rPr>
        <w:t xml:space="preserve">nekopp &amp; Watson, 2011; </w:t>
      </w:r>
      <w:r w:rsidR="00B27B50" w:rsidRPr="00B27B50">
        <w:rPr>
          <w:rFonts w:ascii="Times New Roman" w:hAnsi="Times New Roman" w:cs="Times New Roman"/>
          <w:sz w:val="24"/>
          <w:szCs w:val="24"/>
        </w:rPr>
        <w:t xml:space="preserve">Voracek, </w:t>
      </w:r>
      <w:r w:rsidR="00D10314">
        <w:rPr>
          <w:rFonts w:ascii="Times New Roman" w:hAnsi="Times New Roman" w:cs="Times New Roman"/>
          <w:sz w:val="24"/>
          <w:szCs w:val="24"/>
        </w:rPr>
        <w:t>2014</w:t>
      </w:r>
      <w:r w:rsidRPr="00B27B50">
        <w:rPr>
          <w:rFonts w:ascii="Times New Roman" w:hAnsi="Times New Roman" w:cs="Times New Roman"/>
          <w:sz w:val="24"/>
          <w:szCs w:val="24"/>
        </w:rPr>
        <w:t>),</w:t>
      </w:r>
      <w:r w:rsidR="00B01C2F">
        <w:rPr>
          <w:rFonts w:ascii="Times New Roman" w:hAnsi="Times New Roman" w:cs="Times New Roman"/>
          <w:sz w:val="24"/>
          <w:szCs w:val="24"/>
        </w:rPr>
        <w:t xml:space="preserve"> it seems that it is time to reconsider whether 2D:4D is indeed a valid index of prenatal testosterone and prenatal testosterone predicts aggression</w:t>
      </w:r>
      <w:r>
        <w:rPr>
          <w:rFonts w:ascii="Times New Roman" w:hAnsi="Times New Roman" w:cs="Times New Roman"/>
          <w:sz w:val="24"/>
          <w:szCs w:val="24"/>
        </w:rPr>
        <w:t xml:space="preserve">. </w:t>
      </w:r>
    </w:p>
    <w:p w14:paraId="144A4BD5" w14:textId="77777777" w:rsidR="00F83FB1" w:rsidRDefault="00F83FB1" w:rsidP="00F83FB1">
      <w:pPr>
        <w:spacing w:line="480" w:lineRule="auto"/>
        <w:contextualSpacing/>
        <w:rPr>
          <w:rFonts w:ascii="Times New Roman" w:hAnsi="Times New Roman" w:cs="Times New Roman"/>
          <w:sz w:val="24"/>
          <w:szCs w:val="24"/>
        </w:rPr>
      </w:pPr>
    </w:p>
    <w:p w14:paraId="014BDFA8" w14:textId="77777777" w:rsidR="00F83FB1" w:rsidRPr="00F43675" w:rsidRDefault="00F83FB1" w:rsidP="00F83FB1">
      <w:pPr>
        <w:spacing w:line="480" w:lineRule="auto"/>
        <w:contextualSpacing/>
        <w:rPr>
          <w:rFonts w:ascii="Times New Roman" w:hAnsi="Times New Roman" w:cs="Times New Roman"/>
          <w:sz w:val="24"/>
          <w:szCs w:val="24"/>
        </w:rPr>
        <w:sectPr w:rsidR="00F83FB1" w:rsidRPr="00F43675" w:rsidSect="00921273">
          <w:headerReference w:type="default" r:id="rId12"/>
          <w:pgSz w:w="12240" w:h="15840"/>
          <w:pgMar w:top="1440" w:right="1440" w:bottom="1440" w:left="2160" w:header="720" w:footer="720" w:gutter="0"/>
          <w:pgNumType w:start="1"/>
          <w:cols w:space="720"/>
          <w:docGrid w:linePitch="360"/>
        </w:sectPr>
      </w:pPr>
    </w:p>
    <w:p w14:paraId="20E087B7" w14:textId="77777777" w:rsidR="00603A3C" w:rsidRPr="00477D89" w:rsidRDefault="002439EE" w:rsidP="003F4AE7">
      <w:pPr>
        <w:spacing w:line="480" w:lineRule="auto"/>
        <w:contextualSpacing/>
        <w:jc w:val="center"/>
        <w:rPr>
          <w:rFonts w:ascii="Times New Roman" w:hAnsi="Times New Roman" w:cs="Times New Roman"/>
          <w:b/>
          <w:sz w:val="24"/>
          <w:szCs w:val="24"/>
        </w:rPr>
      </w:pPr>
      <w:r w:rsidRPr="00477D89">
        <w:rPr>
          <w:rFonts w:ascii="Times New Roman" w:hAnsi="Times New Roman" w:cs="Times New Roman"/>
          <w:b/>
          <w:sz w:val="24"/>
          <w:szCs w:val="24"/>
        </w:rPr>
        <w:lastRenderedPageBreak/>
        <w:t>References</w:t>
      </w:r>
    </w:p>
    <w:p w14:paraId="60C336DE"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Abenante, M. (2012).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Brutal doom (Version 0.16) [Computer software].</w:t>
      </w:r>
      <w:proofErr w:type="gramEnd"/>
      <w:r w:rsidRPr="00477D89">
        <w:rPr>
          <w:rFonts w:ascii="Times New Roman" w:hAnsi="Times New Roman" w:cs="Times New Roman"/>
          <w:sz w:val="24"/>
          <w:szCs w:val="24"/>
        </w:rPr>
        <w:t xml:space="preserve"> http://http://www.moddb.com/mods/brutal-doom/.</w:t>
      </w:r>
    </w:p>
    <w:p w14:paraId="3C1CD61D"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Allaire, J. C., Anderson, J., Annetta, L., Arnett, J. J., Arsenault, D., … Zerovnik, G. (2013)</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Scholars’ open statement to the APA Task Force on Violent Media.</w:t>
      </w:r>
      <w:proofErr w:type="gramEnd"/>
      <w:r w:rsidRPr="00477D89">
        <w:rPr>
          <w:rFonts w:ascii="Times New Roman" w:hAnsi="Times New Roman" w:cs="Times New Roman"/>
          <w:sz w:val="24"/>
          <w:szCs w:val="24"/>
        </w:rPr>
        <w:t xml:space="preserve"> Retrieved fro</w:t>
      </w:r>
      <w:r w:rsidR="008E1F3C" w:rsidRPr="00477D89">
        <w:rPr>
          <w:rFonts w:ascii="Times New Roman" w:hAnsi="Times New Roman" w:cs="Times New Roman"/>
          <w:sz w:val="24"/>
          <w:szCs w:val="24"/>
        </w:rPr>
        <w:t xml:space="preserve">m </w:t>
      </w:r>
      <w:r w:rsidRPr="00477D89">
        <w:rPr>
          <w:rFonts w:ascii="Times New Roman" w:hAnsi="Times New Roman" w:cs="Times New Roman"/>
          <w:sz w:val="24"/>
          <w:szCs w:val="24"/>
        </w:rPr>
        <w:t xml:space="preserve">http://www.christopherjferguson.com/APA%20Task%20Force%20Comment1.pdf </w:t>
      </w:r>
    </w:p>
    <w:p w14:paraId="394EECDA"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(2011a)</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violent video games on aggression: Is it more than just the violence? </w:t>
      </w:r>
      <w:r w:rsidRPr="00477D89">
        <w:rPr>
          <w:rFonts w:ascii="Times New Roman" w:hAnsi="Times New Roman" w:cs="Times New Roman"/>
          <w:i/>
          <w:sz w:val="24"/>
          <w:szCs w:val="24"/>
        </w:rPr>
        <w:t>Aggression and Violent Behavior, 16</w:t>
      </w:r>
      <w:r w:rsidR="008E1F3C" w:rsidRPr="00477D89">
        <w:rPr>
          <w:rFonts w:ascii="Times New Roman" w:hAnsi="Times New Roman" w:cs="Times New Roman"/>
          <w:sz w:val="24"/>
          <w:szCs w:val="24"/>
        </w:rPr>
        <w:t xml:space="preserve">, 55-62. </w:t>
      </w:r>
      <w:proofErr w:type="gramStart"/>
      <w:r w:rsidR="008E1F3C" w:rsidRPr="00477D89">
        <w:rPr>
          <w:rFonts w:ascii="Times New Roman" w:hAnsi="Times New Roman" w:cs="Times New Roman"/>
          <w:sz w:val="24"/>
          <w:szCs w:val="24"/>
        </w:rPr>
        <w:t>doi</w:t>
      </w:r>
      <w:proofErr w:type="gramEnd"/>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10.1016/j.avb.2010.12.002</w:t>
      </w:r>
    </w:p>
    <w:p w14:paraId="23E14AA1" w14:textId="77777777"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Adachi, P. J. C., &amp; Willoughby, T. (2011b)</w:t>
      </w:r>
      <w:r w:rsidR="008E1F3C" w:rsidRPr="00477D89">
        <w:rPr>
          <w:rFonts w:ascii="Times New Roman" w:hAnsi="Times New Roman" w:cs="Times New Roman"/>
          <w:sz w:val="24"/>
          <w:szCs w:val="24"/>
        </w:rPr>
        <w:t>.</w:t>
      </w:r>
      <w:r w:rsidRPr="00477D89">
        <w:rPr>
          <w:rFonts w:ascii="Times New Roman" w:hAnsi="Times New Roman" w:cs="Times New Roman"/>
          <w:sz w:val="24"/>
          <w:szCs w:val="24"/>
        </w:rPr>
        <w:t xml:space="preserve"> The effect of video game competition and violence on aggressive behavior: Which characteristic has the greatest influence? </w:t>
      </w:r>
      <w:r w:rsidRPr="00477D89">
        <w:rPr>
          <w:rFonts w:ascii="Times New Roman" w:hAnsi="Times New Roman" w:cs="Times New Roman"/>
          <w:i/>
          <w:sz w:val="24"/>
          <w:szCs w:val="24"/>
        </w:rPr>
        <w:t xml:space="preserve">Psychology of Violence, 1, </w:t>
      </w:r>
      <w:r w:rsidRPr="00477D89">
        <w:rPr>
          <w:rFonts w:ascii="Times New Roman" w:hAnsi="Times New Roman" w:cs="Times New Roman"/>
          <w:sz w:val="24"/>
          <w:szCs w:val="24"/>
        </w:rPr>
        <w:t xml:space="preserve">259-274. </w:t>
      </w:r>
      <w:proofErr w:type="gramStart"/>
      <w:r w:rsidRPr="00477D89">
        <w:rPr>
          <w:rFonts w:ascii="Times New Roman" w:hAnsi="Times New Roman" w:cs="Times New Roman"/>
          <w:sz w:val="24"/>
          <w:szCs w:val="24"/>
        </w:rPr>
        <w:t>doi</w:t>
      </w:r>
      <w:proofErr w:type="gramEnd"/>
      <w:r w:rsidRPr="00477D89">
        <w:rPr>
          <w:rFonts w:ascii="Times New Roman" w:hAnsi="Times New Roman" w:cs="Times New Roman"/>
          <w:sz w:val="24"/>
          <w:szCs w:val="24"/>
        </w:rPr>
        <w:t>: 10.1037/a0024908</w:t>
      </w:r>
    </w:p>
    <w:p w14:paraId="14F8B764"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Anderson, C. A., &amp; Bushman, B. J. (2002).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Human aggression.</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Annual Review of Psychology, 53, </w:t>
      </w:r>
      <w:r w:rsidRPr="00477D89">
        <w:rPr>
          <w:rFonts w:ascii="Times New Roman" w:hAnsi="Times New Roman" w:cs="Times New Roman"/>
          <w:sz w:val="24"/>
          <w:szCs w:val="24"/>
        </w:rPr>
        <w:t>27-51. DOI: 10.1146/annurev.psych.53.100901.135231</w:t>
      </w:r>
    </w:p>
    <w:p w14:paraId="24A033F2"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Anderson, C. A., &amp; Ford, C. M. (1986).</w:t>
      </w:r>
      <w:proofErr w:type="gramEnd"/>
      <w:r w:rsidRPr="00477D89">
        <w:rPr>
          <w:rFonts w:ascii="Times New Roman" w:hAnsi="Times New Roman" w:cs="Times New Roman"/>
          <w:sz w:val="24"/>
          <w:szCs w:val="24"/>
        </w:rPr>
        <w:t xml:space="preserve"> Affect of the game player: Short-term effects of highly and mildly aggressive video games. </w:t>
      </w:r>
      <w:r w:rsidRPr="00477D89">
        <w:rPr>
          <w:rFonts w:ascii="Times New Roman" w:hAnsi="Times New Roman" w:cs="Times New Roman"/>
          <w:i/>
          <w:sz w:val="24"/>
          <w:szCs w:val="24"/>
        </w:rPr>
        <w:t>Personality and Social Psychology Bulletin, 12</w:t>
      </w:r>
      <w:r w:rsidRPr="00477D89">
        <w:rPr>
          <w:rFonts w:ascii="Times New Roman" w:hAnsi="Times New Roman" w:cs="Times New Roman"/>
          <w:sz w:val="24"/>
          <w:szCs w:val="24"/>
        </w:rPr>
        <w:t xml:space="preserve">, 390-402. </w:t>
      </w:r>
      <w:proofErr w:type="gramStart"/>
      <w:r w:rsidRPr="00477D89">
        <w:rPr>
          <w:rFonts w:ascii="Times New Roman" w:hAnsi="Times New Roman" w:cs="Times New Roman"/>
          <w:sz w:val="24"/>
          <w:szCs w:val="24"/>
        </w:rPr>
        <w:t>doi</w:t>
      </w:r>
      <w:proofErr w:type="gramEnd"/>
      <w:r w:rsidRPr="00477D89">
        <w:rPr>
          <w:rFonts w:ascii="Times New Roman" w:hAnsi="Times New Roman" w:cs="Times New Roman"/>
          <w:sz w:val="24"/>
          <w:szCs w:val="24"/>
        </w:rPr>
        <w:t>: 10.1177/0146167286124002</w:t>
      </w:r>
    </w:p>
    <w:p w14:paraId="30F5A2BB" w14:textId="77777777" w:rsidR="00C016DA" w:rsidRPr="00477D89" w:rsidRDefault="00C016DA"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Anderson, C. A., Shibuya, A., Ihori, N., Swing, E. L., Bushman, B. J., Sakamoto, A., Rothstein, H. R., &amp; Saleem, M. (2010). Violent video game effects on aggression, empathy, and prosocial behavior in Eastern and Western countries: A meta-analytic review. </w:t>
      </w:r>
      <w:r w:rsidRPr="00477D89">
        <w:rPr>
          <w:rFonts w:ascii="Times New Roman" w:hAnsi="Times New Roman" w:cs="Times New Roman"/>
          <w:i/>
          <w:sz w:val="24"/>
          <w:szCs w:val="24"/>
        </w:rPr>
        <w:t>Psychological Bulletin</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136, </w:t>
      </w:r>
      <w:r w:rsidRPr="00477D89">
        <w:rPr>
          <w:rFonts w:ascii="Times New Roman" w:hAnsi="Times New Roman" w:cs="Times New Roman"/>
          <w:sz w:val="24"/>
          <w:szCs w:val="24"/>
        </w:rPr>
        <w:t xml:space="preserve">151-173. </w:t>
      </w:r>
      <w:proofErr w:type="gramStart"/>
      <w:r w:rsidRPr="00477D89">
        <w:rPr>
          <w:rFonts w:ascii="Times New Roman" w:hAnsi="Times New Roman" w:cs="Times New Roman"/>
          <w:sz w:val="24"/>
          <w:szCs w:val="24"/>
        </w:rPr>
        <w:t>doi</w:t>
      </w:r>
      <w:proofErr w:type="gramEnd"/>
      <w:r w:rsidRPr="00477D89">
        <w:rPr>
          <w:rFonts w:ascii="Times New Roman" w:hAnsi="Times New Roman" w:cs="Times New Roman"/>
          <w:sz w:val="24"/>
          <w:szCs w:val="24"/>
        </w:rPr>
        <w:t>: 10.1037/a0018251</w:t>
      </w:r>
    </w:p>
    <w:p w14:paraId="5A70B547" w14:textId="77777777" w:rsidR="00964D63" w:rsidRPr="00477D89" w:rsidRDefault="00964D63"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American Academy of Pediatrics, Council on Communications and Media.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(2009). Media violence.</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Pediatrics, 124, </w:t>
      </w:r>
      <w:r w:rsidRPr="00477D89">
        <w:rPr>
          <w:rFonts w:ascii="Times New Roman" w:hAnsi="Times New Roman" w:cs="Times New Roman"/>
          <w:sz w:val="24"/>
          <w:szCs w:val="24"/>
        </w:rPr>
        <w:t xml:space="preserve">1495-1503. </w:t>
      </w:r>
      <w:proofErr w:type="gramStart"/>
      <w:r w:rsidRPr="00477D89">
        <w:rPr>
          <w:rFonts w:ascii="Times New Roman" w:hAnsi="Times New Roman" w:cs="Times New Roman"/>
          <w:sz w:val="24"/>
          <w:szCs w:val="24"/>
        </w:rPr>
        <w:t>doi</w:t>
      </w:r>
      <w:proofErr w:type="gramEnd"/>
      <w:r w:rsidRPr="00477D89">
        <w:rPr>
          <w:rFonts w:ascii="Times New Roman" w:hAnsi="Times New Roman" w:cs="Times New Roman"/>
          <w:sz w:val="24"/>
          <w:szCs w:val="24"/>
        </w:rPr>
        <w:t>: 10.1542/peds.2009-2146</w:t>
      </w:r>
    </w:p>
    <w:p w14:paraId="30E73A5D" w14:textId="77777777" w:rsidR="007443A8" w:rsidRPr="00477D89" w:rsidRDefault="007443A8"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American Psychological Association, Task Force on Violent Media.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(2005). Resolution on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iolence in </w:t>
      </w:r>
      <w:r w:rsidR="00964D63" w:rsidRPr="00477D89">
        <w:rPr>
          <w:rFonts w:ascii="Times New Roman" w:hAnsi="Times New Roman" w:cs="Times New Roman"/>
          <w:sz w:val="24"/>
          <w:szCs w:val="24"/>
        </w:rPr>
        <w:t>v</w:t>
      </w:r>
      <w:r w:rsidRPr="00477D89">
        <w:rPr>
          <w:rFonts w:ascii="Times New Roman" w:hAnsi="Times New Roman" w:cs="Times New Roman"/>
          <w:sz w:val="24"/>
          <w:szCs w:val="24"/>
        </w:rPr>
        <w:t xml:space="preserve">ideo </w:t>
      </w:r>
      <w:r w:rsidR="000040CE" w:rsidRPr="00477D89">
        <w:rPr>
          <w:rFonts w:ascii="Times New Roman" w:hAnsi="Times New Roman" w:cs="Times New Roman"/>
          <w:sz w:val="24"/>
          <w:szCs w:val="24"/>
        </w:rPr>
        <w:t>g</w:t>
      </w:r>
      <w:r w:rsidRPr="00477D89">
        <w:rPr>
          <w:rFonts w:ascii="Times New Roman" w:hAnsi="Times New Roman" w:cs="Times New Roman"/>
          <w:sz w:val="24"/>
          <w:szCs w:val="24"/>
        </w:rPr>
        <w:t xml:space="preserve">ames and </w:t>
      </w:r>
      <w:r w:rsidR="00964D63" w:rsidRPr="00477D89">
        <w:rPr>
          <w:rFonts w:ascii="Times New Roman" w:hAnsi="Times New Roman" w:cs="Times New Roman"/>
          <w:sz w:val="24"/>
          <w:szCs w:val="24"/>
        </w:rPr>
        <w:t>i</w:t>
      </w:r>
      <w:r w:rsidRPr="00477D89">
        <w:rPr>
          <w:rFonts w:ascii="Times New Roman" w:hAnsi="Times New Roman" w:cs="Times New Roman"/>
          <w:sz w:val="24"/>
          <w:szCs w:val="24"/>
        </w:rPr>
        <w:t xml:space="preserve">nteractive </w:t>
      </w:r>
      <w:r w:rsidR="00964D63" w:rsidRPr="00477D89">
        <w:rPr>
          <w:rFonts w:ascii="Times New Roman" w:hAnsi="Times New Roman" w:cs="Times New Roman"/>
          <w:sz w:val="24"/>
          <w:szCs w:val="24"/>
        </w:rPr>
        <w:t>m</w:t>
      </w:r>
      <w:r w:rsidRPr="00477D89">
        <w:rPr>
          <w:rFonts w:ascii="Times New Roman" w:hAnsi="Times New Roman" w:cs="Times New Roman"/>
          <w:sz w:val="24"/>
          <w:szCs w:val="24"/>
        </w:rPr>
        <w:t>edia.</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Retrieved from </w:t>
      </w:r>
      <w:hyperlink r:id="rId13" w:history="1">
        <w:r w:rsidR="00C268BF" w:rsidRPr="00477D89">
          <w:rPr>
            <w:rStyle w:val="Hyperlink"/>
            <w:rFonts w:ascii="Times New Roman" w:hAnsi="Times New Roman" w:cs="Times New Roman"/>
            <w:sz w:val="24"/>
            <w:szCs w:val="24"/>
          </w:rPr>
          <w:t>https://www.apa.org/about/policy/interactive-media.pdf</w:t>
        </w:r>
      </w:hyperlink>
      <w:r w:rsidRPr="00477D89">
        <w:rPr>
          <w:rFonts w:ascii="Times New Roman" w:hAnsi="Times New Roman" w:cs="Times New Roman"/>
          <w:sz w:val="24"/>
          <w:szCs w:val="24"/>
        </w:rPr>
        <w:t>.</w:t>
      </w:r>
      <w:proofErr w:type="gramEnd"/>
    </w:p>
    <w:p w14:paraId="31B6C5E5"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Archer, J. (2009). Does sexual selection explain human sex differences in aggression? </w:t>
      </w:r>
      <w:r w:rsidRPr="00477D89">
        <w:rPr>
          <w:rFonts w:ascii="Times New Roman" w:hAnsi="Times New Roman" w:cs="Times New Roman"/>
          <w:i/>
          <w:sz w:val="24"/>
          <w:szCs w:val="24"/>
        </w:rPr>
        <w:t xml:space="preserve">Behavioral and Brain Sciences, 32, </w:t>
      </w:r>
      <w:r w:rsidRPr="00477D89">
        <w:rPr>
          <w:rFonts w:ascii="Times New Roman" w:hAnsi="Times New Roman" w:cs="Times New Roman"/>
          <w:sz w:val="24"/>
          <w:szCs w:val="24"/>
        </w:rPr>
        <w:t>249-266. DOI: http://dx.doi.org/10.1017/S0140525X09990951</w:t>
      </w:r>
    </w:p>
    <w:p w14:paraId="4BD2C04D"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Bandura, A., &amp; McClelland, D. C. (1977).</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i/>
          <w:sz w:val="24"/>
          <w:szCs w:val="24"/>
        </w:rPr>
        <w:t>Social learning theory.</w:t>
      </w:r>
      <w:proofErr w:type="gramEnd"/>
      <w:r w:rsidRPr="00477D89">
        <w:rPr>
          <w:rFonts w:ascii="Times New Roman" w:hAnsi="Times New Roman" w:cs="Times New Roman"/>
          <w:sz w:val="24"/>
          <w:szCs w:val="24"/>
        </w:rPr>
        <w:t xml:space="preserve"> New York City: General Learning Press.</w:t>
      </w:r>
    </w:p>
    <w:p w14:paraId="6F282934" w14:textId="77777777" w:rsidR="001D69BE" w:rsidRPr="00477D89" w:rsidRDefault="00235080"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t>Band</w:t>
      </w:r>
      <w:r w:rsidR="001D69BE" w:rsidRPr="00477D89">
        <w:rPr>
          <w:rFonts w:ascii="Times New Roman" w:hAnsi="Times New Roman" w:cs="Times New Roman"/>
          <w:sz w:val="24"/>
          <w:szCs w:val="24"/>
        </w:rPr>
        <w:t>u</w:t>
      </w:r>
      <w:r>
        <w:rPr>
          <w:rFonts w:ascii="Times New Roman" w:hAnsi="Times New Roman" w:cs="Times New Roman"/>
          <w:sz w:val="24"/>
          <w:szCs w:val="24"/>
        </w:rPr>
        <w:t>r</w:t>
      </w:r>
      <w:r w:rsidR="001D69BE" w:rsidRPr="00477D89">
        <w:rPr>
          <w:rFonts w:ascii="Times New Roman" w:hAnsi="Times New Roman" w:cs="Times New Roman"/>
          <w:sz w:val="24"/>
          <w:szCs w:val="24"/>
        </w:rPr>
        <w:t>a, A., Ross, D., &amp; Ross, S. A. (1961).</w:t>
      </w:r>
      <w:proofErr w:type="gramEnd"/>
      <w:r w:rsidR="001D69BE" w:rsidRPr="00477D89">
        <w:rPr>
          <w:rFonts w:ascii="Times New Roman" w:hAnsi="Times New Roman" w:cs="Times New Roman"/>
          <w:sz w:val="24"/>
          <w:szCs w:val="24"/>
        </w:rPr>
        <w:t xml:space="preserve"> </w:t>
      </w:r>
      <w:proofErr w:type="gramStart"/>
      <w:r w:rsidR="001D69BE" w:rsidRPr="00477D89">
        <w:rPr>
          <w:rFonts w:ascii="Times New Roman" w:hAnsi="Times New Roman" w:cs="Times New Roman"/>
          <w:sz w:val="24"/>
          <w:szCs w:val="24"/>
        </w:rPr>
        <w:t>Transmission of aggression through imitation of aggressive models.</w:t>
      </w:r>
      <w:proofErr w:type="gramEnd"/>
      <w:r w:rsidR="001D69BE" w:rsidRPr="00477D89">
        <w:rPr>
          <w:rFonts w:ascii="Times New Roman" w:hAnsi="Times New Roman" w:cs="Times New Roman"/>
          <w:sz w:val="24"/>
          <w:szCs w:val="24"/>
        </w:rPr>
        <w:t xml:space="preserve"> </w:t>
      </w:r>
      <w:r w:rsidR="001D69BE" w:rsidRPr="00477D89">
        <w:rPr>
          <w:rFonts w:ascii="Times New Roman" w:hAnsi="Times New Roman" w:cs="Times New Roman"/>
          <w:i/>
          <w:sz w:val="24"/>
          <w:szCs w:val="24"/>
        </w:rPr>
        <w:t xml:space="preserve">The Journal of Abnormal and Social Psychology, 63, </w:t>
      </w:r>
      <w:r w:rsidR="001D69BE" w:rsidRPr="00477D89">
        <w:rPr>
          <w:rFonts w:ascii="Times New Roman" w:hAnsi="Times New Roman" w:cs="Times New Roman"/>
          <w:sz w:val="24"/>
          <w:szCs w:val="24"/>
        </w:rPr>
        <w:t>575-582. http://dx.doi.org/10.1037/h0045925</w:t>
      </w:r>
    </w:p>
    <w:p w14:paraId="72C1AAEC"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Benderlioglu, Z., &amp; Nelson, R. J. (2004).</w:t>
      </w:r>
      <w:proofErr w:type="gramEnd"/>
      <w:r w:rsidRPr="00477D89">
        <w:rPr>
          <w:rFonts w:ascii="Times New Roman" w:hAnsi="Times New Roman" w:cs="Times New Roman"/>
          <w:sz w:val="24"/>
          <w:szCs w:val="24"/>
        </w:rPr>
        <w:t xml:space="preserve"> Digit length ratios predict reactive aggression in women, but not in men. </w:t>
      </w:r>
      <w:r w:rsidRPr="00477D89">
        <w:rPr>
          <w:rFonts w:ascii="Times New Roman" w:hAnsi="Times New Roman" w:cs="Times New Roman"/>
          <w:i/>
          <w:sz w:val="24"/>
          <w:szCs w:val="24"/>
        </w:rPr>
        <w:t>Hormones and Behavior, 46(</w:t>
      </w:r>
      <w:r w:rsidRPr="00477D89">
        <w:rPr>
          <w:rFonts w:ascii="Times New Roman" w:hAnsi="Times New Roman" w:cs="Times New Roman"/>
          <w:sz w:val="24"/>
          <w:szCs w:val="24"/>
        </w:rPr>
        <w:t>5), 558-564. doi:10.1016/j.yhbeh.2004.06.004</w:t>
      </w:r>
    </w:p>
    <w:p w14:paraId="0AC70378"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Berkowitz, L. (198</w:t>
      </w:r>
      <w:r w:rsidR="00CD0FF5" w:rsidRPr="00477D89">
        <w:rPr>
          <w:rFonts w:ascii="Times New Roman" w:hAnsi="Times New Roman" w:cs="Times New Roman"/>
          <w:sz w:val="24"/>
          <w:szCs w:val="24"/>
        </w:rPr>
        <w:t>4</w:t>
      </w:r>
      <w:r w:rsidRPr="00477D89">
        <w:rPr>
          <w:rFonts w:ascii="Times New Roman" w:hAnsi="Times New Roman" w:cs="Times New Roman"/>
          <w:sz w:val="24"/>
          <w:szCs w:val="24"/>
        </w:rPr>
        <w:t>).</w:t>
      </w:r>
      <w:r w:rsidR="00CD0FF5" w:rsidRPr="00477D89">
        <w:rPr>
          <w:rFonts w:ascii="Times New Roman" w:hAnsi="Times New Roman" w:cs="Times New Roman"/>
          <w:sz w:val="24"/>
          <w:szCs w:val="24"/>
        </w:rPr>
        <w:t xml:space="preserve"> Some effects of thoughts on anti- and prosocial influences of media events: A cognitive-neoassociation analysis. </w:t>
      </w:r>
      <w:r w:rsidR="00CD0FF5" w:rsidRPr="00477D89">
        <w:rPr>
          <w:rFonts w:ascii="Times New Roman" w:hAnsi="Times New Roman" w:cs="Times New Roman"/>
          <w:i/>
          <w:sz w:val="24"/>
          <w:szCs w:val="24"/>
        </w:rPr>
        <w:t>Psychlogical Bulletin, 95</w:t>
      </w:r>
      <w:r w:rsidR="00CD0FF5" w:rsidRPr="00477D89">
        <w:rPr>
          <w:rFonts w:ascii="Times New Roman" w:hAnsi="Times New Roman" w:cs="Times New Roman"/>
          <w:sz w:val="24"/>
          <w:szCs w:val="24"/>
        </w:rPr>
        <w:t xml:space="preserve">(3), 410-427. </w:t>
      </w:r>
      <w:proofErr w:type="gramStart"/>
      <w:r w:rsidR="00CD0FF5" w:rsidRPr="00477D89">
        <w:rPr>
          <w:rFonts w:ascii="Times New Roman" w:hAnsi="Times New Roman" w:cs="Times New Roman"/>
          <w:sz w:val="24"/>
          <w:szCs w:val="24"/>
        </w:rPr>
        <w:t>doi</w:t>
      </w:r>
      <w:proofErr w:type="gramEnd"/>
      <w:r w:rsidR="00CD0FF5" w:rsidRPr="00477D89">
        <w:rPr>
          <w:rFonts w:ascii="Times New Roman" w:hAnsi="Times New Roman" w:cs="Times New Roman"/>
          <w:sz w:val="24"/>
          <w:szCs w:val="24"/>
        </w:rPr>
        <w:t>: 10.1037/0033-2909.95.3.410</w:t>
      </w:r>
    </w:p>
    <w:p w14:paraId="0FDCBD15"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Buckley, K. E., &amp; Anderson, C. A. (2006)</w:t>
      </w:r>
      <w:r w:rsidR="00964D63"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A theoretical model of the effects and consequences of playing video games.</w:t>
      </w:r>
      <w:proofErr w:type="gramEnd"/>
      <w:r w:rsidRPr="00477D89">
        <w:rPr>
          <w:rFonts w:ascii="Times New Roman" w:hAnsi="Times New Roman" w:cs="Times New Roman"/>
          <w:sz w:val="24"/>
          <w:szCs w:val="24"/>
        </w:rPr>
        <w:t xml:space="preserve"> Chapter in P. Vorderer &amp; J. Bryant (Eds.), </w:t>
      </w:r>
      <w:r w:rsidRPr="00477D89">
        <w:rPr>
          <w:rFonts w:ascii="Times New Roman" w:hAnsi="Times New Roman" w:cs="Times New Roman"/>
          <w:i/>
          <w:sz w:val="24"/>
          <w:szCs w:val="24"/>
        </w:rPr>
        <w:t>Playing Video Games – Motives, Responses, and Consequences</w:t>
      </w:r>
      <w:r w:rsidRPr="00477D89">
        <w:rPr>
          <w:rFonts w:ascii="Times New Roman" w:hAnsi="Times New Roman" w:cs="Times New Roman"/>
          <w:sz w:val="24"/>
          <w:szCs w:val="24"/>
        </w:rPr>
        <w:t xml:space="preserve"> (pp. 363-378). Mahwah, NJ: LEA.</w:t>
      </w:r>
    </w:p>
    <w:p w14:paraId="224E81BB" w14:textId="77777777" w:rsidR="00CF5EBC" w:rsidRPr="00477D89" w:rsidRDefault="00CF5EB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DeWall, C. N., Pond, R. S., Jr., &amp; Hanus, M. D. (2014). Low glucose relates to greater aggression in married couples. </w:t>
      </w:r>
      <w:r w:rsidRPr="00477D89">
        <w:rPr>
          <w:rFonts w:ascii="Times New Roman" w:hAnsi="Times New Roman" w:cs="Times New Roman"/>
          <w:i/>
          <w:sz w:val="24"/>
          <w:szCs w:val="24"/>
        </w:rPr>
        <w:t>PANAS, 111</w:t>
      </w:r>
      <w:r w:rsidRPr="00477D89">
        <w:rPr>
          <w:rFonts w:ascii="Times New Roman" w:hAnsi="Times New Roman" w:cs="Times New Roman"/>
          <w:sz w:val="24"/>
          <w:szCs w:val="24"/>
        </w:rPr>
        <w:t xml:space="preserve">(17), 6254-6257. </w:t>
      </w:r>
      <w:proofErr w:type="gramStart"/>
      <w:r w:rsidRPr="00477D89">
        <w:rPr>
          <w:rFonts w:ascii="Times New Roman" w:hAnsi="Times New Roman" w:cs="Times New Roman"/>
          <w:sz w:val="24"/>
          <w:szCs w:val="24"/>
        </w:rPr>
        <w:t>doi</w:t>
      </w:r>
      <w:proofErr w:type="gramEnd"/>
      <w:r w:rsidRPr="00477D89">
        <w:rPr>
          <w:rFonts w:ascii="Times New Roman" w:hAnsi="Times New Roman" w:cs="Times New Roman"/>
          <w:sz w:val="24"/>
          <w:szCs w:val="24"/>
        </w:rPr>
        <w:t xml:space="preserve">: 10.1073/pnas.1400619111 </w:t>
      </w:r>
    </w:p>
    <w:p w14:paraId="38D3B821" w14:textId="77777777" w:rsidR="00964D63" w:rsidRPr="00477D89" w:rsidRDefault="00964D63" w:rsidP="003F4AE7">
      <w:pPr>
        <w:spacing w:after="0" w:line="480" w:lineRule="auto"/>
        <w:ind w:left="720" w:hanging="720"/>
        <w:contextualSpacing/>
      </w:pPr>
      <w:proofErr w:type="gramStart"/>
      <w:r w:rsidRPr="00477D89">
        <w:rPr>
          <w:rFonts w:ascii="Times New Roman" w:hAnsi="Times New Roman" w:cs="Times New Roman"/>
          <w:sz w:val="24"/>
          <w:szCs w:val="24"/>
        </w:rPr>
        <w:lastRenderedPageBreak/>
        <w:t>Bushman, B. J., Gollwitzer, M., &amp; Cruz, C. (in press).</w:t>
      </w:r>
      <w:proofErr w:type="gramEnd"/>
      <w:r w:rsidRPr="00477D89">
        <w:rPr>
          <w:rFonts w:ascii="Times New Roman" w:hAnsi="Times New Roman" w:cs="Times New Roman"/>
          <w:sz w:val="24"/>
          <w:szCs w:val="24"/>
        </w:rPr>
        <w:t xml:space="preserve"> There is broad consensus: Media researchers agree that violent media increase aggression in children, and pediatricians and parents concur. </w:t>
      </w:r>
      <w:proofErr w:type="gramStart"/>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r w:rsidR="008E1F3C" w:rsidRPr="00477D89">
        <w:rPr>
          <w:rFonts w:ascii="Times New Roman" w:hAnsi="Times New Roman" w:cs="Times New Roman"/>
          <w:sz w:val="24"/>
          <w:szCs w:val="24"/>
        </w:rPr>
        <w:t xml:space="preserve">DOI: </w:t>
      </w:r>
      <w:hyperlink r:id="rId14" w:history="1">
        <w:r w:rsidR="008E1F3C" w:rsidRPr="00477D89">
          <w:rPr>
            <w:rStyle w:val="Hyperlink"/>
            <w:rFonts w:ascii="Times New Roman" w:hAnsi="Times New Roman" w:cs="Times New Roman"/>
            <w:sz w:val="24"/>
            <w:szCs w:val="24"/>
          </w:rPr>
          <w:t>10.1037/ppm0000046</w:t>
        </w:r>
      </w:hyperlink>
    </w:p>
    <w:p w14:paraId="2D4B919F"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Bushman, B. J., &amp; Gibson, </w:t>
      </w:r>
      <w:r w:rsidR="00B27B50" w:rsidRPr="00477D89">
        <w:rPr>
          <w:rFonts w:ascii="Times New Roman" w:hAnsi="Times New Roman" w:cs="Times New Roman"/>
          <w:sz w:val="24"/>
          <w:szCs w:val="24"/>
        </w:rPr>
        <w:t xml:space="preserve">B. (2010) </w:t>
      </w:r>
      <w:proofErr w:type="gramStart"/>
      <w:r w:rsidR="00B27B50" w:rsidRPr="00477D89">
        <w:rPr>
          <w:rFonts w:ascii="Times New Roman" w:hAnsi="Times New Roman" w:cs="Times New Roman"/>
          <w:sz w:val="24"/>
          <w:szCs w:val="24"/>
        </w:rPr>
        <w:t>Violent</w:t>
      </w:r>
      <w:proofErr w:type="gramEnd"/>
      <w:r w:rsidR="00B27B50" w:rsidRPr="00477D89">
        <w:rPr>
          <w:rFonts w:ascii="Times New Roman" w:hAnsi="Times New Roman" w:cs="Times New Roman"/>
          <w:sz w:val="24"/>
          <w:szCs w:val="24"/>
        </w:rPr>
        <w:t xml:space="preserve"> video games cause an increase in aggression long after the game has been turned off. </w:t>
      </w:r>
      <w:r w:rsidR="00B27B50" w:rsidRPr="00477D89">
        <w:rPr>
          <w:rFonts w:ascii="Times New Roman" w:hAnsi="Times New Roman" w:cs="Times New Roman"/>
          <w:i/>
          <w:sz w:val="24"/>
          <w:szCs w:val="24"/>
        </w:rPr>
        <w:t xml:space="preserve">Social Psychological and Personality Science, </w:t>
      </w:r>
      <w:r w:rsidR="00837936" w:rsidRPr="00477D89">
        <w:rPr>
          <w:rFonts w:ascii="Times New Roman" w:hAnsi="Times New Roman" w:cs="Times New Roman"/>
          <w:i/>
          <w:sz w:val="24"/>
          <w:szCs w:val="24"/>
        </w:rPr>
        <w:t>2</w:t>
      </w:r>
      <w:r w:rsidR="00837936" w:rsidRPr="00477D89">
        <w:rPr>
          <w:rFonts w:ascii="Times New Roman" w:hAnsi="Times New Roman" w:cs="Times New Roman"/>
          <w:sz w:val="24"/>
          <w:szCs w:val="24"/>
        </w:rPr>
        <w:t xml:space="preserve">(1), 29-32. </w:t>
      </w:r>
      <w:proofErr w:type="gramStart"/>
      <w:r w:rsidR="00837936" w:rsidRPr="00477D89">
        <w:rPr>
          <w:rFonts w:ascii="Times New Roman" w:hAnsi="Times New Roman" w:cs="Times New Roman"/>
          <w:sz w:val="24"/>
          <w:szCs w:val="24"/>
        </w:rPr>
        <w:t>doi</w:t>
      </w:r>
      <w:proofErr w:type="gramEnd"/>
      <w:r w:rsidR="00837936" w:rsidRPr="00477D89">
        <w:rPr>
          <w:rFonts w:ascii="Times New Roman" w:hAnsi="Times New Roman" w:cs="Times New Roman"/>
          <w:sz w:val="24"/>
          <w:szCs w:val="24"/>
        </w:rPr>
        <w:t>: 10.1177/1948550610379506</w:t>
      </w:r>
    </w:p>
    <w:p w14:paraId="471E4D1D"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Campbell, A. (2006). Sex differences in direct aggression: What are the psychological mediators? </w:t>
      </w:r>
      <w:r w:rsidRPr="00477D89">
        <w:rPr>
          <w:rFonts w:ascii="Times New Roman" w:hAnsi="Times New Roman" w:cs="Times New Roman"/>
          <w:i/>
          <w:sz w:val="24"/>
          <w:szCs w:val="24"/>
        </w:rPr>
        <w:t>Aggression and Violent Behavior</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11</w:t>
      </w:r>
      <w:r w:rsidRPr="00477D89">
        <w:rPr>
          <w:rFonts w:ascii="Times New Roman" w:hAnsi="Times New Roman" w:cs="Times New Roman"/>
          <w:sz w:val="24"/>
          <w:szCs w:val="24"/>
        </w:rPr>
        <w:t>(3), 237-264. DOI: 10.1016/j.avb.2005.09.002</w:t>
      </w:r>
    </w:p>
    <w:p w14:paraId="70812EE5"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Carnagey, N. L., &amp; Anderson, C. A. (2005).</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effects of reward and punishment in violent video games on aggressive affect, cognition, and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Psychological Science, 16</w:t>
      </w:r>
      <w:r w:rsidRPr="00477D89">
        <w:rPr>
          <w:rFonts w:ascii="Times New Roman" w:hAnsi="Times New Roman" w:cs="Times New Roman"/>
          <w:sz w:val="24"/>
          <w:szCs w:val="24"/>
        </w:rPr>
        <w:t xml:space="preserve">(11), 882-889. </w:t>
      </w:r>
      <w:proofErr w:type="gramStart"/>
      <w:r w:rsidRPr="00477D89">
        <w:rPr>
          <w:rFonts w:ascii="Times New Roman" w:hAnsi="Times New Roman" w:cs="Times New Roman"/>
          <w:sz w:val="24"/>
          <w:szCs w:val="24"/>
        </w:rPr>
        <w:t>doi</w:t>
      </w:r>
      <w:proofErr w:type="gramEnd"/>
      <w:r w:rsidRPr="00477D89">
        <w:rPr>
          <w:rFonts w:ascii="Times New Roman" w:hAnsi="Times New Roman" w:cs="Times New Roman"/>
          <w:sz w:val="24"/>
          <w:szCs w:val="24"/>
        </w:rPr>
        <w:t>: 10.1111/j.1467-9280.2005.01632.x</w:t>
      </w:r>
    </w:p>
    <w:p w14:paraId="26F0ED78"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Digital Café.</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(1996). Chex Quest [Computer software].</w:t>
      </w:r>
      <w:proofErr w:type="gramEnd"/>
      <w:r w:rsidRPr="00477D89">
        <w:rPr>
          <w:rFonts w:ascii="Times New Roman" w:hAnsi="Times New Roman" w:cs="Times New Roman"/>
          <w:sz w:val="24"/>
          <w:szCs w:val="24"/>
        </w:rPr>
        <w:t xml:space="preserve"> </w:t>
      </w:r>
      <w:hyperlink r:id="rId15" w:history="1">
        <w:r w:rsidR="00837936" w:rsidRPr="00477D89">
          <w:rPr>
            <w:rStyle w:val="Hyperlink"/>
            <w:rFonts w:ascii="Times New Roman" w:hAnsi="Times New Roman" w:cs="Times New Roman"/>
            <w:sz w:val="24"/>
            <w:szCs w:val="24"/>
          </w:rPr>
          <w:t>http://www.chexquest.org/index.php?action=downloads;cat=1</w:t>
        </w:r>
      </w:hyperlink>
      <w:r w:rsidRPr="00477D89">
        <w:rPr>
          <w:rFonts w:ascii="Times New Roman" w:hAnsi="Times New Roman" w:cs="Times New Roman"/>
          <w:sz w:val="24"/>
          <w:szCs w:val="24"/>
        </w:rPr>
        <w:t>.</w:t>
      </w:r>
    </w:p>
    <w:p w14:paraId="03D2EC30" w14:textId="77777777" w:rsidR="00837936" w:rsidRPr="00477D89" w:rsidRDefault="00837936"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Duvall, S., &amp; Tweedie, R. (2000).</w:t>
      </w:r>
      <w:proofErr w:type="gramEnd"/>
      <w:r w:rsidRPr="00477D89">
        <w:rPr>
          <w:rFonts w:ascii="Times New Roman" w:hAnsi="Times New Roman" w:cs="Times New Roman"/>
          <w:sz w:val="24"/>
          <w:szCs w:val="24"/>
        </w:rPr>
        <w:t xml:space="preserve"> Trim and fill: A simple funnel-plot-based method of testing and adjusting for publication bias in meta-analysis. </w:t>
      </w:r>
      <w:r w:rsidRPr="00477D89">
        <w:rPr>
          <w:rFonts w:ascii="Times New Roman" w:hAnsi="Times New Roman" w:cs="Times New Roman"/>
          <w:i/>
          <w:sz w:val="24"/>
          <w:szCs w:val="24"/>
        </w:rPr>
        <w:t>Biometrics, 56</w:t>
      </w:r>
      <w:r w:rsidRPr="00477D89">
        <w:rPr>
          <w:rFonts w:ascii="Times New Roman" w:hAnsi="Times New Roman" w:cs="Times New Roman"/>
          <w:sz w:val="24"/>
          <w:szCs w:val="24"/>
        </w:rPr>
        <w:t>(2), 455-463. DOI: 10.1111/j.0006-341X.2000.00455.x</w:t>
      </w:r>
    </w:p>
    <w:p w14:paraId="4DBBADE0"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Elson, M., Br</w:t>
      </w:r>
      <w:r w:rsidR="00235080">
        <w:rPr>
          <w:rFonts w:ascii="Times New Roman" w:hAnsi="Times New Roman" w:cs="Times New Roman"/>
          <w:sz w:val="24"/>
          <w:szCs w:val="24"/>
        </w:rPr>
        <w:t>e</w:t>
      </w:r>
      <w:r w:rsidRPr="00477D89">
        <w:rPr>
          <w:rFonts w:ascii="Times New Roman" w:hAnsi="Times New Roman" w:cs="Times New Roman"/>
          <w:sz w:val="24"/>
          <w:szCs w:val="24"/>
        </w:rPr>
        <w:t xml:space="preserve">uer, J., Van Looy, J., Kneer, J., and Quandt, T. (2013). Comparing apples and oranges? Evidence for pace of action as </w:t>
      </w:r>
      <w:proofErr w:type="gramStart"/>
      <w:r w:rsidRPr="00477D89">
        <w:rPr>
          <w:rFonts w:ascii="Times New Roman" w:hAnsi="Times New Roman" w:cs="Times New Roman"/>
          <w:sz w:val="24"/>
          <w:szCs w:val="24"/>
        </w:rPr>
        <w:t>a confound</w:t>
      </w:r>
      <w:proofErr w:type="gramEnd"/>
      <w:r w:rsidRPr="00477D89">
        <w:rPr>
          <w:rFonts w:ascii="Times New Roman" w:hAnsi="Times New Roman" w:cs="Times New Roman"/>
          <w:sz w:val="24"/>
          <w:szCs w:val="24"/>
        </w:rPr>
        <w:t xml:space="preserve"> in research on digital games and aggression. </w:t>
      </w:r>
      <w:proofErr w:type="gramStart"/>
      <w:r w:rsidRPr="00477D89">
        <w:rPr>
          <w:rFonts w:ascii="Times New Roman" w:hAnsi="Times New Roman" w:cs="Times New Roman"/>
          <w:i/>
          <w:sz w:val="24"/>
          <w:szCs w:val="24"/>
        </w:rPr>
        <w:t>Psychology of Popular Media Culture</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doi</w:t>
      </w:r>
      <w:proofErr w:type="gramEnd"/>
      <w:r w:rsidRPr="00477D89">
        <w:rPr>
          <w:rFonts w:ascii="Times New Roman" w:hAnsi="Times New Roman" w:cs="Times New Roman"/>
          <w:sz w:val="24"/>
          <w:szCs w:val="24"/>
        </w:rPr>
        <w:t>: 10.1037/ppm0000010</w:t>
      </w:r>
    </w:p>
    <w:p w14:paraId="340A4C4F"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Elson, M., Mohseni, M. R., Br</w:t>
      </w:r>
      <w:r w:rsidR="00235080">
        <w:rPr>
          <w:rFonts w:ascii="Times New Roman" w:hAnsi="Times New Roman" w:cs="Times New Roman"/>
          <w:sz w:val="24"/>
          <w:szCs w:val="24"/>
        </w:rPr>
        <w:t>e</w:t>
      </w:r>
      <w:r w:rsidRPr="00477D89">
        <w:rPr>
          <w:rFonts w:ascii="Times New Roman" w:hAnsi="Times New Roman" w:cs="Times New Roman"/>
          <w:sz w:val="24"/>
          <w:szCs w:val="24"/>
        </w:rPr>
        <w:t>uer, J., Scharkow, M., &amp; Quandt, T. (2014).</w:t>
      </w:r>
      <w:proofErr w:type="gramEnd"/>
      <w:r w:rsidRPr="00477D89">
        <w:rPr>
          <w:rFonts w:ascii="Times New Roman" w:hAnsi="Times New Roman" w:cs="Times New Roman"/>
          <w:sz w:val="24"/>
          <w:szCs w:val="24"/>
        </w:rPr>
        <w:t xml:space="preserve"> Press CRTT to measure aggressive behavior: The unstandardized use of the Competitive Reaction Time </w:t>
      </w:r>
      <w:r w:rsidRPr="00477D89">
        <w:rPr>
          <w:rFonts w:ascii="Times New Roman" w:hAnsi="Times New Roman" w:cs="Times New Roman"/>
          <w:sz w:val="24"/>
          <w:szCs w:val="24"/>
        </w:rPr>
        <w:lastRenderedPageBreak/>
        <w:t>Task in</w:t>
      </w:r>
      <w:r w:rsidR="008E1F3C" w:rsidRPr="00477D89">
        <w:rPr>
          <w:rFonts w:ascii="Times New Roman" w:hAnsi="Times New Roman" w:cs="Times New Roman"/>
          <w:sz w:val="24"/>
          <w:szCs w:val="24"/>
        </w:rPr>
        <w:t xml:space="preserve"> </w:t>
      </w:r>
      <w:r w:rsidRPr="00477D89">
        <w:rPr>
          <w:rFonts w:ascii="Times New Roman" w:hAnsi="Times New Roman" w:cs="Times New Roman"/>
          <w:sz w:val="24"/>
          <w:szCs w:val="24"/>
        </w:rPr>
        <w:t xml:space="preserve">aggression research. </w:t>
      </w:r>
      <w:r w:rsidRPr="00477D89">
        <w:rPr>
          <w:rFonts w:ascii="Times New Roman" w:hAnsi="Times New Roman" w:cs="Times New Roman"/>
          <w:i/>
          <w:sz w:val="24"/>
          <w:szCs w:val="24"/>
        </w:rPr>
        <w:t>Psychological Assessment, 26</w:t>
      </w:r>
      <w:r w:rsidRPr="00477D89">
        <w:rPr>
          <w:rFonts w:ascii="Times New Roman" w:hAnsi="Times New Roman" w:cs="Times New Roman"/>
          <w:sz w:val="24"/>
          <w:szCs w:val="24"/>
        </w:rPr>
        <w:t xml:space="preserve">, 419-432. </w:t>
      </w:r>
      <w:proofErr w:type="gramStart"/>
      <w:r w:rsidRPr="00477D89">
        <w:rPr>
          <w:rFonts w:ascii="Times New Roman" w:hAnsi="Times New Roman" w:cs="Times New Roman"/>
          <w:sz w:val="24"/>
          <w:szCs w:val="24"/>
        </w:rPr>
        <w:t>doi</w:t>
      </w:r>
      <w:proofErr w:type="gramEnd"/>
      <w:r w:rsidRPr="00477D89">
        <w:rPr>
          <w:rFonts w:ascii="Times New Roman" w:hAnsi="Times New Roman" w:cs="Times New Roman"/>
          <w:sz w:val="24"/>
          <w:szCs w:val="24"/>
        </w:rPr>
        <w:t>: 10.1037/a0035569</w:t>
      </w:r>
    </w:p>
    <w:p w14:paraId="0A1E35B0"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Engelhardt, C. R., Bartholow, B. D., Kerr, G. T., &amp; Bushman, B. J. (2011) </w:t>
      </w:r>
      <w:proofErr w:type="gramStart"/>
      <w:r w:rsidRPr="00477D89">
        <w:rPr>
          <w:rFonts w:ascii="Times New Roman" w:hAnsi="Times New Roman" w:cs="Times New Roman"/>
          <w:sz w:val="24"/>
          <w:szCs w:val="24"/>
        </w:rPr>
        <w:t>This</w:t>
      </w:r>
      <w:proofErr w:type="gramEnd"/>
      <w:r w:rsidRPr="00477D89">
        <w:rPr>
          <w:rFonts w:ascii="Times New Roman" w:hAnsi="Times New Roman" w:cs="Times New Roman"/>
          <w:sz w:val="24"/>
          <w:szCs w:val="24"/>
        </w:rPr>
        <w:t xml:space="preserve"> is your brain on violent video games: Neural desensitization to violence predicts increased aggression following violent video game exposure. </w:t>
      </w:r>
      <w:r w:rsidRPr="00477D89">
        <w:rPr>
          <w:rFonts w:ascii="Times New Roman" w:hAnsi="Times New Roman" w:cs="Times New Roman"/>
          <w:i/>
          <w:sz w:val="24"/>
          <w:szCs w:val="24"/>
        </w:rPr>
        <w:t>Journal of Experimental Social Psychology, 47</w:t>
      </w:r>
      <w:r w:rsidRPr="00477D89">
        <w:rPr>
          <w:rFonts w:ascii="Times New Roman" w:hAnsi="Times New Roman" w:cs="Times New Roman"/>
          <w:sz w:val="24"/>
          <w:szCs w:val="24"/>
        </w:rPr>
        <w:t>(5), 1033-1036. doi:10.1016/j.jesp.2011.03.027</w:t>
      </w:r>
    </w:p>
    <w:p w14:paraId="43FE6340"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Engelhardt, C. R., Bartholow, B. D., &amp; Saults, J. S. (2011).</w:t>
      </w:r>
      <w:proofErr w:type="gramEnd"/>
      <w:r w:rsidRPr="00477D89">
        <w:rPr>
          <w:rFonts w:ascii="Times New Roman" w:hAnsi="Times New Roman" w:cs="Times New Roman"/>
          <w:sz w:val="24"/>
          <w:szCs w:val="24"/>
        </w:rPr>
        <w:t xml:space="preserve"> Violent and nonviolent video games differentially affect physical aggression for individuals high vs. low in dispositional anger. </w:t>
      </w:r>
      <w:r w:rsidRPr="00477D89">
        <w:rPr>
          <w:rFonts w:ascii="Times New Roman" w:hAnsi="Times New Roman" w:cs="Times New Roman"/>
          <w:i/>
          <w:sz w:val="24"/>
          <w:szCs w:val="24"/>
        </w:rPr>
        <w:t>Aggressive Behavior, 37</w:t>
      </w:r>
      <w:r w:rsidRPr="00477D89">
        <w:rPr>
          <w:rFonts w:ascii="Times New Roman" w:hAnsi="Times New Roman" w:cs="Times New Roman"/>
          <w:sz w:val="24"/>
          <w:szCs w:val="24"/>
        </w:rPr>
        <w:t>(6), 539-546. DOI: 10.1002/ab.20411</w:t>
      </w:r>
    </w:p>
    <w:p w14:paraId="11325E94"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Engelhardt, C. R., Hilgard, J., &amp; Bartholow, B. D. (2015).</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Acute exposure to difficulty (but not violent) video games dysregulates cognitive control.</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Computers in Human Behavior, 45, </w:t>
      </w:r>
      <w:r w:rsidRPr="00477D89">
        <w:rPr>
          <w:rFonts w:ascii="Times New Roman" w:hAnsi="Times New Roman" w:cs="Times New Roman"/>
          <w:sz w:val="24"/>
          <w:szCs w:val="24"/>
        </w:rPr>
        <w:t>85-92. doi:10.1016/j.chb.2014.11.089</w:t>
      </w:r>
    </w:p>
    <w:p w14:paraId="5462FC73"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Engelhardt, C. R., Mazurek, M. O., Hilgard, J., Rouder, J. N., &amp; Bartholow, B. D. (in press). </w:t>
      </w:r>
      <w:proofErr w:type="gramStart"/>
      <w:r w:rsidRPr="00477D89">
        <w:rPr>
          <w:rFonts w:ascii="Times New Roman" w:hAnsi="Times New Roman" w:cs="Times New Roman"/>
          <w:sz w:val="24"/>
          <w:szCs w:val="24"/>
        </w:rPr>
        <w:t>Effects of Violent Video Game Exposure on Aggressive Behavior, Aggressive Cognition, and Aggressive Affect among Adults with and without Autism Spectrum Disorder</w:t>
      </w:r>
      <w:r w:rsidR="004571C9" w:rsidRPr="00477D89">
        <w:rPr>
          <w:rFonts w:ascii="Times New Roman" w:hAnsi="Times New Roman" w:cs="Times New Roman"/>
          <w:sz w:val="24"/>
          <w:szCs w:val="24"/>
        </w:rPr>
        <w:t>.</w:t>
      </w:r>
      <w:proofErr w:type="gramEnd"/>
      <w:r w:rsidR="004571C9" w:rsidRPr="00477D89">
        <w:rPr>
          <w:rFonts w:ascii="Times New Roman" w:hAnsi="Times New Roman" w:cs="Times New Roman"/>
          <w:sz w:val="24"/>
          <w:szCs w:val="24"/>
        </w:rPr>
        <w:t xml:space="preserve"> </w:t>
      </w:r>
      <w:proofErr w:type="gramStart"/>
      <w:r w:rsidR="004571C9" w:rsidRPr="00477D89">
        <w:rPr>
          <w:rFonts w:ascii="Times New Roman" w:hAnsi="Times New Roman" w:cs="Times New Roman"/>
          <w:i/>
          <w:sz w:val="24"/>
          <w:szCs w:val="24"/>
        </w:rPr>
        <w:t>Psychological Science</w:t>
      </w:r>
      <w:r w:rsidR="004571C9" w:rsidRPr="00477D89">
        <w:rPr>
          <w:rFonts w:ascii="Times New Roman" w:hAnsi="Times New Roman" w:cs="Times New Roman"/>
          <w:sz w:val="24"/>
          <w:szCs w:val="24"/>
        </w:rPr>
        <w:t>.</w:t>
      </w:r>
      <w:proofErr w:type="gramEnd"/>
    </w:p>
    <w:p w14:paraId="747BB9D1" w14:textId="77777777" w:rsidR="00A13E3F" w:rsidRPr="00477D89" w:rsidRDefault="00A13E3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(2007). Evidence for publication bias in video game violence effects literature: A meta-analytic review. </w:t>
      </w:r>
      <w:r w:rsidRPr="00477D89">
        <w:rPr>
          <w:rFonts w:ascii="Times New Roman" w:hAnsi="Times New Roman" w:cs="Times New Roman"/>
          <w:i/>
          <w:sz w:val="24"/>
          <w:szCs w:val="24"/>
        </w:rPr>
        <w:t>Aggression and Violent Behavior, 12</w:t>
      </w:r>
      <w:r w:rsidRPr="00477D89">
        <w:rPr>
          <w:rFonts w:ascii="Times New Roman" w:hAnsi="Times New Roman" w:cs="Times New Roman"/>
          <w:sz w:val="24"/>
          <w:szCs w:val="24"/>
        </w:rPr>
        <w:t>, 470-482. DOI: 10.1016/j.avb.2007.01.001</w:t>
      </w:r>
    </w:p>
    <w:p w14:paraId="4994724C" w14:textId="77777777" w:rsidR="003D11F3" w:rsidRPr="00477D89" w:rsidRDefault="003D11F3"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Ferguson, C. J. (March, 2014). Violent video games don’t exist. </w:t>
      </w:r>
      <w:proofErr w:type="gramStart"/>
      <w:r w:rsidRPr="00477D89">
        <w:rPr>
          <w:rFonts w:ascii="Times New Roman" w:hAnsi="Times New Roman" w:cs="Times New Roman"/>
          <w:i/>
          <w:sz w:val="24"/>
          <w:szCs w:val="24"/>
        </w:rPr>
        <w:t>The Huffington Post</w:t>
      </w:r>
      <w:r w:rsidRPr="00477D89">
        <w:rPr>
          <w:rFonts w:ascii="Times New Roman" w:hAnsi="Times New Roman" w:cs="Times New Roman"/>
          <w:sz w:val="24"/>
          <w:szCs w:val="24"/>
        </w:rPr>
        <w:t>.</w:t>
      </w:r>
      <w:proofErr w:type="gramEnd"/>
      <w:r w:rsidRPr="00477D89">
        <w:rPr>
          <w:rFonts w:ascii="Times New Roman" w:hAnsi="Times New Roman" w:cs="Times New Roman"/>
          <w:sz w:val="24"/>
          <w:szCs w:val="24"/>
        </w:rPr>
        <w:t xml:space="preserve"> Retrieved from </w:t>
      </w:r>
      <w:hyperlink r:id="rId16" w:history="1">
        <w:r w:rsidR="001D69BE" w:rsidRPr="00477D89">
          <w:rPr>
            <w:rStyle w:val="Hyperlink"/>
            <w:rFonts w:ascii="Times New Roman" w:hAnsi="Times New Roman" w:cs="Times New Roman"/>
            <w:sz w:val="24"/>
            <w:szCs w:val="24"/>
          </w:rPr>
          <w:t>http://www.huffingtonpost.com/christopher-j-ferguson/violent-video-games-dont-_b_5051733.html</w:t>
        </w:r>
      </w:hyperlink>
    </w:p>
    <w:p w14:paraId="5EF1B2B0"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Finkel, E. J. (</w:t>
      </w:r>
      <w:r w:rsidR="00BD4607" w:rsidRPr="00477D89">
        <w:rPr>
          <w:rFonts w:ascii="Times New Roman" w:hAnsi="Times New Roman" w:cs="Times New Roman"/>
          <w:sz w:val="24"/>
          <w:szCs w:val="24"/>
        </w:rPr>
        <w:t>2013</w:t>
      </w:r>
      <w:r w:rsidRPr="00477D89">
        <w:rPr>
          <w:rFonts w:ascii="Times New Roman" w:hAnsi="Times New Roman" w:cs="Times New Roman"/>
          <w:sz w:val="24"/>
          <w:szCs w:val="24"/>
        </w:rPr>
        <w:t>). The I</w:t>
      </w:r>
      <w:r w:rsidRPr="00477D89">
        <w:rPr>
          <w:rFonts w:ascii="Times New Roman" w:hAnsi="Times New Roman" w:cs="Times New Roman"/>
          <w:sz w:val="24"/>
          <w:szCs w:val="24"/>
          <w:vertAlign w:val="superscript"/>
        </w:rPr>
        <w:t>3</w:t>
      </w:r>
      <w:r w:rsidRPr="00477D89">
        <w:rPr>
          <w:rFonts w:ascii="Times New Roman" w:hAnsi="Times New Roman" w:cs="Times New Roman"/>
          <w:sz w:val="24"/>
          <w:szCs w:val="24"/>
        </w:rPr>
        <w:t xml:space="preserve"> Model: Metatheory, theory, and evidence. In J. M. Olson &amp; M. P. Zanna (Eds.), </w:t>
      </w:r>
      <w:r w:rsidRPr="00477D89">
        <w:rPr>
          <w:rFonts w:ascii="Times New Roman" w:hAnsi="Times New Roman" w:cs="Times New Roman"/>
          <w:i/>
          <w:sz w:val="24"/>
          <w:szCs w:val="24"/>
        </w:rPr>
        <w:t xml:space="preserve">Advances in Experimental Social Psychology, 49. </w:t>
      </w:r>
      <w:r w:rsidRPr="00477D89">
        <w:rPr>
          <w:rFonts w:ascii="Times New Roman" w:hAnsi="Times New Roman" w:cs="Times New Roman"/>
          <w:sz w:val="24"/>
          <w:szCs w:val="24"/>
        </w:rPr>
        <w:t>San Diego: Academic Press.</w:t>
      </w:r>
    </w:p>
    <w:p w14:paraId="7960E50C" w14:textId="77777777" w:rsidR="00C612AD"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Gabbiadini, A., Riva, P., Andrighetto, L., Volpato, C., &amp; Bushman, B. J. (2013) Interactive effect of moral disengagement and violent video games on self-control, cheating, and aggression. </w:t>
      </w:r>
      <w:r w:rsidRPr="00477D89">
        <w:rPr>
          <w:rFonts w:ascii="Times New Roman" w:hAnsi="Times New Roman" w:cs="Times New Roman"/>
          <w:i/>
          <w:sz w:val="24"/>
          <w:szCs w:val="24"/>
        </w:rPr>
        <w:t xml:space="preserve">Social Psychological and Personality Science, </w:t>
      </w:r>
      <w:r w:rsidR="007443A8" w:rsidRPr="00477D89">
        <w:rPr>
          <w:rFonts w:ascii="Times New Roman" w:hAnsi="Times New Roman" w:cs="Times New Roman"/>
          <w:i/>
          <w:sz w:val="24"/>
          <w:szCs w:val="24"/>
        </w:rPr>
        <w:t xml:space="preserve">5, </w:t>
      </w:r>
      <w:r w:rsidR="007443A8" w:rsidRPr="00477D89">
        <w:rPr>
          <w:rFonts w:ascii="Times New Roman" w:hAnsi="Times New Roman" w:cs="Times New Roman"/>
          <w:sz w:val="24"/>
          <w:szCs w:val="24"/>
        </w:rPr>
        <w:t xml:space="preserve">451-458. </w:t>
      </w:r>
      <w:proofErr w:type="gramStart"/>
      <w:r w:rsidR="007443A8" w:rsidRPr="00477D89">
        <w:rPr>
          <w:rFonts w:ascii="Times New Roman" w:hAnsi="Times New Roman" w:cs="Times New Roman"/>
          <w:sz w:val="24"/>
          <w:szCs w:val="24"/>
        </w:rPr>
        <w:t>doi</w:t>
      </w:r>
      <w:proofErr w:type="gramEnd"/>
      <w:r w:rsidR="007443A8" w:rsidRPr="00477D89">
        <w:rPr>
          <w:rFonts w:ascii="Times New Roman" w:hAnsi="Times New Roman" w:cs="Times New Roman"/>
          <w:sz w:val="24"/>
          <w:szCs w:val="24"/>
        </w:rPr>
        <w:t>: 10.1177/1948550613509286</w:t>
      </w:r>
    </w:p>
    <w:p w14:paraId="153FF8C5" w14:textId="77777777" w:rsidR="00AA3C7C" w:rsidRPr="00477D89" w:rsidRDefault="00AA3C7C"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Green, C. S., &amp; Bavelier, D. (2003).</w:t>
      </w:r>
      <w:proofErr w:type="gramEnd"/>
      <w:r w:rsidRPr="00477D89">
        <w:rPr>
          <w:rFonts w:ascii="Times New Roman" w:hAnsi="Times New Roman" w:cs="Times New Roman"/>
          <w:sz w:val="24"/>
          <w:szCs w:val="24"/>
        </w:rPr>
        <w:t xml:space="preserve"> Action video game modifies visual selective attention. </w:t>
      </w:r>
      <w:r w:rsidRPr="00477D89">
        <w:rPr>
          <w:rFonts w:ascii="Times New Roman" w:hAnsi="Times New Roman" w:cs="Times New Roman"/>
          <w:i/>
          <w:sz w:val="24"/>
          <w:szCs w:val="24"/>
        </w:rPr>
        <w:t>Nature, 423</w:t>
      </w:r>
      <w:r w:rsidRPr="00477D89">
        <w:rPr>
          <w:rFonts w:ascii="Times New Roman" w:hAnsi="Times New Roman" w:cs="Times New Roman"/>
          <w:sz w:val="24"/>
          <w:szCs w:val="24"/>
        </w:rPr>
        <w:t>, 534-537. Retrieved from http://www.nature.com/nature/journal/v423/n6939/full/nature01647.html</w:t>
      </w:r>
    </w:p>
    <w:p w14:paraId="52375756" w14:textId="77777777" w:rsidR="007443A8" w:rsidRPr="00477D89" w:rsidRDefault="007443A8"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Greitemeyer, T., &amp; Mügge, D.O. (2014).</w:t>
      </w:r>
      <w:proofErr w:type="gramEnd"/>
      <w:r w:rsidRPr="00477D89">
        <w:rPr>
          <w:rFonts w:ascii="Times New Roman" w:hAnsi="Times New Roman" w:cs="Times New Roman"/>
          <w:sz w:val="24"/>
          <w:szCs w:val="24"/>
        </w:rPr>
        <w:t xml:space="preserve"> Video games do affect s</w:t>
      </w:r>
      <w:r w:rsidR="00DC69E6" w:rsidRPr="00477D89">
        <w:rPr>
          <w:rFonts w:ascii="Times New Roman" w:hAnsi="Times New Roman" w:cs="Times New Roman"/>
          <w:sz w:val="24"/>
          <w:szCs w:val="24"/>
        </w:rPr>
        <w:t xml:space="preserve">ocial outcomes: A meta-analytic </w:t>
      </w:r>
      <w:r w:rsidRPr="00477D89">
        <w:rPr>
          <w:rFonts w:ascii="Times New Roman" w:hAnsi="Times New Roman" w:cs="Times New Roman"/>
          <w:sz w:val="24"/>
          <w:szCs w:val="24"/>
        </w:rPr>
        <w:t xml:space="preserve">review of the effects of violent and prosocial video game play. </w:t>
      </w:r>
      <w:r w:rsidRPr="00477D89">
        <w:rPr>
          <w:rFonts w:ascii="Times New Roman" w:hAnsi="Times New Roman" w:cs="Times New Roman"/>
          <w:i/>
          <w:sz w:val="24"/>
          <w:szCs w:val="24"/>
        </w:rPr>
        <w:t>Personality and Social Psychology Bulletin</w:t>
      </w:r>
      <w:r w:rsidRPr="00477D89">
        <w:rPr>
          <w:rFonts w:ascii="Times New Roman" w:hAnsi="Times New Roman" w:cs="Times New Roman"/>
          <w:sz w:val="24"/>
          <w:szCs w:val="24"/>
        </w:rPr>
        <w:t xml:space="preserve">, published online before print. </w:t>
      </w:r>
      <w:proofErr w:type="gramStart"/>
      <w:r w:rsidRPr="00477D89">
        <w:rPr>
          <w:rFonts w:ascii="Times New Roman" w:hAnsi="Times New Roman" w:cs="Times New Roman"/>
          <w:sz w:val="24"/>
          <w:szCs w:val="24"/>
        </w:rPr>
        <w:t>doi</w:t>
      </w:r>
      <w:proofErr w:type="gramEnd"/>
      <w:r w:rsidRPr="00477D89">
        <w:rPr>
          <w:rFonts w:ascii="Times New Roman" w:hAnsi="Times New Roman" w:cs="Times New Roman"/>
          <w:sz w:val="24"/>
          <w:szCs w:val="24"/>
        </w:rPr>
        <w:t xml:space="preserve">: 10.1177/0146167213520459 </w:t>
      </w:r>
    </w:p>
    <w:p w14:paraId="301E59CE" w14:textId="77777777" w:rsidR="009770A1" w:rsidRPr="00477D89" w:rsidRDefault="009770A1"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Greitemeyer, T., &amp; Osswald, S. (2010) Effects of prosocial video games on prosocial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Journal of Personality and Social Psychology, 98</w:t>
      </w:r>
      <w:r w:rsidRPr="00477D89">
        <w:rPr>
          <w:rFonts w:ascii="Times New Roman" w:hAnsi="Times New Roman" w:cs="Times New Roman"/>
          <w:sz w:val="24"/>
          <w:szCs w:val="24"/>
        </w:rPr>
        <w:t xml:space="preserve">(2), 211-221. </w:t>
      </w:r>
      <w:proofErr w:type="gramStart"/>
      <w:r w:rsidRPr="00477D89">
        <w:rPr>
          <w:rFonts w:ascii="Times New Roman" w:hAnsi="Times New Roman" w:cs="Times New Roman"/>
          <w:sz w:val="24"/>
          <w:szCs w:val="24"/>
        </w:rPr>
        <w:t>doi</w:t>
      </w:r>
      <w:proofErr w:type="gramEnd"/>
      <w:r w:rsidRPr="00477D89">
        <w:rPr>
          <w:rFonts w:ascii="Times New Roman" w:hAnsi="Times New Roman" w:cs="Times New Roman"/>
          <w:sz w:val="24"/>
          <w:szCs w:val="24"/>
        </w:rPr>
        <w:t>: 10.1037/a0016997</w:t>
      </w:r>
    </w:p>
    <w:p w14:paraId="17680C54"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Henningsen, A. (2013). </w:t>
      </w:r>
      <w:proofErr w:type="gramStart"/>
      <w:r w:rsidRPr="00477D89">
        <w:rPr>
          <w:rFonts w:ascii="Times New Roman" w:hAnsi="Times New Roman" w:cs="Times New Roman"/>
          <w:sz w:val="24"/>
          <w:szCs w:val="24"/>
        </w:rPr>
        <w:t>Censored Regression (Tobit) Models.</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R package version 0.5-20.</w:t>
      </w:r>
      <w:proofErr w:type="gramEnd"/>
      <w:r w:rsidRPr="00477D89">
        <w:rPr>
          <w:rFonts w:ascii="Times New Roman" w:hAnsi="Times New Roman" w:cs="Times New Roman"/>
          <w:sz w:val="24"/>
          <w:szCs w:val="24"/>
        </w:rPr>
        <w:t xml:space="preserve"> </w:t>
      </w:r>
      <w:hyperlink r:id="rId17" w:history="1">
        <w:r w:rsidR="004571C9" w:rsidRPr="00477D89">
          <w:rPr>
            <w:rStyle w:val="Hyperlink"/>
            <w:rFonts w:ascii="Times New Roman" w:hAnsi="Times New Roman" w:cs="Times New Roman"/>
            <w:sz w:val="24"/>
            <w:szCs w:val="24"/>
          </w:rPr>
          <w:t>http://cran.r-project.org/package=censReg</w:t>
        </w:r>
      </w:hyperlink>
    </w:p>
    <w:p w14:paraId="0DADB9DA"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Hilgard, J. (in prep). There should not be broad consensus: Meta-regression reveals overestimated evidence of violent video game effects.</w:t>
      </w:r>
    </w:p>
    <w:p w14:paraId="5CBF90AC" w14:textId="77777777" w:rsidR="00964D63" w:rsidRPr="00477D89" w:rsidRDefault="00964D63"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Hilgard, J., Engelhardt</w:t>
      </w:r>
      <w:r w:rsidR="0033558B" w:rsidRPr="00477D89">
        <w:rPr>
          <w:rFonts w:ascii="Times New Roman" w:hAnsi="Times New Roman" w:cs="Times New Roman"/>
          <w:sz w:val="24"/>
          <w:szCs w:val="24"/>
        </w:rPr>
        <w:t>, C. R</w:t>
      </w:r>
      <w:r w:rsidRPr="00477D89">
        <w:rPr>
          <w:rFonts w:ascii="Times New Roman" w:hAnsi="Times New Roman" w:cs="Times New Roman"/>
          <w:sz w:val="24"/>
          <w:szCs w:val="24"/>
        </w:rPr>
        <w:t xml:space="preserve">., &amp; Bartholow, B. D. (In revision). </w:t>
      </w:r>
      <w:proofErr w:type="gramStart"/>
      <w:r w:rsidR="00672038" w:rsidRPr="00477D89">
        <w:rPr>
          <w:rFonts w:ascii="Times New Roman" w:hAnsi="Times New Roman" w:cs="Times New Roman"/>
          <w:sz w:val="24"/>
          <w:szCs w:val="24"/>
        </w:rPr>
        <w:t>Defining game violence and other game contents.</w:t>
      </w:r>
      <w:proofErr w:type="gramEnd"/>
      <w:r w:rsidR="00672038" w:rsidRPr="00477D89">
        <w:rPr>
          <w:rFonts w:ascii="Times New Roman" w:hAnsi="Times New Roman" w:cs="Times New Roman"/>
          <w:sz w:val="24"/>
          <w:szCs w:val="24"/>
        </w:rPr>
        <w:t xml:space="preserve"> </w:t>
      </w:r>
    </w:p>
    <w:p w14:paraId="3C1E0454" w14:textId="77777777" w:rsidR="0033558B" w:rsidRPr="00477D89" w:rsidRDefault="0033558B"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Hilgard, J., Engelhardt, C. R., Bartholow, B. D., &amp; Rouder, J. N. (Submitted). </w:t>
      </w:r>
      <w:proofErr w:type="gramStart"/>
      <w:r w:rsidRPr="00477D89">
        <w:rPr>
          <w:rFonts w:ascii="Times New Roman" w:hAnsi="Times New Roman" w:cs="Times New Roman"/>
          <w:sz w:val="24"/>
          <w:szCs w:val="24"/>
        </w:rPr>
        <w:t>A Bayesian reanalysis of studies in violent media research.</w:t>
      </w:r>
      <w:proofErr w:type="gramEnd"/>
      <w:r w:rsidRPr="00477D89">
        <w:rPr>
          <w:rFonts w:ascii="Times New Roman" w:hAnsi="Times New Roman" w:cs="Times New Roman"/>
          <w:sz w:val="24"/>
          <w:szCs w:val="24"/>
        </w:rPr>
        <w:t xml:space="preserve"> https://osf.io/vgfyw/</w:t>
      </w:r>
    </w:p>
    <w:p w14:paraId="6698EF4B"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Hönekopp, J., &amp; Watson, S. (2011). Meta-analysis of the relationship between digit-ratio 2D:4D and aggression. </w:t>
      </w:r>
      <w:r w:rsidRPr="00477D89">
        <w:rPr>
          <w:rFonts w:ascii="Times New Roman" w:hAnsi="Times New Roman" w:cs="Times New Roman"/>
          <w:i/>
          <w:sz w:val="24"/>
          <w:szCs w:val="24"/>
        </w:rPr>
        <w:t xml:space="preserve">Personality and Individual Differences, 51, </w:t>
      </w:r>
      <w:r w:rsidRPr="00477D89">
        <w:rPr>
          <w:rFonts w:ascii="Times New Roman" w:hAnsi="Times New Roman" w:cs="Times New Roman"/>
          <w:sz w:val="24"/>
          <w:szCs w:val="24"/>
        </w:rPr>
        <w:t>381-386. DOI: 10.1016/j.paid.2010.05.003</w:t>
      </w:r>
    </w:p>
    <w:p w14:paraId="1420F5DA"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Huesmann, L. R. (1986). </w:t>
      </w:r>
      <w:proofErr w:type="gramStart"/>
      <w:r w:rsidRPr="00477D89">
        <w:rPr>
          <w:rFonts w:ascii="Times New Roman" w:hAnsi="Times New Roman" w:cs="Times New Roman"/>
          <w:sz w:val="24"/>
          <w:szCs w:val="24"/>
        </w:rPr>
        <w:t>Psychological processes promoting the relation between exposure to media violence and aggressive behavior by the viewer.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Journal of Social Issues, 42, </w:t>
      </w:r>
      <w:r w:rsidRPr="00477D89">
        <w:rPr>
          <w:rFonts w:ascii="Times New Roman" w:hAnsi="Times New Roman" w:cs="Times New Roman"/>
          <w:sz w:val="24"/>
          <w:szCs w:val="24"/>
        </w:rPr>
        <w:t>125-139. DOI: 10.1111/j.1540-4560.1986.tb00246.x</w:t>
      </w:r>
    </w:p>
    <w:p w14:paraId="4F846B5C" w14:textId="77777777" w:rsidR="001D69BE" w:rsidRPr="00477D89" w:rsidRDefault="001D69B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Huesmann, L. R. (1998). </w:t>
      </w:r>
      <w:proofErr w:type="gramStart"/>
      <w:r w:rsidRPr="00477D89">
        <w:rPr>
          <w:rFonts w:ascii="Times New Roman" w:hAnsi="Times New Roman" w:cs="Times New Roman"/>
          <w:sz w:val="24"/>
          <w:szCs w:val="24"/>
        </w:rPr>
        <w:t>The role of social information processing and cognitive schema in the acquisition and maintenance of habitual aggressive behavior.</w:t>
      </w:r>
      <w:proofErr w:type="gramEnd"/>
      <w:r w:rsidRPr="00477D89">
        <w:rPr>
          <w:rFonts w:ascii="Times New Roman" w:hAnsi="Times New Roman" w:cs="Times New Roman"/>
          <w:sz w:val="24"/>
          <w:szCs w:val="24"/>
        </w:rPr>
        <w:t xml:space="preserve"> In R. G. Geen &amp; E. Donnerstein (Eds.), </w:t>
      </w:r>
      <w:r w:rsidRPr="00477D89">
        <w:rPr>
          <w:rFonts w:ascii="Times New Roman" w:hAnsi="Times New Roman" w:cs="Times New Roman"/>
          <w:i/>
          <w:sz w:val="24"/>
          <w:szCs w:val="24"/>
        </w:rPr>
        <w:t xml:space="preserve">Human aggression: Theories, research, and implications for social policy </w:t>
      </w:r>
      <w:r w:rsidRPr="00477D89">
        <w:rPr>
          <w:rFonts w:ascii="Times New Roman" w:hAnsi="Times New Roman" w:cs="Times New Roman"/>
          <w:sz w:val="24"/>
          <w:szCs w:val="24"/>
        </w:rPr>
        <w:t xml:space="preserve">(pp. 73-109). </w:t>
      </w:r>
      <w:r w:rsidR="00007852" w:rsidRPr="00477D89">
        <w:rPr>
          <w:rFonts w:ascii="Times New Roman" w:hAnsi="Times New Roman" w:cs="Times New Roman"/>
          <w:sz w:val="24"/>
          <w:szCs w:val="24"/>
        </w:rPr>
        <w:t>Waltham, Massachusetts: Academic Press.</w:t>
      </w:r>
    </w:p>
    <w:p w14:paraId="261786FC" w14:textId="77777777" w:rsidR="009770A1" w:rsidRPr="00477D89" w:rsidRDefault="009770A1"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Huesmann, L. R. (2010). Nailing the coffin shut on doubts that violent video games stimulate aggression: Comment on Anderson et al. (2010). </w:t>
      </w:r>
      <w:r w:rsidRPr="00477D89">
        <w:rPr>
          <w:rFonts w:ascii="Times New Roman" w:hAnsi="Times New Roman" w:cs="Times New Roman"/>
          <w:i/>
          <w:sz w:val="24"/>
          <w:szCs w:val="24"/>
        </w:rPr>
        <w:t>Psychological Bulletin, 136</w:t>
      </w:r>
      <w:r w:rsidRPr="00477D89">
        <w:rPr>
          <w:rFonts w:ascii="Times New Roman" w:hAnsi="Times New Roman" w:cs="Times New Roman"/>
          <w:sz w:val="24"/>
          <w:szCs w:val="24"/>
        </w:rPr>
        <w:t xml:space="preserve">(2), 179-181. </w:t>
      </w:r>
      <w:proofErr w:type="gramStart"/>
      <w:r w:rsidRPr="00477D89">
        <w:rPr>
          <w:rFonts w:ascii="Times New Roman" w:hAnsi="Times New Roman" w:cs="Times New Roman"/>
          <w:sz w:val="24"/>
          <w:szCs w:val="24"/>
        </w:rPr>
        <w:t>doi</w:t>
      </w:r>
      <w:proofErr w:type="gramEnd"/>
      <w:r w:rsidRPr="00477D89">
        <w:rPr>
          <w:rFonts w:ascii="Times New Roman" w:hAnsi="Times New Roman" w:cs="Times New Roman"/>
          <w:sz w:val="24"/>
          <w:szCs w:val="24"/>
        </w:rPr>
        <w:t>:  10.1037/a0018567</w:t>
      </w:r>
    </w:p>
    <w:p w14:paraId="6FA22DDD" w14:textId="77777777" w:rsidR="00BD4607" w:rsidRPr="00477D89" w:rsidRDefault="00506AF4"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iD</w:t>
      </w:r>
      <w:proofErr w:type="gramEnd"/>
      <w:r w:rsidR="00BD4607" w:rsidRPr="00477D89">
        <w:rPr>
          <w:rFonts w:ascii="Times New Roman" w:hAnsi="Times New Roman" w:cs="Times New Roman"/>
          <w:sz w:val="24"/>
          <w:szCs w:val="24"/>
        </w:rPr>
        <w:t xml:space="preserve"> Software (1994). Doom </w:t>
      </w:r>
      <w:r w:rsidRPr="00477D89">
        <w:rPr>
          <w:rFonts w:ascii="Times New Roman" w:hAnsi="Times New Roman" w:cs="Times New Roman"/>
          <w:sz w:val="24"/>
          <w:szCs w:val="24"/>
        </w:rPr>
        <w:t xml:space="preserve">II </w:t>
      </w:r>
      <w:r w:rsidR="00BD4607" w:rsidRPr="00477D89">
        <w:rPr>
          <w:rFonts w:ascii="Times New Roman" w:hAnsi="Times New Roman" w:cs="Times New Roman"/>
          <w:sz w:val="24"/>
          <w:szCs w:val="24"/>
        </w:rPr>
        <w:t>[Computer software]. Rockville, Maryland: ZeniMax Media.</w:t>
      </w:r>
    </w:p>
    <w:p w14:paraId="3BC65997" w14:textId="77777777" w:rsidR="0026623E" w:rsidRPr="00477D89" w:rsidRDefault="0026623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J</w:t>
      </w:r>
      <w:r w:rsidR="00AA3C7C" w:rsidRPr="00477D89">
        <w:rPr>
          <w:rFonts w:ascii="Times New Roman" w:hAnsi="Times New Roman" w:cs="Times New Roman"/>
          <w:sz w:val="24"/>
          <w:szCs w:val="24"/>
        </w:rPr>
        <w:t>osephson, W. L. (1987</w:t>
      </w:r>
      <w:r w:rsidRPr="00477D89">
        <w:rPr>
          <w:rFonts w:ascii="Times New Roman" w:hAnsi="Times New Roman" w:cs="Times New Roman"/>
          <w:sz w:val="24"/>
          <w:szCs w:val="24"/>
        </w:rPr>
        <w:t xml:space="preserve">). Television violence and children’s aggression: Testing the priming, social script, and disinhibition predictions. </w:t>
      </w:r>
      <w:r w:rsidRPr="00477D89">
        <w:rPr>
          <w:rFonts w:ascii="Times New Roman" w:hAnsi="Times New Roman" w:cs="Times New Roman"/>
          <w:i/>
          <w:sz w:val="24"/>
          <w:szCs w:val="24"/>
        </w:rPr>
        <w:t xml:space="preserve">Journal of Personality and Social Psychology, 53, </w:t>
      </w:r>
      <w:r w:rsidRPr="00477D89">
        <w:rPr>
          <w:rFonts w:ascii="Times New Roman" w:hAnsi="Times New Roman" w:cs="Times New Roman"/>
          <w:sz w:val="24"/>
          <w:szCs w:val="24"/>
        </w:rPr>
        <w:t xml:space="preserve">882-890. </w:t>
      </w:r>
      <w:proofErr w:type="gramStart"/>
      <w:r w:rsidRPr="00477D89">
        <w:rPr>
          <w:rFonts w:ascii="Times New Roman" w:hAnsi="Times New Roman" w:cs="Times New Roman"/>
          <w:sz w:val="24"/>
          <w:szCs w:val="24"/>
        </w:rPr>
        <w:t>doi</w:t>
      </w:r>
      <w:proofErr w:type="gramEnd"/>
      <w:r w:rsidRPr="00477D89">
        <w:rPr>
          <w:rFonts w:ascii="Times New Roman" w:hAnsi="Times New Roman" w:cs="Times New Roman"/>
          <w:sz w:val="24"/>
          <w:szCs w:val="24"/>
        </w:rPr>
        <w:t>: 10.1037/0022-3514.53.5.882</w:t>
      </w:r>
    </w:p>
    <w:p w14:paraId="4367DBAF"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Judd, S. (2011).</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SLADE 3 (Version 3.0.2) [Computer software].</w:t>
      </w:r>
      <w:proofErr w:type="gramEnd"/>
      <w:r w:rsidRPr="00477D89">
        <w:rPr>
          <w:rFonts w:ascii="Times New Roman" w:hAnsi="Times New Roman" w:cs="Times New Roman"/>
          <w:sz w:val="24"/>
          <w:szCs w:val="24"/>
        </w:rPr>
        <w:t xml:space="preserve"> http://slade.mancubus.net/index.php?page=downloads/.</w:t>
      </w:r>
    </w:p>
    <w:p w14:paraId="02639CA6" w14:textId="77777777" w:rsidR="002439EE" w:rsidRPr="00477D89" w:rsidRDefault="002439EE"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Kerr, N. L. (1998) HARKing: Hypothesizing after the results are known. </w:t>
      </w:r>
      <w:r w:rsidRPr="00477D89">
        <w:rPr>
          <w:rFonts w:ascii="Times New Roman" w:hAnsi="Times New Roman" w:cs="Times New Roman"/>
          <w:i/>
          <w:sz w:val="24"/>
          <w:szCs w:val="24"/>
        </w:rPr>
        <w:t>Personality and Social Psychology Review</w:t>
      </w:r>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2</w:t>
      </w:r>
      <w:r w:rsidRPr="00477D89">
        <w:rPr>
          <w:rFonts w:ascii="Times New Roman" w:hAnsi="Times New Roman" w:cs="Times New Roman"/>
          <w:sz w:val="24"/>
          <w:szCs w:val="24"/>
        </w:rPr>
        <w:t xml:space="preserve">, 196-217. </w:t>
      </w:r>
      <w:proofErr w:type="gramStart"/>
      <w:r w:rsidRPr="00477D89">
        <w:rPr>
          <w:rFonts w:ascii="Times New Roman" w:hAnsi="Times New Roman" w:cs="Times New Roman"/>
          <w:sz w:val="24"/>
          <w:szCs w:val="24"/>
        </w:rPr>
        <w:t>doi</w:t>
      </w:r>
      <w:proofErr w:type="gramEnd"/>
      <w:r w:rsidRPr="00477D89">
        <w:rPr>
          <w:rFonts w:ascii="Times New Roman" w:hAnsi="Times New Roman" w:cs="Times New Roman"/>
          <w:sz w:val="24"/>
          <w:szCs w:val="24"/>
        </w:rPr>
        <w:t>: 10.1207/s15327957pspr0203_4</w:t>
      </w:r>
    </w:p>
    <w:p w14:paraId="427D3823" w14:textId="77777777" w:rsidR="00EE2C86" w:rsidRPr="00477D89" w:rsidRDefault="00EE2C86"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Konijn, E. A., Nije Bijvank, M., &amp; Bushman, B. J. (2007).</w:t>
      </w:r>
      <w:proofErr w:type="gramEnd"/>
      <w:r w:rsidRPr="00477D89">
        <w:rPr>
          <w:rFonts w:ascii="Times New Roman" w:hAnsi="Times New Roman" w:cs="Times New Roman"/>
          <w:sz w:val="24"/>
          <w:szCs w:val="24"/>
        </w:rPr>
        <w:t xml:space="preserve"> I wish I were a warrior: The role of wishful identification in the effects of violent video games on aggression in adolescent boys. </w:t>
      </w:r>
      <w:r w:rsidR="006F249F" w:rsidRPr="00477D89">
        <w:rPr>
          <w:rFonts w:ascii="Times New Roman" w:hAnsi="Times New Roman" w:cs="Times New Roman"/>
          <w:sz w:val="24"/>
          <w:szCs w:val="24"/>
        </w:rPr>
        <w:t xml:space="preserve"> </w:t>
      </w:r>
      <w:r w:rsidRPr="00477D89">
        <w:rPr>
          <w:rFonts w:ascii="Times New Roman" w:hAnsi="Times New Roman" w:cs="Times New Roman"/>
          <w:i/>
          <w:sz w:val="24"/>
          <w:szCs w:val="24"/>
        </w:rPr>
        <w:t>Developmental Psychology, 43</w:t>
      </w:r>
      <w:r w:rsidRPr="00477D89">
        <w:rPr>
          <w:rFonts w:ascii="Times New Roman" w:hAnsi="Times New Roman" w:cs="Times New Roman"/>
          <w:sz w:val="24"/>
          <w:szCs w:val="24"/>
        </w:rPr>
        <w:t>, 1038-1044. DOI: 10.1037/0012-1649.43.4.1038</w:t>
      </w:r>
    </w:p>
    <w:p w14:paraId="58DF7A85" w14:textId="77777777" w:rsidR="004571C9" w:rsidRPr="00477D89" w:rsidRDefault="004571C9"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Lakens, D., Hilgard, J., &amp; Staaks, J. (In press). On the reproducibility of meta-analyses: Six practical recommendations. </w:t>
      </w:r>
      <w:proofErr w:type="gramStart"/>
      <w:r w:rsidRPr="00477D89">
        <w:rPr>
          <w:rFonts w:ascii="Times New Roman" w:hAnsi="Times New Roman" w:cs="Times New Roman"/>
          <w:i/>
          <w:sz w:val="24"/>
          <w:szCs w:val="24"/>
        </w:rPr>
        <w:t>BioMed Central – Psychology.</w:t>
      </w:r>
      <w:proofErr w:type="gramEnd"/>
      <w:r w:rsidRPr="00477D89">
        <w:rPr>
          <w:rFonts w:ascii="Times New Roman" w:hAnsi="Times New Roman" w:cs="Times New Roman"/>
          <w:i/>
          <w:sz w:val="24"/>
          <w:szCs w:val="24"/>
        </w:rPr>
        <w:t xml:space="preserve"> </w:t>
      </w:r>
    </w:p>
    <w:p w14:paraId="106C2F10" w14:textId="77777777" w:rsidR="00AA3C7C" w:rsidRPr="00477D89" w:rsidRDefault="00AA3C7C"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Lindsay, J. J., &amp; Anderson, C. A. (2000) </w:t>
      </w:r>
      <w:proofErr w:type="gramStart"/>
      <w:r w:rsidRPr="00477D89">
        <w:rPr>
          <w:rFonts w:ascii="Times New Roman" w:hAnsi="Times New Roman" w:cs="Times New Roman"/>
          <w:sz w:val="24"/>
          <w:szCs w:val="24"/>
        </w:rPr>
        <w:t>From</w:t>
      </w:r>
      <w:proofErr w:type="gramEnd"/>
      <w:r w:rsidRPr="00477D89">
        <w:rPr>
          <w:rFonts w:ascii="Times New Roman" w:hAnsi="Times New Roman" w:cs="Times New Roman"/>
          <w:sz w:val="24"/>
          <w:szCs w:val="24"/>
        </w:rPr>
        <w:t xml:space="preserve"> antecedent conditions to violent actions: A general affective aggression model. </w:t>
      </w:r>
      <w:r w:rsidRPr="00477D89">
        <w:rPr>
          <w:rFonts w:ascii="Times New Roman" w:hAnsi="Times New Roman" w:cs="Times New Roman"/>
          <w:i/>
          <w:sz w:val="24"/>
          <w:szCs w:val="24"/>
        </w:rPr>
        <w:t>Personality and Social Psychology Bulletin, 26</w:t>
      </w:r>
      <w:r w:rsidRPr="00477D89">
        <w:rPr>
          <w:rFonts w:ascii="Times New Roman" w:hAnsi="Times New Roman" w:cs="Times New Roman"/>
          <w:sz w:val="24"/>
          <w:szCs w:val="24"/>
        </w:rPr>
        <w:t xml:space="preserve">(5), 533-547. </w:t>
      </w:r>
      <w:proofErr w:type="gramStart"/>
      <w:r w:rsidRPr="00477D89">
        <w:rPr>
          <w:rFonts w:ascii="Times New Roman" w:hAnsi="Times New Roman" w:cs="Times New Roman"/>
          <w:sz w:val="24"/>
          <w:szCs w:val="24"/>
        </w:rPr>
        <w:t>doi</w:t>
      </w:r>
      <w:proofErr w:type="gramEnd"/>
      <w:r w:rsidRPr="00477D89">
        <w:rPr>
          <w:rFonts w:ascii="Times New Roman" w:hAnsi="Times New Roman" w:cs="Times New Roman"/>
          <w:sz w:val="24"/>
          <w:szCs w:val="24"/>
        </w:rPr>
        <w:t>: 10.1177/0146167200267002</w:t>
      </w:r>
    </w:p>
    <w:p w14:paraId="21563E20" w14:textId="77777777" w:rsidR="00640601" w:rsidRPr="00477D89" w:rsidRDefault="00640601"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Lutchmaya, S., Baron-Cohen, S., Raggatt, P., Knickmeyer, R., &amp; Manning, J. T. (2004)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ratios, fetal testosterone and estradiol. </w:t>
      </w:r>
      <w:r w:rsidRPr="00477D89">
        <w:rPr>
          <w:rFonts w:ascii="Times New Roman" w:hAnsi="Times New Roman" w:cs="Times New Roman"/>
          <w:i/>
          <w:sz w:val="24"/>
          <w:szCs w:val="24"/>
        </w:rPr>
        <w:t xml:space="preserve">Early Human Development, 77, </w:t>
      </w:r>
      <w:r w:rsidRPr="00477D89">
        <w:rPr>
          <w:rFonts w:ascii="Times New Roman" w:hAnsi="Times New Roman" w:cs="Times New Roman"/>
          <w:sz w:val="24"/>
          <w:szCs w:val="24"/>
        </w:rPr>
        <w:t>23-28. doi:10.1016/j.earlhumdev.2003.12.002</w:t>
      </w:r>
    </w:p>
    <w:p w14:paraId="049A05C7" w14:textId="77777777" w:rsidR="000040CE" w:rsidRPr="00477D89" w:rsidRDefault="000040CE"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Manning, J. T., Bundred, P. E., Newton, D. J., &amp; Flanagan, B. F. (2003).</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second to fourth digit ratio and variation in the androgen receptor gene.</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Evolution and Human Behavior, 24, </w:t>
      </w:r>
      <w:r w:rsidRPr="00477D89">
        <w:rPr>
          <w:rFonts w:ascii="Times New Roman" w:hAnsi="Times New Roman" w:cs="Times New Roman"/>
          <w:sz w:val="24"/>
          <w:szCs w:val="24"/>
        </w:rPr>
        <w:t>399-405. DOI: 10.1016/S1090-5138(03)00052-7</w:t>
      </w:r>
    </w:p>
    <w:p w14:paraId="23DC66F5"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Manning, J. T., Scutt, D., Wilson, J., &amp; Lewis-Jones, D. I. (1998).</w:t>
      </w:r>
      <w:proofErr w:type="gramEnd"/>
      <w:r w:rsidRPr="00477D89">
        <w:rPr>
          <w:rFonts w:ascii="Times New Roman" w:hAnsi="Times New Roman" w:cs="Times New Roman"/>
          <w:sz w:val="24"/>
          <w:szCs w:val="24"/>
        </w:rPr>
        <w:t xml:space="preserve"> The ratio of 2</w:t>
      </w:r>
      <w:r w:rsidRPr="00477D89">
        <w:rPr>
          <w:rFonts w:ascii="Times New Roman" w:hAnsi="Times New Roman" w:cs="Times New Roman"/>
          <w:sz w:val="24"/>
          <w:szCs w:val="24"/>
          <w:vertAlign w:val="superscript"/>
        </w:rPr>
        <w:t>nd</w:t>
      </w:r>
      <w:r w:rsidRPr="00477D89">
        <w:rPr>
          <w:rFonts w:ascii="Times New Roman" w:hAnsi="Times New Roman" w:cs="Times New Roman"/>
          <w:sz w:val="24"/>
          <w:szCs w:val="24"/>
        </w:rPr>
        <w:t xml:space="preserve"> to 4</w:t>
      </w:r>
      <w:r w:rsidRPr="00477D89">
        <w:rPr>
          <w:rFonts w:ascii="Times New Roman" w:hAnsi="Times New Roman" w:cs="Times New Roman"/>
          <w:sz w:val="24"/>
          <w:szCs w:val="24"/>
          <w:vertAlign w:val="superscript"/>
        </w:rPr>
        <w:t>th</w:t>
      </w:r>
      <w:r w:rsidRPr="00477D89">
        <w:rPr>
          <w:rFonts w:ascii="Times New Roman" w:hAnsi="Times New Roman" w:cs="Times New Roman"/>
          <w:sz w:val="24"/>
          <w:szCs w:val="24"/>
        </w:rPr>
        <w:t xml:space="preserve"> digit length: a predictor of sperm numbers and concentrations of testosterone, luteinizing hormone and oestrogen. </w:t>
      </w:r>
      <w:r w:rsidRPr="00477D89">
        <w:rPr>
          <w:rFonts w:ascii="Times New Roman" w:hAnsi="Times New Roman" w:cs="Times New Roman"/>
          <w:i/>
          <w:sz w:val="24"/>
          <w:szCs w:val="24"/>
        </w:rPr>
        <w:t xml:space="preserve">Human Reproduction, 13, </w:t>
      </w:r>
      <w:r w:rsidRPr="00477D89">
        <w:rPr>
          <w:rFonts w:ascii="Times New Roman" w:hAnsi="Times New Roman" w:cs="Times New Roman"/>
          <w:sz w:val="24"/>
          <w:szCs w:val="24"/>
        </w:rPr>
        <w:t xml:space="preserve">3000-3004. </w:t>
      </w:r>
      <w:proofErr w:type="gramStart"/>
      <w:r w:rsidRPr="00477D89">
        <w:rPr>
          <w:rFonts w:ascii="Times New Roman" w:hAnsi="Times New Roman" w:cs="Times New Roman"/>
          <w:sz w:val="24"/>
          <w:szCs w:val="24"/>
        </w:rPr>
        <w:t>doi</w:t>
      </w:r>
      <w:proofErr w:type="gramEnd"/>
      <w:r w:rsidRPr="00477D89">
        <w:rPr>
          <w:rFonts w:ascii="Times New Roman" w:hAnsi="Times New Roman" w:cs="Times New Roman"/>
          <w:sz w:val="24"/>
          <w:szCs w:val="24"/>
        </w:rPr>
        <w:t>: 10.1093/humrep/13.11.3000</w:t>
      </w:r>
    </w:p>
    <w:p w14:paraId="5966794D"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McIntyre, M. H., Barrett, E. S., McDermott, R., Johnson, D. D. P., Cowden, J., &amp; Rosen, S. P. (2007). Finger length ratio (2D:4D) and sex differences in aggression during a simulated war game. </w:t>
      </w:r>
      <w:proofErr w:type="gramStart"/>
      <w:r w:rsidRPr="00477D89">
        <w:rPr>
          <w:rFonts w:ascii="Times New Roman" w:hAnsi="Times New Roman" w:cs="Times New Roman"/>
          <w:i/>
          <w:sz w:val="24"/>
          <w:szCs w:val="24"/>
        </w:rPr>
        <w:t xml:space="preserve">Personality and Individual Differences, 42, </w:t>
      </w:r>
      <w:r w:rsidRPr="00477D89">
        <w:rPr>
          <w:rFonts w:ascii="Times New Roman" w:hAnsi="Times New Roman" w:cs="Times New Roman"/>
          <w:sz w:val="24"/>
          <w:szCs w:val="24"/>
        </w:rPr>
        <w:t>775-764.</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doi</w:t>
      </w:r>
      <w:proofErr w:type="gramEnd"/>
      <w:r w:rsidRPr="00477D89">
        <w:rPr>
          <w:rFonts w:ascii="Times New Roman" w:hAnsi="Times New Roman" w:cs="Times New Roman"/>
          <w:sz w:val="24"/>
          <w:szCs w:val="24"/>
        </w:rPr>
        <w:t>: 10.1016/j.paid.2006.08.009</w:t>
      </w:r>
    </w:p>
    <w:p w14:paraId="4B4876EF" w14:textId="77777777" w:rsidR="00792647" w:rsidRPr="00477D89" w:rsidRDefault="00792647"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Millet, K. (2011). An interactionist perspective on the relation between 2D:4D and behavior: An overview of (moderated) relationships between 2D:4D and economic decision making. </w:t>
      </w:r>
      <w:r w:rsidR="00EE2C86" w:rsidRPr="00477D89">
        <w:rPr>
          <w:rFonts w:ascii="Times New Roman" w:hAnsi="Times New Roman" w:cs="Times New Roman"/>
          <w:i/>
          <w:sz w:val="24"/>
          <w:szCs w:val="24"/>
        </w:rPr>
        <w:t xml:space="preserve">Personality and Individual Difference, 51, </w:t>
      </w:r>
      <w:r w:rsidR="00EE2C86" w:rsidRPr="00477D89">
        <w:rPr>
          <w:rFonts w:ascii="Times New Roman" w:hAnsi="Times New Roman" w:cs="Times New Roman"/>
          <w:sz w:val="24"/>
          <w:szCs w:val="24"/>
        </w:rPr>
        <w:t>397-401. DOI: 10.1016/j.paid.2010.04.005</w:t>
      </w:r>
    </w:p>
    <w:p w14:paraId="3607813F"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Dewitte, S. (2007). Digit ratio (2D:4D) moderates the impact of an aggressive music video on aggression. </w:t>
      </w:r>
      <w:r w:rsidRPr="00477D89">
        <w:rPr>
          <w:rFonts w:ascii="Times New Roman" w:hAnsi="Times New Roman" w:cs="Times New Roman"/>
          <w:i/>
          <w:sz w:val="24"/>
          <w:szCs w:val="24"/>
        </w:rPr>
        <w:t xml:space="preserve">Personality and Individual Differences, 43, </w:t>
      </w:r>
      <w:r w:rsidRPr="00477D89">
        <w:rPr>
          <w:rFonts w:ascii="Times New Roman" w:hAnsi="Times New Roman" w:cs="Times New Roman"/>
          <w:sz w:val="24"/>
          <w:szCs w:val="24"/>
        </w:rPr>
        <w:t>289-294. DOI: 10.1016/j.paid.2006.11.024</w:t>
      </w:r>
    </w:p>
    <w:p w14:paraId="58F6203B" w14:textId="77777777" w:rsidR="00255054" w:rsidRPr="00477D89" w:rsidRDefault="00255054"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Millet, K., &amp; Dewitte, S. (2009). The presence of aggression cues inverts the relation between digit ratio (2D:4D) and prosocial behavior in a dictator game. </w:t>
      </w:r>
      <w:r w:rsidRPr="00477D89">
        <w:rPr>
          <w:rFonts w:ascii="Times New Roman" w:hAnsi="Times New Roman" w:cs="Times New Roman"/>
          <w:i/>
          <w:sz w:val="24"/>
          <w:szCs w:val="24"/>
        </w:rPr>
        <w:t xml:space="preserve">British Journal of Psychology, 100, </w:t>
      </w:r>
      <w:r w:rsidRPr="00477D89">
        <w:rPr>
          <w:rFonts w:ascii="Times New Roman" w:hAnsi="Times New Roman" w:cs="Times New Roman"/>
          <w:sz w:val="24"/>
          <w:szCs w:val="24"/>
        </w:rPr>
        <w:t>151-162. DOI</w:t>
      </w:r>
      <w:proofErr w:type="gramStart"/>
      <w:r w:rsidRPr="00477D89">
        <w:rPr>
          <w:rFonts w:ascii="Times New Roman" w:hAnsi="Times New Roman" w:cs="Times New Roman"/>
          <w:sz w:val="24"/>
          <w:szCs w:val="24"/>
        </w:rPr>
        <w:t>:10.1348</w:t>
      </w:r>
      <w:proofErr w:type="gramEnd"/>
      <w:r w:rsidRPr="00477D89">
        <w:rPr>
          <w:rFonts w:ascii="Times New Roman" w:hAnsi="Times New Roman" w:cs="Times New Roman"/>
          <w:sz w:val="24"/>
          <w:szCs w:val="24"/>
        </w:rPr>
        <w:t>/000712608X324359</w:t>
      </w:r>
    </w:p>
    <w:p w14:paraId="753F692C"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Moore, M. C., &amp; Marler, C. A. (1987).</w:t>
      </w:r>
      <w:proofErr w:type="gramEnd"/>
      <w:r w:rsidRPr="00477D89">
        <w:rPr>
          <w:rFonts w:ascii="Times New Roman" w:hAnsi="Times New Roman" w:cs="Times New Roman"/>
          <w:sz w:val="24"/>
          <w:szCs w:val="24"/>
        </w:rPr>
        <w:t xml:space="preserve"> Effects of testosterone manipulations on nonbreeding season territorial aggression in free-living male lizards, </w:t>
      </w:r>
      <w:r w:rsidRPr="00477D89">
        <w:rPr>
          <w:rFonts w:ascii="Times New Roman" w:hAnsi="Times New Roman" w:cs="Times New Roman"/>
          <w:i/>
          <w:sz w:val="24"/>
          <w:szCs w:val="24"/>
        </w:rPr>
        <w:t xml:space="preserve">Sceloporus jarrovi. General and Comparative Endocrinology, 65, </w:t>
      </w:r>
      <w:r w:rsidRPr="00477D89">
        <w:rPr>
          <w:rFonts w:ascii="Times New Roman" w:hAnsi="Times New Roman" w:cs="Times New Roman"/>
          <w:sz w:val="24"/>
          <w:szCs w:val="24"/>
        </w:rPr>
        <w:t>225-232. DOI: 10.1016/0016-6480(87)90170-5</w:t>
      </w:r>
    </w:p>
    <w:p w14:paraId="1CB2B2D9" w14:textId="77777777" w:rsidR="00506AF4" w:rsidRPr="00477D89" w:rsidRDefault="00506AF4"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Morey, R. D., &amp; Rouder, J. N. (2014).</w:t>
      </w:r>
      <w:proofErr w:type="gramEnd"/>
      <w:r w:rsidRPr="00477D89">
        <w:rPr>
          <w:rFonts w:ascii="Times New Roman" w:hAnsi="Times New Roman" w:cs="Times New Roman"/>
          <w:sz w:val="24"/>
          <w:szCs w:val="24"/>
        </w:rPr>
        <w:t xml:space="preserve"> BayesFactor: Computation of Bayes factors for common designs. </w:t>
      </w:r>
      <w:proofErr w:type="gramStart"/>
      <w:r w:rsidRPr="00477D89">
        <w:rPr>
          <w:rFonts w:ascii="Times New Roman" w:hAnsi="Times New Roman" w:cs="Times New Roman"/>
          <w:sz w:val="24"/>
          <w:szCs w:val="24"/>
        </w:rPr>
        <w:t>R package version 0.9.9.</w:t>
      </w:r>
      <w:proofErr w:type="gramEnd"/>
      <w:r w:rsidRPr="00477D89">
        <w:rPr>
          <w:rFonts w:ascii="Times New Roman" w:hAnsi="Times New Roman" w:cs="Times New Roman"/>
          <w:sz w:val="24"/>
          <w:szCs w:val="24"/>
        </w:rPr>
        <w:t xml:space="preserve"> http://CRAN.R-project.org/package=BayesFactor</w:t>
      </w:r>
    </w:p>
    <w:p w14:paraId="0E83FE09" w14:textId="77777777" w:rsidR="00C268BF" w:rsidRPr="00477D89" w:rsidRDefault="00C268BF"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Phelps, V. R. (1952). </w:t>
      </w:r>
      <w:proofErr w:type="gramStart"/>
      <w:r w:rsidRPr="00477D89">
        <w:rPr>
          <w:rFonts w:ascii="Times New Roman" w:hAnsi="Times New Roman" w:cs="Times New Roman"/>
          <w:sz w:val="24"/>
          <w:szCs w:val="24"/>
        </w:rPr>
        <w:t>Relative finger length as a sex-influenced trait.</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American Journal of Human Genetics, 4, </w:t>
      </w:r>
      <w:r w:rsidRPr="00477D89">
        <w:rPr>
          <w:rFonts w:ascii="Times New Roman" w:hAnsi="Times New Roman" w:cs="Times New Roman"/>
          <w:sz w:val="24"/>
          <w:szCs w:val="24"/>
        </w:rPr>
        <w:t>72-89.</w:t>
      </w:r>
    </w:p>
    <w:p w14:paraId="78B55284" w14:textId="77777777" w:rsidR="0026623E" w:rsidRPr="00477D89" w:rsidRDefault="0026623E"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Potts, R., Huston, A. C., &amp; Wright, J. C. (1986).</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The effects of television form and violent content on boys’ attention and 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Journal of Experimental Child Psychology, 41, </w:t>
      </w:r>
      <w:r w:rsidRPr="00477D89">
        <w:rPr>
          <w:rFonts w:ascii="Times New Roman" w:hAnsi="Times New Roman" w:cs="Times New Roman"/>
          <w:sz w:val="24"/>
          <w:szCs w:val="24"/>
        </w:rPr>
        <w:t>1-17. DOI: 10.1016/0022-0965(86)90047-0</w:t>
      </w:r>
    </w:p>
    <w:p w14:paraId="5F2B9B72" w14:textId="77777777" w:rsidR="00672038" w:rsidRPr="00477D89" w:rsidRDefault="00672038"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Progress and Freedom Foundation &amp; Electronic Frontier Foundation (2009).</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Brief as amici curiae in support of respondents.</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sz w:val="24"/>
          <w:szCs w:val="24"/>
        </w:rPr>
        <w:t xml:space="preserve">Retrieved from </w:t>
      </w:r>
      <w:hyperlink r:id="rId18" w:history="1">
        <w:r w:rsidR="00BB6422" w:rsidRPr="00477D89">
          <w:rPr>
            <w:rStyle w:val="Hyperlink"/>
            <w:rFonts w:ascii="Times New Roman" w:hAnsi="Times New Roman" w:cs="Times New Roman"/>
            <w:sz w:val="24"/>
            <w:szCs w:val="24"/>
          </w:rPr>
          <w:t>https://www.eff.org/files/filenode/schwarzenegger_v/effpffamicus.pdf</w:t>
        </w:r>
      </w:hyperlink>
      <w:r w:rsidRPr="00477D89">
        <w:rPr>
          <w:rFonts w:ascii="Times New Roman" w:hAnsi="Times New Roman" w:cs="Times New Roman"/>
          <w:sz w:val="24"/>
          <w:szCs w:val="24"/>
        </w:rPr>
        <w:t>.</w:t>
      </w:r>
      <w:proofErr w:type="gramEnd"/>
    </w:p>
    <w:p w14:paraId="26F74A3E"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lastRenderedPageBreak/>
        <w:t xml:space="preserve">Przybylski, A. K., Deci, E. L., Rigby, C. S., &amp; Ryan, R. M. (2014) Competence-impeding electronic games and players’ aggressive feelings, thoughts, and behaviors. </w:t>
      </w:r>
      <w:r w:rsidRPr="00477D89">
        <w:rPr>
          <w:rFonts w:ascii="Times New Roman" w:hAnsi="Times New Roman" w:cs="Times New Roman"/>
          <w:i/>
          <w:sz w:val="24"/>
          <w:szCs w:val="24"/>
        </w:rPr>
        <w:t>Journal of Personality and Social Psychology, 106</w:t>
      </w:r>
      <w:r w:rsidRPr="00477D89">
        <w:rPr>
          <w:rFonts w:ascii="Times New Roman" w:hAnsi="Times New Roman" w:cs="Times New Roman"/>
          <w:sz w:val="24"/>
          <w:szCs w:val="24"/>
        </w:rPr>
        <w:t>, 441-457. DOI: 10.1037/a0034820</w:t>
      </w:r>
    </w:p>
    <w:p w14:paraId="77E80097" w14:textId="77777777" w:rsidR="003D11F3" w:rsidRPr="00477D89" w:rsidRDefault="003D11F3" w:rsidP="003F4AE7">
      <w:pPr>
        <w:spacing w:after="0" w:line="480" w:lineRule="auto"/>
        <w:ind w:left="720" w:hanging="720"/>
        <w:contextualSpacing/>
      </w:pPr>
      <w:r w:rsidRPr="00477D89">
        <w:rPr>
          <w:rFonts w:ascii="Times New Roman" w:hAnsi="Times New Roman" w:cs="Times New Roman"/>
          <w:sz w:val="24"/>
          <w:szCs w:val="24"/>
        </w:rPr>
        <w:t xml:space="preserve">Rushton, B. (May, 2013) Backdooring it: Defense maneuvers around setback. </w:t>
      </w:r>
      <w:proofErr w:type="gramStart"/>
      <w:r w:rsidRPr="00477D89">
        <w:rPr>
          <w:rFonts w:ascii="Times New Roman" w:hAnsi="Times New Roman" w:cs="Times New Roman"/>
          <w:i/>
          <w:sz w:val="24"/>
          <w:szCs w:val="24"/>
        </w:rPr>
        <w:t>The Illinois Times.</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 xml:space="preserve">Retrieved from </w:t>
      </w:r>
      <w:hyperlink r:id="rId19" w:history="1">
        <w:r w:rsidR="00007852" w:rsidRPr="00477D89">
          <w:rPr>
            <w:rStyle w:val="Hyperlink"/>
            <w:rFonts w:ascii="Times New Roman" w:hAnsi="Times New Roman" w:cs="Times New Roman"/>
            <w:sz w:val="24"/>
            <w:szCs w:val="24"/>
          </w:rPr>
          <w:t>http://illinoistimes.com/article-11440-backdooring-it.html</w:t>
        </w:r>
      </w:hyperlink>
    </w:p>
    <w:p w14:paraId="1A6B996B" w14:textId="77777777" w:rsidR="00B27B50" w:rsidRPr="00477D89" w:rsidRDefault="00B27B50"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Sestir, M. A., &amp; Bartholow, B. D. (2010).</w:t>
      </w:r>
      <w:proofErr w:type="gramEnd"/>
      <w:r w:rsidRPr="00477D89">
        <w:rPr>
          <w:rFonts w:ascii="Times New Roman" w:hAnsi="Times New Roman" w:cs="Times New Roman"/>
          <w:sz w:val="24"/>
          <w:szCs w:val="24"/>
        </w:rPr>
        <w:t xml:space="preserve"> Violent and nonviolent video games produce opposing effects on aggressive and prosocial outcomes. </w:t>
      </w:r>
      <w:r w:rsidRPr="00477D89">
        <w:rPr>
          <w:rFonts w:ascii="Times New Roman" w:hAnsi="Times New Roman" w:cs="Times New Roman"/>
          <w:i/>
          <w:sz w:val="24"/>
          <w:szCs w:val="24"/>
        </w:rPr>
        <w:t>Journal of Experimental Social Psychology, 46</w:t>
      </w:r>
      <w:r w:rsidRPr="00477D89">
        <w:rPr>
          <w:rFonts w:ascii="Times New Roman" w:hAnsi="Times New Roman" w:cs="Times New Roman"/>
          <w:sz w:val="24"/>
          <w:szCs w:val="24"/>
        </w:rPr>
        <w:t>(6), 934-942. doi:10.1016/j.jesp.2010.06.005</w:t>
      </w:r>
    </w:p>
    <w:p w14:paraId="2CE95B64" w14:textId="77777777" w:rsidR="00007852" w:rsidRDefault="00007852"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Shanhan, J., &amp; Morgan, M. (1999).</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Television and its viewers: Cultivation theory and Research.</w:t>
      </w:r>
      <w:r w:rsidRPr="00477D89">
        <w:rPr>
          <w:rFonts w:ascii="Times New Roman" w:hAnsi="Times New Roman" w:cs="Times New Roman"/>
          <w:sz w:val="24"/>
          <w:szCs w:val="24"/>
        </w:rPr>
        <w:t xml:space="preserve"> Cambridge, UK: Cambridge University Press.</w:t>
      </w:r>
    </w:p>
    <w:p w14:paraId="0A447DBB" w14:textId="4F9F87B2" w:rsidR="008109E7" w:rsidRPr="008109E7" w:rsidRDefault="008109E7"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Slotter, E. B., &amp; Finkel, E. J. (2011) I</w:t>
      </w:r>
      <w:r>
        <w:rPr>
          <w:rFonts w:ascii="Times New Roman" w:hAnsi="Times New Roman" w:cs="Times New Roman"/>
          <w:sz w:val="24"/>
          <w:szCs w:val="24"/>
          <w:vertAlign w:val="superscript"/>
        </w:rPr>
        <w:t>3</w:t>
      </w:r>
      <w:r>
        <w:rPr>
          <w:rFonts w:ascii="Times New Roman" w:hAnsi="Times New Roman" w:cs="Times New Roman"/>
          <w:sz w:val="24"/>
          <w:szCs w:val="24"/>
        </w:rPr>
        <w:t xml:space="preserve"> Theory: Instigating, impelling, and inhibiting factors in aggression. </w:t>
      </w:r>
      <w:proofErr w:type="gramStart"/>
      <w:r>
        <w:rPr>
          <w:rFonts w:ascii="Times New Roman" w:hAnsi="Times New Roman" w:cs="Times New Roman"/>
          <w:sz w:val="24"/>
          <w:szCs w:val="24"/>
        </w:rPr>
        <w:t xml:space="preserve">In </w:t>
      </w:r>
      <w:r w:rsidRPr="008109E7">
        <w:rPr>
          <w:rFonts w:ascii="Times New Roman" w:hAnsi="Times New Roman" w:cs="Times New Roman"/>
          <w:sz w:val="24"/>
          <w:szCs w:val="24"/>
        </w:rPr>
        <w:t>Shaver, P. R., &amp; Mikulincer, M. (Eds.).</w:t>
      </w:r>
      <w:proofErr w:type="gramEnd"/>
      <w:r w:rsidRPr="008109E7">
        <w:rPr>
          <w:rFonts w:ascii="Times New Roman" w:hAnsi="Times New Roman" w:cs="Times New Roman"/>
          <w:sz w:val="24"/>
          <w:szCs w:val="24"/>
        </w:rPr>
        <w:t xml:space="preserve"> </w:t>
      </w:r>
      <w:proofErr w:type="gramStart"/>
      <w:r w:rsidRPr="008109E7">
        <w:rPr>
          <w:rFonts w:ascii="Times New Roman" w:hAnsi="Times New Roman" w:cs="Times New Roman"/>
          <w:sz w:val="24"/>
          <w:szCs w:val="24"/>
        </w:rPr>
        <w:t>(2011). Herzilya series on personality and social psychology.</w:t>
      </w:r>
      <w:proofErr w:type="gramEnd"/>
      <w:r w:rsidRPr="008109E7">
        <w:rPr>
          <w:rFonts w:ascii="Times New Roman" w:hAnsi="Times New Roman" w:cs="Times New Roman"/>
          <w:sz w:val="24"/>
          <w:szCs w:val="24"/>
        </w:rPr>
        <w:t xml:space="preserve"> Human aggression and violence: Causes, manifestations, and consequences.</w:t>
      </w:r>
      <w:r>
        <w:rPr>
          <w:rFonts w:ascii="Times New Roman" w:hAnsi="Times New Roman" w:cs="Times New Roman"/>
          <w:sz w:val="24"/>
          <w:szCs w:val="24"/>
        </w:rPr>
        <w:t xml:space="preserve"> </w:t>
      </w:r>
      <w:proofErr w:type="gramStart"/>
      <w:r>
        <w:rPr>
          <w:rFonts w:ascii="Times New Roman" w:hAnsi="Times New Roman" w:cs="Times New Roman"/>
          <w:sz w:val="24"/>
          <w:szCs w:val="24"/>
        </w:rPr>
        <w:t>American Psychological Association.</w:t>
      </w:r>
      <w:proofErr w:type="gramEnd"/>
    </w:p>
    <w:p w14:paraId="0F63C3AD" w14:textId="77777777" w:rsidR="00837936" w:rsidRPr="00477D89" w:rsidRDefault="00837936"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Stanley, T. D., &amp; Doucouliagos, H. (2012).</w:t>
      </w:r>
      <w:proofErr w:type="gramEnd"/>
      <w:r w:rsidRPr="00477D89">
        <w:rPr>
          <w:rFonts w:ascii="Times New Roman" w:hAnsi="Times New Roman" w:cs="Times New Roman"/>
          <w:sz w:val="24"/>
          <w:szCs w:val="24"/>
        </w:rPr>
        <w:t xml:space="preserve"> </w:t>
      </w:r>
      <w:proofErr w:type="gramStart"/>
      <w:r w:rsidRPr="00477D89">
        <w:rPr>
          <w:rFonts w:ascii="Times New Roman" w:hAnsi="Times New Roman" w:cs="Times New Roman"/>
          <w:i/>
          <w:sz w:val="24"/>
          <w:szCs w:val="24"/>
        </w:rPr>
        <w:t>Meta-regression analysis in economics and business.</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New York, NY: Routledge.</w:t>
      </w:r>
    </w:p>
    <w:p w14:paraId="01568E1B" w14:textId="77777777" w:rsidR="00725E6D" w:rsidRPr="00477D89" w:rsidRDefault="00725E6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Simonsohn, U., Simmons, J. P., &amp; Nelson, L. D. (2014, Dec 3). Trim-and-fill is full of it (bias) [Web log post]. Retrieved from http://datacolada.org/2014/12/03/30-trim-and-fill-is-full-of-it-bias-2/</w:t>
      </w:r>
    </w:p>
    <w:p w14:paraId="70965582" w14:textId="77777777" w:rsidR="00806E59" w:rsidRPr="00477D89" w:rsidRDefault="00806E59" w:rsidP="003F4AE7">
      <w:pPr>
        <w:spacing w:after="0" w:line="480" w:lineRule="auto"/>
        <w:ind w:left="720" w:hanging="720"/>
        <w:contextualSpacing/>
        <w:rPr>
          <w:rStyle w:val="Hyperlink"/>
          <w:rFonts w:ascii="Times New Roman" w:hAnsi="Times New Roman" w:cs="Times New Roman"/>
          <w:color w:val="auto"/>
          <w:sz w:val="24"/>
          <w:szCs w:val="24"/>
          <w:u w:val="none"/>
        </w:rPr>
      </w:pPr>
      <w:proofErr w:type="gramStart"/>
      <w:r w:rsidRPr="00477D89">
        <w:rPr>
          <w:rStyle w:val="Hyperlink"/>
          <w:rFonts w:ascii="Times New Roman" w:hAnsi="Times New Roman" w:cs="Times New Roman"/>
          <w:color w:val="auto"/>
          <w:sz w:val="24"/>
          <w:szCs w:val="24"/>
          <w:u w:val="none"/>
        </w:rPr>
        <w:t>Thompson, K. M., &amp; Haninger, K. (2001).</w:t>
      </w:r>
      <w:proofErr w:type="gramEnd"/>
      <w:r w:rsidRPr="00477D89">
        <w:rPr>
          <w:rStyle w:val="Hyperlink"/>
          <w:rFonts w:ascii="Times New Roman" w:hAnsi="Times New Roman" w:cs="Times New Roman"/>
          <w:color w:val="auto"/>
          <w:sz w:val="24"/>
          <w:szCs w:val="24"/>
          <w:u w:val="none"/>
        </w:rPr>
        <w:t xml:space="preserve"> </w:t>
      </w:r>
      <w:proofErr w:type="gramStart"/>
      <w:r w:rsidRPr="00477D89">
        <w:rPr>
          <w:rStyle w:val="Hyperlink"/>
          <w:rFonts w:ascii="Times New Roman" w:hAnsi="Times New Roman" w:cs="Times New Roman"/>
          <w:color w:val="auto"/>
          <w:sz w:val="24"/>
          <w:szCs w:val="24"/>
          <w:u w:val="none"/>
        </w:rPr>
        <w:t>Violence in E-rated video games.</w:t>
      </w:r>
      <w:proofErr w:type="gramEnd"/>
      <w:r w:rsidRPr="00477D89">
        <w:rPr>
          <w:rStyle w:val="Hyperlink"/>
          <w:rFonts w:ascii="Times New Roman" w:hAnsi="Times New Roman" w:cs="Times New Roman"/>
          <w:color w:val="auto"/>
          <w:sz w:val="24"/>
          <w:szCs w:val="24"/>
          <w:u w:val="none"/>
        </w:rPr>
        <w:t xml:space="preserve"> </w:t>
      </w:r>
      <w:r w:rsidRPr="00477D89">
        <w:rPr>
          <w:rStyle w:val="Hyperlink"/>
          <w:rFonts w:ascii="Times New Roman" w:hAnsi="Times New Roman" w:cs="Times New Roman"/>
          <w:i/>
          <w:color w:val="auto"/>
          <w:sz w:val="24"/>
          <w:szCs w:val="24"/>
          <w:u w:val="none"/>
        </w:rPr>
        <w:t>JAMA, 286</w:t>
      </w:r>
      <w:r w:rsidR="00DC69E6" w:rsidRPr="00477D89">
        <w:rPr>
          <w:rStyle w:val="Hyperlink"/>
          <w:rFonts w:ascii="Times New Roman" w:hAnsi="Times New Roman" w:cs="Times New Roman"/>
          <w:color w:val="auto"/>
          <w:sz w:val="24"/>
          <w:szCs w:val="24"/>
          <w:u w:val="none"/>
        </w:rPr>
        <w:t xml:space="preserve">, 591-598. </w:t>
      </w:r>
      <w:r w:rsidRPr="00477D89">
        <w:rPr>
          <w:rStyle w:val="Hyperlink"/>
          <w:rFonts w:ascii="Times New Roman" w:hAnsi="Times New Roman" w:cs="Times New Roman"/>
          <w:color w:val="auto"/>
          <w:sz w:val="24"/>
          <w:szCs w:val="24"/>
          <w:u w:val="none"/>
        </w:rPr>
        <w:t>Retrieved from http://www.bvsde.paho.org/bvsacd/cd42/violence3.pdf</w:t>
      </w:r>
    </w:p>
    <w:p w14:paraId="525B42CE" w14:textId="77777777" w:rsidR="00255054" w:rsidRPr="00477D89" w:rsidRDefault="0099676C"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t>Voracek, M. No effects of and</w:t>
      </w:r>
      <w:r w:rsidR="00255054" w:rsidRPr="00477D89">
        <w:rPr>
          <w:rFonts w:ascii="Times New Roman" w:hAnsi="Times New Roman" w:cs="Times New Roman"/>
          <w:sz w:val="24"/>
          <w:szCs w:val="24"/>
        </w:rPr>
        <w:t>rogen receptor gene CAG and GGC repeat polymorphisms on digit ratio (2D:4D): Meta-analysis. Retrieved from http://arxiv.org/ftp/arxiv/papers/1310/1310.3465.pdf</w:t>
      </w:r>
    </w:p>
    <w:p w14:paraId="121EB17B" w14:textId="77777777" w:rsidR="00411A21" w:rsidRPr="00477D89" w:rsidRDefault="00411A21"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Whitaker, J. L., &amp; Bushman, B. J. (2011).</w:t>
      </w:r>
      <w:proofErr w:type="gramEnd"/>
      <w:r w:rsidRPr="00477D89">
        <w:rPr>
          <w:rFonts w:ascii="Times New Roman" w:hAnsi="Times New Roman" w:cs="Times New Roman"/>
          <w:sz w:val="24"/>
          <w:szCs w:val="24"/>
        </w:rPr>
        <w:t xml:space="preserve"> “Remain calm. Be kind.” </w:t>
      </w:r>
      <w:proofErr w:type="gramStart"/>
      <w:r w:rsidRPr="00477D89">
        <w:rPr>
          <w:rFonts w:ascii="Times New Roman" w:hAnsi="Times New Roman" w:cs="Times New Roman"/>
          <w:sz w:val="24"/>
          <w:szCs w:val="24"/>
        </w:rPr>
        <w:t>Effects of relaxing video games on aggressive and prosocial behavior.</w:t>
      </w:r>
      <w:proofErr w:type="gramEnd"/>
      <w:r w:rsidRPr="00477D89">
        <w:rPr>
          <w:rFonts w:ascii="Times New Roman" w:hAnsi="Times New Roman" w:cs="Times New Roman"/>
          <w:sz w:val="24"/>
          <w:szCs w:val="24"/>
        </w:rPr>
        <w:t xml:space="preserve"> </w:t>
      </w:r>
      <w:r w:rsidRPr="00477D89">
        <w:rPr>
          <w:rFonts w:ascii="Times New Roman" w:hAnsi="Times New Roman" w:cs="Times New Roman"/>
          <w:i/>
          <w:sz w:val="24"/>
          <w:szCs w:val="24"/>
        </w:rPr>
        <w:t xml:space="preserve">Social Psychological and Personality Science, 3, </w:t>
      </w:r>
      <w:r w:rsidRPr="00477D89">
        <w:rPr>
          <w:rFonts w:ascii="Times New Roman" w:hAnsi="Times New Roman" w:cs="Times New Roman"/>
          <w:sz w:val="24"/>
          <w:szCs w:val="24"/>
        </w:rPr>
        <w:t xml:space="preserve">88-92. </w:t>
      </w:r>
      <w:proofErr w:type="gramStart"/>
      <w:r w:rsidRPr="00477D89">
        <w:rPr>
          <w:rFonts w:ascii="Times New Roman" w:hAnsi="Times New Roman" w:cs="Times New Roman"/>
          <w:sz w:val="24"/>
          <w:szCs w:val="24"/>
        </w:rPr>
        <w:t>doi</w:t>
      </w:r>
      <w:proofErr w:type="gramEnd"/>
      <w:r w:rsidRPr="00477D89">
        <w:rPr>
          <w:rFonts w:ascii="Times New Roman" w:hAnsi="Times New Roman" w:cs="Times New Roman"/>
          <w:sz w:val="24"/>
          <w:szCs w:val="24"/>
        </w:rPr>
        <w:t>: 10.1177/1948550611409760</w:t>
      </w:r>
    </w:p>
    <w:p w14:paraId="3E8B6A97" w14:textId="77777777" w:rsidR="00BB6422" w:rsidRPr="00477D89" w:rsidRDefault="00BB6422"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Wingfield, J. C., Ball, G. F., Dufty, A. M., Hegner, R. E., &amp; Ramenofsky, M. (</w:t>
      </w:r>
      <w:r w:rsidR="00C268BF" w:rsidRPr="00477D89">
        <w:rPr>
          <w:rFonts w:ascii="Times New Roman" w:hAnsi="Times New Roman" w:cs="Times New Roman"/>
          <w:sz w:val="24"/>
          <w:szCs w:val="24"/>
        </w:rPr>
        <w:t>1987).</w:t>
      </w:r>
      <w:proofErr w:type="gramEnd"/>
      <w:r w:rsidR="00C268BF" w:rsidRPr="00477D89">
        <w:rPr>
          <w:rFonts w:ascii="Times New Roman" w:hAnsi="Times New Roman" w:cs="Times New Roman"/>
          <w:sz w:val="24"/>
          <w:szCs w:val="24"/>
        </w:rPr>
        <w:t xml:space="preserve"> </w:t>
      </w:r>
      <w:proofErr w:type="gramStart"/>
      <w:r w:rsidR="00C268BF" w:rsidRPr="00477D89">
        <w:rPr>
          <w:rFonts w:ascii="Times New Roman" w:hAnsi="Times New Roman" w:cs="Times New Roman"/>
          <w:sz w:val="24"/>
          <w:szCs w:val="24"/>
        </w:rPr>
        <w:t>Testosterone and aggression in birds.</w:t>
      </w:r>
      <w:proofErr w:type="gramEnd"/>
      <w:r w:rsidR="00C268BF" w:rsidRPr="00477D89">
        <w:rPr>
          <w:rFonts w:ascii="Times New Roman" w:hAnsi="Times New Roman" w:cs="Times New Roman"/>
          <w:sz w:val="24"/>
          <w:szCs w:val="24"/>
        </w:rPr>
        <w:t xml:space="preserve"> </w:t>
      </w:r>
      <w:r w:rsidR="00C268BF" w:rsidRPr="00477D89">
        <w:rPr>
          <w:rFonts w:ascii="Times New Roman" w:hAnsi="Times New Roman" w:cs="Times New Roman"/>
          <w:i/>
          <w:sz w:val="24"/>
          <w:szCs w:val="24"/>
        </w:rPr>
        <w:t xml:space="preserve">American Scientist, 75, </w:t>
      </w:r>
      <w:r w:rsidR="00C268BF" w:rsidRPr="00477D89">
        <w:rPr>
          <w:rFonts w:ascii="Times New Roman" w:hAnsi="Times New Roman" w:cs="Times New Roman"/>
          <w:sz w:val="24"/>
          <w:szCs w:val="24"/>
        </w:rPr>
        <w:t xml:space="preserve">602-608. </w:t>
      </w:r>
      <w:proofErr w:type="gramStart"/>
      <w:r w:rsidR="00C268BF" w:rsidRPr="00477D89">
        <w:rPr>
          <w:rFonts w:ascii="Times New Roman" w:hAnsi="Times New Roman" w:cs="Times New Roman"/>
          <w:sz w:val="24"/>
          <w:szCs w:val="24"/>
        </w:rPr>
        <w:t>Retrieved from http://www.jstor.org/stable/27854889.</w:t>
      </w:r>
      <w:proofErr w:type="gramEnd"/>
    </w:p>
    <w:p w14:paraId="0584F176" w14:textId="77777777" w:rsidR="00255054" w:rsidRPr="00477D89" w:rsidRDefault="00C612AD" w:rsidP="003F4AE7">
      <w:pPr>
        <w:spacing w:after="0" w:line="480" w:lineRule="auto"/>
        <w:ind w:left="720" w:hanging="720"/>
        <w:contextualSpacing/>
        <w:rPr>
          <w:rFonts w:ascii="Times New Roman" w:hAnsi="Times New Roman" w:cs="Times New Roman"/>
          <w:sz w:val="24"/>
          <w:szCs w:val="24"/>
        </w:rPr>
      </w:pPr>
      <w:r w:rsidRPr="00477D89">
        <w:rPr>
          <w:rFonts w:ascii="Times New Roman" w:hAnsi="Times New Roman" w:cs="Times New Roman"/>
          <w:sz w:val="24"/>
          <w:szCs w:val="24"/>
        </w:rPr>
        <w:t xml:space="preserve">Wolpe, J. (1958). </w:t>
      </w:r>
      <w:proofErr w:type="gramStart"/>
      <w:r w:rsidRPr="00477D89">
        <w:rPr>
          <w:rFonts w:ascii="Times New Roman" w:hAnsi="Times New Roman" w:cs="Times New Roman"/>
          <w:i/>
          <w:sz w:val="24"/>
          <w:szCs w:val="24"/>
        </w:rPr>
        <w:t>Psychotherapy by reciprocal inhibition.</w:t>
      </w:r>
      <w:proofErr w:type="gramEnd"/>
      <w:r w:rsidRPr="00477D89">
        <w:rPr>
          <w:rFonts w:ascii="Times New Roman" w:hAnsi="Times New Roman" w:cs="Times New Roman"/>
          <w:i/>
          <w:sz w:val="24"/>
          <w:szCs w:val="24"/>
        </w:rPr>
        <w:t xml:space="preserve"> </w:t>
      </w:r>
      <w:r w:rsidRPr="00477D89">
        <w:rPr>
          <w:rFonts w:ascii="Times New Roman" w:hAnsi="Times New Roman" w:cs="Times New Roman"/>
          <w:sz w:val="24"/>
          <w:szCs w:val="24"/>
        </w:rPr>
        <w:t>Stanford, CA: Stanford University Press.</w:t>
      </w:r>
    </w:p>
    <w:p w14:paraId="582FDDBC" w14:textId="77777777" w:rsidR="00BD4607" w:rsidRPr="00477D89" w:rsidRDefault="00BD4607"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t>vd</w:t>
      </w:r>
      <w:proofErr w:type="gramEnd"/>
      <w:r w:rsidRPr="00477D89">
        <w:rPr>
          <w:rFonts w:ascii="Times New Roman" w:hAnsi="Times New Roman" w:cs="Times New Roman"/>
          <w:sz w:val="24"/>
          <w:szCs w:val="24"/>
        </w:rPr>
        <w:t xml:space="preserve"> Heiden, P. (2012) Doom builder 2 (Version 2.1.2.1553) [Computer software]. http://www.doombuilder.com.</w:t>
      </w:r>
    </w:p>
    <w:p w14:paraId="3F5A5308" w14:textId="77777777" w:rsidR="00CD0FF5" w:rsidRPr="00477D89" w:rsidRDefault="001D69BE" w:rsidP="003F4AE7">
      <w:pPr>
        <w:spacing w:after="0" w:line="480" w:lineRule="auto"/>
        <w:ind w:left="720" w:hanging="720"/>
        <w:contextualSpacing/>
        <w:rPr>
          <w:rFonts w:ascii="Times New Roman" w:hAnsi="Times New Roman" w:cs="Times New Roman"/>
          <w:sz w:val="24"/>
          <w:szCs w:val="24"/>
        </w:rPr>
        <w:sectPr w:rsidR="00CD0FF5" w:rsidRPr="00477D89" w:rsidSect="00101AFA">
          <w:pgSz w:w="12240" w:h="15840"/>
          <w:pgMar w:top="1440" w:right="1440" w:bottom="1440" w:left="1440" w:header="720" w:footer="720" w:gutter="0"/>
          <w:cols w:space="720"/>
          <w:docGrid w:linePitch="360"/>
        </w:sectPr>
      </w:pPr>
      <w:proofErr w:type="gramStart"/>
      <w:r w:rsidRPr="00477D89">
        <w:rPr>
          <w:rFonts w:ascii="Times New Roman" w:hAnsi="Times New Roman" w:cs="Times New Roman"/>
          <w:sz w:val="24"/>
          <w:szCs w:val="24"/>
        </w:rPr>
        <w:t>Zillmann, D. Transfer of excitation in emotional behavior.</w:t>
      </w:r>
      <w:proofErr w:type="gramEnd"/>
      <w:r w:rsidRPr="00477D89">
        <w:rPr>
          <w:rFonts w:ascii="Times New Roman" w:hAnsi="Times New Roman" w:cs="Times New Roman"/>
          <w:sz w:val="24"/>
          <w:szCs w:val="24"/>
        </w:rPr>
        <w:t xml:space="preserve"> In J. T. Cacioppo &amp; R. E. Petty (Eds.), </w:t>
      </w:r>
      <w:r w:rsidRPr="00477D89">
        <w:rPr>
          <w:rFonts w:ascii="Times New Roman" w:hAnsi="Times New Roman" w:cs="Times New Roman"/>
          <w:i/>
          <w:sz w:val="24"/>
          <w:szCs w:val="24"/>
        </w:rPr>
        <w:t>Social psychophysiology: A sourcebook</w:t>
      </w:r>
      <w:r w:rsidRPr="00477D89">
        <w:rPr>
          <w:rFonts w:ascii="Times New Roman" w:hAnsi="Times New Roman" w:cs="Times New Roman"/>
          <w:sz w:val="24"/>
          <w:szCs w:val="24"/>
        </w:rPr>
        <w:t xml:space="preserve"> (pp. 215-240).</w:t>
      </w:r>
      <w:r w:rsidR="00007852" w:rsidRPr="00477D89">
        <w:rPr>
          <w:rFonts w:ascii="Times New Roman" w:hAnsi="Times New Roman" w:cs="Times New Roman"/>
          <w:sz w:val="24"/>
          <w:szCs w:val="24"/>
        </w:rPr>
        <w:t xml:space="preserve"> New York City: Guilford Press.</w:t>
      </w:r>
    </w:p>
    <w:p w14:paraId="07303CAA" w14:textId="77777777" w:rsidR="009C0422" w:rsidRDefault="00CD0FF5" w:rsidP="003F4AE7">
      <w:pPr>
        <w:spacing w:after="0" w:line="480" w:lineRule="auto"/>
        <w:ind w:left="720" w:hanging="720"/>
        <w:contextualSpacing/>
        <w:rPr>
          <w:rFonts w:ascii="Times New Roman" w:hAnsi="Times New Roman" w:cs="Times New Roman"/>
          <w:sz w:val="24"/>
          <w:szCs w:val="24"/>
        </w:rPr>
      </w:pPr>
      <w:proofErr w:type="gramStart"/>
      <w:r w:rsidRPr="00477D89">
        <w:rPr>
          <w:rFonts w:ascii="Times New Roman" w:hAnsi="Times New Roman" w:cs="Times New Roman"/>
          <w:sz w:val="24"/>
          <w:szCs w:val="24"/>
        </w:rPr>
        <w:lastRenderedPageBreak/>
        <w:t>Table 1.</w:t>
      </w:r>
      <w:proofErr w:type="gramEnd"/>
    </w:p>
    <w:tbl>
      <w:tblPr>
        <w:tblW w:w="6940" w:type="dxa"/>
        <w:tblInd w:w="93" w:type="dxa"/>
        <w:tblLook w:val="04A0" w:firstRow="1" w:lastRow="0" w:firstColumn="1" w:lastColumn="0" w:noHBand="0" w:noVBand="1"/>
      </w:tblPr>
      <w:tblGrid>
        <w:gridCol w:w="3100"/>
        <w:gridCol w:w="998"/>
        <w:gridCol w:w="960"/>
        <w:gridCol w:w="960"/>
        <w:gridCol w:w="960"/>
      </w:tblGrid>
      <w:tr w:rsidR="009C0422" w:rsidRPr="009C0422" w14:paraId="56739847" w14:textId="77777777" w:rsidTr="009C0422">
        <w:trPr>
          <w:trHeight w:val="300"/>
        </w:trPr>
        <w:tc>
          <w:tcPr>
            <w:tcW w:w="3100" w:type="dxa"/>
            <w:tcBorders>
              <w:top w:val="nil"/>
              <w:left w:val="nil"/>
              <w:bottom w:val="nil"/>
              <w:right w:val="nil"/>
            </w:tcBorders>
            <w:shd w:val="clear" w:color="auto" w:fill="auto"/>
            <w:noWrap/>
            <w:vAlign w:val="bottom"/>
            <w:hideMark/>
          </w:tcPr>
          <w:p w14:paraId="609408AB" w14:textId="77777777" w:rsidR="009C0422" w:rsidRPr="009C0422" w:rsidRDefault="009C0422" w:rsidP="003F4AE7">
            <w:pPr>
              <w:spacing w:after="0" w:line="480" w:lineRule="auto"/>
              <w:contextualSpacing/>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2A1D69D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Estimate</w:t>
            </w:r>
          </w:p>
        </w:tc>
        <w:tc>
          <w:tcPr>
            <w:tcW w:w="960" w:type="dxa"/>
            <w:tcBorders>
              <w:top w:val="nil"/>
              <w:left w:val="nil"/>
              <w:bottom w:val="nil"/>
              <w:right w:val="nil"/>
            </w:tcBorders>
            <w:shd w:val="clear" w:color="auto" w:fill="auto"/>
            <w:noWrap/>
            <w:vAlign w:val="bottom"/>
            <w:hideMark/>
          </w:tcPr>
          <w:p w14:paraId="4571BE7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SE</w:t>
            </w:r>
          </w:p>
        </w:tc>
        <w:tc>
          <w:tcPr>
            <w:tcW w:w="960" w:type="dxa"/>
            <w:tcBorders>
              <w:top w:val="nil"/>
              <w:left w:val="nil"/>
              <w:bottom w:val="nil"/>
              <w:right w:val="nil"/>
            </w:tcBorders>
            <w:shd w:val="clear" w:color="auto" w:fill="auto"/>
            <w:noWrap/>
            <w:vAlign w:val="bottom"/>
            <w:hideMark/>
          </w:tcPr>
          <w:p w14:paraId="37A4838B" w14:textId="77777777" w:rsidR="009C0422" w:rsidRPr="009C0422" w:rsidRDefault="009C0422" w:rsidP="003F4AE7">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t</w:t>
            </w:r>
          </w:p>
        </w:tc>
        <w:tc>
          <w:tcPr>
            <w:tcW w:w="960" w:type="dxa"/>
            <w:tcBorders>
              <w:top w:val="nil"/>
              <w:left w:val="nil"/>
              <w:bottom w:val="nil"/>
              <w:right w:val="nil"/>
            </w:tcBorders>
            <w:shd w:val="clear" w:color="auto" w:fill="auto"/>
            <w:noWrap/>
            <w:vAlign w:val="bottom"/>
            <w:hideMark/>
          </w:tcPr>
          <w:p w14:paraId="3D573AB2" w14:textId="77777777" w:rsidR="009C0422" w:rsidRPr="009C0422" w:rsidRDefault="009C0422" w:rsidP="003F4AE7">
            <w:pPr>
              <w:spacing w:after="0" w:line="480" w:lineRule="auto"/>
              <w:contextualSpacing/>
              <w:jc w:val="center"/>
              <w:rPr>
                <w:rFonts w:ascii="Calibri" w:eastAsia="Times New Roman" w:hAnsi="Calibri" w:cs="Times New Roman"/>
                <w:i/>
                <w:iCs/>
                <w:color w:val="000000"/>
              </w:rPr>
            </w:pPr>
            <w:r w:rsidRPr="009C0422">
              <w:rPr>
                <w:rFonts w:ascii="Calibri" w:eastAsia="Times New Roman" w:hAnsi="Calibri" w:cs="Times New Roman"/>
                <w:i/>
                <w:iCs/>
                <w:color w:val="000000"/>
              </w:rPr>
              <w:t>p</w:t>
            </w:r>
          </w:p>
        </w:tc>
      </w:tr>
      <w:tr w:rsidR="009C0422" w:rsidRPr="009C0422" w14:paraId="1ECC7C62" w14:textId="77777777" w:rsidTr="009C0422">
        <w:trPr>
          <w:trHeight w:val="300"/>
        </w:trPr>
        <w:tc>
          <w:tcPr>
            <w:tcW w:w="3100" w:type="dxa"/>
            <w:tcBorders>
              <w:top w:val="nil"/>
              <w:left w:val="nil"/>
              <w:bottom w:val="nil"/>
              <w:right w:val="nil"/>
            </w:tcBorders>
            <w:shd w:val="clear" w:color="auto" w:fill="auto"/>
            <w:noWrap/>
            <w:vAlign w:val="bottom"/>
            <w:hideMark/>
          </w:tcPr>
          <w:p w14:paraId="2BA5BEED"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(Intercept)</w:t>
            </w:r>
          </w:p>
        </w:tc>
        <w:tc>
          <w:tcPr>
            <w:tcW w:w="960" w:type="dxa"/>
            <w:tcBorders>
              <w:top w:val="nil"/>
              <w:left w:val="nil"/>
              <w:bottom w:val="nil"/>
              <w:right w:val="nil"/>
            </w:tcBorders>
            <w:shd w:val="clear" w:color="auto" w:fill="auto"/>
            <w:noWrap/>
            <w:vAlign w:val="bottom"/>
            <w:hideMark/>
          </w:tcPr>
          <w:p w14:paraId="109A497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-0.05</w:t>
            </w:r>
          </w:p>
        </w:tc>
        <w:tc>
          <w:tcPr>
            <w:tcW w:w="960" w:type="dxa"/>
            <w:tcBorders>
              <w:top w:val="nil"/>
              <w:left w:val="nil"/>
              <w:bottom w:val="nil"/>
              <w:right w:val="nil"/>
            </w:tcBorders>
            <w:shd w:val="clear" w:color="auto" w:fill="auto"/>
            <w:noWrap/>
            <w:vAlign w:val="bottom"/>
            <w:hideMark/>
          </w:tcPr>
          <w:p w14:paraId="0A020D8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0.41</w:t>
            </w:r>
          </w:p>
        </w:tc>
        <w:tc>
          <w:tcPr>
            <w:tcW w:w="960" w:type="dxa"/>
            <w:tcBorders>
              <w:top w:val="nil"/>
              <w:left w:val="nil"/>
              <w:bottom w:val="nil"/>
              <w:right w:val="nil"/>
            </w:tcBorders>
            <w:shd w:val="clear" w:color="auto" w:fill="auto"/>
            <w:noWrap/>
            <w:vAlign w:val="bottom"/>
            <w:hideMark/>
          </w:tcPr>
          <w:p w14:paraId="0BCD30E9"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bottom"/>
            <w:hideMark/>
          </w:tcPr>
          <w:p w14:paraId="59DA17B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0.907</w:t>
            </w:r>
          </w:p>
        </w:tc>
      </w:tr>
      <w:tr w:rsidR="009C0422" w:rsidRPr="009C0422" w14:paraId="11855D1C" w14:textId="77777777" w:rsidTr="009C0422">
        <w:trPr>
          <w:trHeight w:val="300"/>
        </w:trPr>
        <w:tc>
          <w:tcPr>
            <w:tcW w:w="3100" w:type="dxa"/>
            <w:tcBorders>
              <w:top w:val="nil"/>
              <w:left w:val="nil"/>
              <w:bottom w:val="nil"/>
              <w:right w:val="nil"/>
            </w:tcBorders>
            <w:shd w:val="clear" w:color="auto" w:fill="auto"/>
            <w:noWrap/>
            <w:vAlign w:val="bottom"/>
            <w:hideMark/>
          </w:tcPr>
          <w:p w14:paraId="25CC7838"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w:t>
            </w:r>
          </w:p>
        </w:tc>
        <w:tc>
          <w:tcPr>
            <w:tcW w:w="960" w:type="dxa"/>
            <w:tcBorders>
              <w:top w:val="nil"/>
              <w:left w:val="nil"/>
              <w:bottom w:val="nil"/>
              <w:right w:val="nil"/>
            </w:tcBorders>
            <w:shd w:val="clear" w:color="auto" w:fill="auto"/>
            <w:noWrap/>
            <w:vAlign w:val="bottom"/>
            <w:hideMark/>
          </w:tcPr>
          <w:p w14:paraId="302CD429"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0.20</w:t>
            </w:r>
          </w:p>
        </w:tc>
        <w:tc>
          <w:tcPr>
            <w:tcW w:w="960" w:type="dxa"/>
            <w:tcBorders>
              <w:top w:val="nil"/>
              <w:left w:val="nil"/>
              <w:bottom w:val="nil"/>
              <w:right w:val="nil"/>
            </w:tcBorders>
            <w:shd w:val="clear" w:color="auto" w:fill="auto"/>
            <w:noWrap/>
            <w:vAlign w:val="bottom"/>
            <w:hideMark/>
          </w:tcPr>
          <w:p w14:paraId="42D3FE3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14:paraId="59CD3FBA"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bottom"/>
            <w:hideMark/>
          </w:tcPr>
          <w:p w14:paraId="3212AD0B"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0.726</w:t>
            </w:r>
          </w:p>
        </w:tc>
      </w:tr>
      <w:tr w:rsidR="009C0422" w:rsidRPr="009C0422" w14:paraId="50D35DF3" w14:textId="77777777" w:rsidTr="009C0422">
        <w:trPr>
          <w:trHeight w:val="300"/>
        </w:trPr>
        <w:tc>
          <w:tcPr>
            <w:tcW w:w="3100" w:type="dxa"/>
            <w:tcBorders>
              <w:top w:val="nil"/>
              <w:left w:val="nil"/>
              <w:bottom w:val="nil"/>
              <w:right w:val="nil"/>
            </w:tcBorders>
            <w:shd w:val="clear" w:color="auto" w:fill="auto"/>
            <w:noWrap/>
            <w:vAlign w:val="bottom"/>
            <w:hideMark/>
          </w:tcPr>
          <w:p w14:paraId="4451B40B"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bottom"/>
            <w:hideMark/>
          </w:tcPr>
          <w:p w14:paraId="0D74DEAB"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0.32</w:t>
            </w:r>
          </w:p>
        </w:tc>
        <w:tc>
          <w:tcPr>
            <w:tcW w:w="960" w:type="dxa"/>
            <w:tcBorders>
              <w:top w:val="nil"/>
              <w:left w:val="nil"/>
              <w:bottom w:val="nil"/>
              <w:right w:val="nil"/>
            </w:tcBorders>
            <w:shd w:val="clear" w:color="auto" w:fill="auto"/>
            <w:noWrap/>
            <w:vAlign w:val="bottom"/>
            <w:hideMark/>
          </w:tcPr>
          <w:p w14:paraId="578F0356"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w:t>
            </w:r>
          </w:p>
        </w:tc>
        <w:tc>
          <w:tcPr>
            <w:tcW w:w="960" w:type="dxa"/>
            <w:tcBorders>
              <w:top w:val="nil"/>
              <w:left w:val="nil"/>
              <w:bottom w:val="nil"/>
              <w:right w:val="nil"/>
            </w:tcBorders>
            <w:shd w:val="clear" w:color="auto" w:fill="auto"/>
            <w:noWrap/>
            <w:vAlign w:val="bottom"/>
            <w:hideMark/>
          </w:tcPr>
          <w:p w14:paraId="247FE372"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0.54</w:t>
            </w:r>
          </w:p>
        </w:tc>
        <w:tc>
          <w:tcPr>
            <w:tcW w:w="960" w:type="dxa"/>
            <w:tcBorders>
              <w:top w:val="nil"/>
              <w:left w:val="nil"/>
              <w:bottom w:val="nil"/>
              <w:right w:val="nil"/>
            </w:tcBorders>
            <w:shd w:val="clear" w:color="auto" w:fill="auto"/>
            <w:noWrap/>
            <w:vAlign w:val="bottom"/>
            <w:hideMark/>
          </w:tcPr>
          <w:p w14:paraId="594540CA"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0.588</w:t>
            </w:r>
          </w:p>
        </w:tc>
      </w:tr>
      <w:tr w:rsidR="009C0422" w:rsidRPr="009C0422" w14:paraId="0617A1EE" w14:textId="77777777" w:rsidTr="009C0422">
        <w:trPr>
          <w:trHeight w:val="300"/>
        </w:trPr>
        <w:tc>
          <w:tcPr>
            <w:tcW w:w="3100" w:type="dxa"/>
            <w:tcBorders>
              <w:top w:val="nil"/>
              <w:left w:val="nil"/>
              <w:bottom w:val="nil"/>
              <w:right w:val="nil"/>
            </w:tcBorders>
            <w:shd w:val="clear" w:color="auto" w:fill="auto"/>
            <w:noWrap/>
            <w:vAlign w:val="bottom"/>
            <w:hideMark/>
          </w:tcPr>
          <w:p w14:paraId="57C80194" w14:textId="77777777" w:rsidR="009C0422" w:rsidRPr="009C0422" w:rsidRDefault="009C0422" w:rsidP="003F4AE7">
            <w:pPr>
              <w:spacing w:after="0" w:line="480" w:lineRule="auto"/>
              <w:contextualSpacing/>
              <w:rPr>
                <w:rFonts w:ascii="Calibri" w:eastAsia="Times New Roman" w:hAnsi="Calibri" w:cs="Times New Roman"/>
                <w:color w:val="000000"/>
              </w:rPr>
            </w:pPr>
            <w:r w:rsidRPr="009C0422">
              <w:rPr>
                <w:rFonts w:ascii="Calibri" w:eastAsia="Times New Roman" w:hAnsi="Calibri" w:cs="Times New Roman"/>
                <w:color w:val="000000"/>
              </w:rPr>
              <w:t>Violence x Difficulty</w:t>
            </w:r>
          </w:p>
        </w:tc>
        <w:tc>
          <w:tcPr>
            <w:tcW w:w="960" w:type="dxa"/>
            <w:tcBorders>
              <w:top w:val="nil"/>
              <w:left w:val="nil"/>
              <w:bottom w:val="nil"/>
              <w:right w:val="nil"/>
            </w:tcBorders>
            <w:shd w:val="clear" w:color="auto" w:fill="auto"/>
            <w:noWrap/>
            <w:vAlign w:val="bottom"/>
            <w:hideMark/>
          </w:tcPr>
          <w:p w14:paraId="2EF15D7D"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-0.84</w:t>
            </w:r>
          </w:p>
        </w:tc>
        <w:tc>
          <w:tcPr>
            <w:tcW w:w="960" w:type="dxa"/>
            <w:tcBorders>
              <w:top w:val="nil"/>
              <w:left w:val="nil"/>
              <w:bottom w:val="nil"/>
              <w:right w:val="nil"/>
            </w:tcBorders>
            <w:shd w:val="clear" w:color="auto" w:fill="auto"/>
            <w:noWrap/>
            <w:vAlign w:val="bottom"/>
            <w:hideMark/>
          </w:tcPr>
          <w:p w14:paraId="7C9C4C43"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0.82</w:t>
            </w:r>
          </w:p>
        </w:tc>
        <w:tc>
          <w:tcPr>
            <w:tcW w:w="960" w:type="dxa"/>
            <w:tcBorders>
              <w:top w:val="nil"/>
              <w:left w:val="nil"/>
              <w:bottom w:val="nil"/>
              <w:right w:val="nil"/>
            </w:tcBorders>
            <w:shd w:val="clear" w:color="auto" w:fill="auto"/>
            <w:noWrap/>
            <w:vAlign w:val="bottom"/>
            <w:hideMark/>
          </w:tcPr>
          <w:p w14:paraId="1326ADF7"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-1.03</w:t>
            </w:r>
          </w:p>
        </w:tc>
        <w:tc>
          <w:tcPr>
            <w:tcW w:w="960" w:type="dxa"/>
            <w:tcBorders>
              <w:top w:val="nil"/>
              <w:left w:val="nil"/>
              <w:bottom w:val="nil"/>
              <w:right w:val="nil"/>
            </w:tcBorders>
            <w:shd w:val="clear" w:color="auto" w:fill="auto"/>
            <w:noWrap/>
            <w:vAlign w:val="bottom"/>
            <w:hideMark/>
          </w:tcPr>
          <w:p w14:paraId="4DEC8784" w14:textId="77777777" w:rsidR="009C0422" w:rsidRPr="009C0422" w:rsidRDefault="009C0422" w:rsidP="003F4AE7">
            <w:pPr>
              <w:spacing w:after="0" w:line="480" w:lineRule="auto"/>
              <w:contextualSpacing/>
              <w:jc w:val="right"/>
              <w:rPr>
                <w:rFonts w:ascii="Calibri" w:eastAsia="Times New Roman" w:hAnsi="Calibri" w:cs="Times New Roman"/>
                <w:color w:val="000000"/>
              </w:rPr>
            </w:pPr>
            <w:r w:rsidRPr="009C0422">
              <w:rPr>
                <w:rFonts w:ascii="Calibri" w:eastAsia="Times New Roman" w:hAnsi="Calibri" w:cs="Times New Roman"/>
                <w:color w:val="000000"/>
              </w:rPr>
              <w:t>0.306</w:t>
            </w:r>
          </w:p>
        </w:tc>
      </w:tr>
    </w:tbl>
    <w:p w14:paraId="53ABEC2B" w14:textId="77777777" w:rsidR="009C0422" w:rsidRDefault="009C0422" w:rsidP="003F4AE7">
      <w:pPr>
        <w:spacing w:after="0" w:line="480" w:lineRule="auto"/>
        <w:ind w:left="720" w:hanging="720"/>
        <w:contextualSpacing/>
        <w:rPr>
          <w:rFonts w:ascii="Times New Roman" w:hAnsi="Times New Roman" w:cs="Times New Roman"/>
          <w:sz w:val="24"/>
          <w:szCs w:val="24"/>
        </w:rPr>
      </w:pPr>
    </w:p>
    <w:p w14:paraId="05901D1E" w14:textId="77777777" w:rsidR="001D69BE" w:rsidRDefault="009C0422"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ANOVA output testing effects of game condition on composite irritation. </w:t>
      </w:r>
      <w:r w:rsidR="00CD0FF5">
        <w:rPr>
          <w:rFonts w:ascii="Times New Roman" w:hAnsi="Times New Roman" w:cs="Times New Roman"/>
          <w:sz w:val="24"/>
          <w:szCs w:val="24"/>
        </w:rPr>
        <w:t xml:space="preserve"> </w:t>
      </w:r>
      <w:r>
        <w:rPr>
          <w:rFonts w:ascii="Times New Roman" w:hAnsi="Times New Roman" w:cs="Times New Roman"/>
          <w:sz w:val="24"/>
          <w:szCs w:val="24"/>
        </w:rPr>
        <w:t xml:space="preserve">Although it might be expected that players of a violent game might be more sensitive to irritation (e.g., a hostile expectancy bias), </w:t>
      </w:r>
      <w:r w:rsidR="00877008">
        <w:rPr>
          <w:rFonts w:ascii="Times New Roman" w:hAnsi="Times New Roman" w:cs="Times New Roman"/>
          <w:sz w:val="24"/>
          <w:szCs w:val="24"/>
        </w:rPr>
        <w:t>composite irritation is largely independent of game condition.</w:t>
      </w:r>
    </w:p>
    <w:p w14:paraId="04B9C62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65F410EC"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5F3A1B81" w14:textId="77777777"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Table 2.</w:t>
      </w:r>
      <w:proofErr w:type="gramEnd"/>
    </w:p>
    <w:tbl>
      <w:tblPr>
        <w:tblW w:w="3660" w:type="dxa"/>
        <w:tblInd w:w="93" w:type="dxa"/>
        <w:tblLook w:val="04A0" w:firstRow="1" w:lastRow="0" w:firstColumn="1" w:lastColumn="0" w:noHBand="0" w:noVBand="1"/>
      </w:tblPr>
      <w:tblGrid>
        <w:gridCol w:w="1240"/>
        <w:gridCol w:w="1240"/>
        <w:gridCol w:w="1180"/>
      </w:tblGrid>
      <w:tr w:rsidR="00877008" w:rsidRPr="00877008" w14:paraId="1EC06ADD" w14:textId="77777777" w:rsidTr="00877008">
        <w:trPr>
          <w:trHeight w:val="300"/>
        </w:trPr>
        <w:tc>
          <w:tcPr>
            <w:tcW w:w="1240" w:type="dxa"/>
            <w:tcBorders>
              <w:top w:val="nil"/>
              <w:left w:val="nil"/>
              <w:bottom w:val="nil"/>
              <w:right w:val="nil"/>
            </w:tcBorders>
            <w:shd w:val="clear" w:color="auto" w:fill="auto"/>
            <w:noWrap/>
            <w:vAlign w:val="bottom"/>
            <w:hideMark/>
          </w:tcPr>
          <w:p w14:paraId="533E01AC" w14:textId="77777777" w:rsidR="00877008" w:rsidRPr="00877008" w:rsidRDefault="00877008" w:rsidP="003F4AE7">
            <w:pPr>
              <w:spacing w:after="0" w:line="480" w:lineRule="auto"/>
              <w:contextualSpacing/>
              <w:rPr>
                <w:rFonts w:ascii="Calibri" w:eastAsia="Times New Roman" w:hAnsi="Calibri" w:cs="Times New Roman"/>
                <w:color w:val="000000"/>
              </w:rPr>
            </w:pPr>
          </w:p>
        </w:tc>
        <w:tc>
          <w:tcPr>
            <w:tcW w:w="1240" w:type="dxa"/>
            <w:tcBorders>
              <w:top w:val="nil"/>
              <w:left w:val="nil"/>
              <w:bottom w:val="single" w:sz="4" w:space="0" w:color="auto"/>
              <w:right w:val="nil"/>
            </w:tcBorders>
            <w:shd w:val="clear" w:color="auto" w:fill="auto"/>
            <w:noWrap/>
            <w:vAlign w:val="bottom"/>
            <w:hideMark/>
          </w:tcPr>
          <w:p w14:paraId="0CD30D36"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Easy</w:t>
            </w:r>
          </w:p>
        </w:tc>
        <w:tc>
          <w:tcPr>
            <w:tcW w:w="1180" w:type="dxa"/>
            <w:tcBorders>
              <w:top w:val="nil"/>
              <w:left w:val="nil"/>
              <w:bottom w:val="single" w:sz="4" w:space="0" w:color="auto"/>
              <w:right w:val="nil"/>
            </w:tcBorders>
            <w:shd w:val="clear" w:color="auto" w:fill="auto"/>
            <w:noWrap/>
            <w:vAlign w:val="bottom"/>
            <w:hideMark/>
          </w:tcPr>
          <w:p w14:paraId="17AE8F69"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Hard</w:t>
            </w:r>
          </w:p>
        </w:tc>
      </w:tr>
      <w:tr w:rsidR="00877008" w:rsidRPr="00877008" w14:paraId="078F561A" w14:textId="77777777" w:rsidTr="00877008">
        <w:trPr>
          <w:trHeight w:val="300"/>
        </w:trPr>
        <w:tc>
          <w:tcPr>
            <w:tcW w:w="1240" w:type="dxa"/>
            <w:tcBorders>
              <w:top w:val="nil"/>
              <w:left w:val="nil"/>
              <w:bottom w:val="nil"/>
              <w:right w:val="nil"/>
            </w:tcBorders>
            <w:shd w:val="clear" w:color="auto" w:fill="auto"/>
            <w:noWrap/>
            <w:vAlign w:val="bottom"/>
            <w:hideMark/>
          </w:tcPr>
          <w:p w14:paraId="56D07135"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Nonviolent</w:t>
            </w:r>
          </w:p>
        </w:tc>
        <w:tc>
          <w:tcPr>
            <w:tcW w:w="1240" w:type="dxa"/>
            <w:tcBorders>
              <w:top w:val="nil"/>
              <w:left w:val="nil"/>
              <w:bottom w:val="nil"/>
              <w:right w:val="nil"/>
            </w:tcBorders>
            <w:shd w:val="clear" w:color="auto" w:fill="auto"/>
            <w:noWrap/>
            <w:vAlign w:val="bottom"/>
            <w:hideMark/>
          </w:tcPr>
          <w:p w14:paraId="1593DEB1"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5.43 (2.54)</w:t>
            </w:r>
          </w:p>
        </w:tc>
        <w:tc>
          <w:tcPr>
            <w:tcW w:w="1180" w:type="dxa"/>
            <w:tcBorders>
              <w:top w:val="nil"/>
              <w:left w:val="nil"/>
              <w:bottom w:val="nil"/>
              <w:right w:val="nil"/>
            </w:tcBorders>
            <w:shd w:val="clear" w:color="auto" w:fill="auto"/>
            <w:noWrap/>
            <w:vAlign w:val="bottom"/>
            <w:hideMark/>
          </w:tcPr>
          <w:p w14:paraId="64D2D702"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6.45 (2.58)</w:t>
            </w:r>
          </w:p>
        </w:tc>
      </w:tr>
      <w:tr w:rsidR="00877008" w:rsidRPr="00877008" w14:paraId="1A70B02F" w14:textId="77777777" w:rsidTr="00877008">
        <w:trPr>
          <w:trHeight w:val="300"/>
        </w:trPr>
        <w:tc>
          <w:tcPr>
            <w:tcW w:w="1240" w:type="dxa"/>
            <w:tcBorders>
              <w:top w:val="nil"/>
              <w:left w:val="nil"/>
              <w:bottom w:val="nil"/>
              <w:right w:val="nil"/>
            </w:tcBorders>
            <w:shd w:val="clear" w:color="auto" w:fill="auto"/>
            <w:noWrap/>
            <w:vAlign w:val="bottom"/>
            <w:hideMark/>
          </w:tcPr>
          <w:p w14:paraId="20E6C5EA"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Violent</w:t>
            </w:r>
          </w:p>
        </w:tc>
        <w:tc>
          <w:tcPr>
            <w:tcW w:w="1240" w:type="dxa"/>
            <w:tcBorders>
              <w:top w:val="nil"/>
              <w:left w:val="nil"/>
              <w:bottom w:val="nil"/>
              <w:right w:val="nil"/>
            </w:tcBorders>
            <w:shd w:val="clear" w:color="auto" w:fill="auto"/>
            <w:noWrap/>
            <w:vAlign w:val="bottom"/>
            <w:hideMark/>
          </w:tcPr>
          <w:p w14:paraId="50436AC3"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6.38 (2.23)</w:t>
            </w:r>
          </w:p>
        </w:tc>
        <w:tc>
          <w:tcPr>
            <w:tcW w:w="1180" w:type="dxa"/>
            <w:tcBorders>
              <w:top w:val="nil"/>
              <w:left w:val="nil"/>
              <w:bottom w:val="nil"/>
              <w:right w:val="nil"/>
            </w:tcBorders>
            <w:shd w:val="clear" w:color="auto" w:fill="auto"/>
            <w:noWrap/>
            <w:vAlign w:val="bottom"/>
            <w:hideMark/>
          </w:tcPr>
          <w:p w14:paraId="4563A2FD" w14:textId="77777777" w:rsidR="00877008" w:rsidRPr="00877008" w:rsidRDefault="00877008" w:rsidP="003F4AE7">
            <w:pPr>
              <w:spacing w:after="0" w:line="480" w:lineRule="auto"/>
              <w:contextualSpacing/>
              <w:rPr>
                <w:rFonts w:ascii="Calibri" w:eastAsia="Times New Roman" w:hAnsi="Calibri" w:cs="Times New Roman"/>
                <w:color w:val="000000"/>
              </w:rPr>
            </w:pPr>
            <w:r w:rsidRPr="00877008">
              <w:rPr>
                <w:rFonts w:ascii="Calibri" w:eastAsia="Times New Roman" w:hAnsi="Calibri" w:cs="Times New Roman"/>
                <w:color w:val="000000"/>
              </w:rPr>
              <w:t>5.95 (2.46)</w:t>
            </w:r>
          </w:p>
        </w:tc>
      </w:tr>
    </w:tbl>
    <w:p w14:paraId="7023C09B" w14:textId="77777777" w:rsidR="00CD0FF5" w:rsidRDefault="00CD0FF5" w:rsidP="003F4AE7">
      <w:pPr>
        <w:spacing w:after="0" w:line="480" w:lineRule="auto"/>
        <w:ind w:left="720" w:hanging="720"/>
        <w:contextualSpacing/>
        <w:rPr>
          <w:rFonts w:ascii="Times New Roman" w:hAnsi="Times New Roman" w:cs="Times New Roman"/>
          <w:sz w:val="24"/>
          <w:szCs w:val="24"/>
        </w:rPr>
      </w:pPr>
    </w:p>
    <w:p w14:paraId="26A0E9BB" w14:textId="77777777" w:rsidR="00877008" w:rsidRDefault="00877008"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Mean coldpressor assignment per experimental condition. Coldpressor values ranged in integers from 1 (zero seconds) to 9 (80 seconds). Higher values are expected to represent greater aggression.</w:t>
      </w:r>
    </w:p>
    <w:p w14:paraId="0633624F"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7C4F2D17" w14:textId="77777777"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1.</w:t>
      </w:r>
      <w:proofErr w:type="gramEnd"/>
      <w:r w:rsidR="00877008">
        <w:rPr>
          <w:rFonts w:ascii="Times New Roman" w:hAnsi="Times New Roman" w:cs="Times New Roman"/>
          <w:sz w:val="24"/>
          <w:szCs w:val="24"/>
        </w:rPr>
        <w:t xml:space="preserve"> </w:t>
      </w:r>
      <w:proofErr w:type="gramStart"/>
      <w:r w:rsidR="00877008">
        <w:rPr>
          <w:rFonts w:ascii="Times New Roman" w:hAnsi="Times New Roman" w:cs="Times New Roman"/>
          <w:sz w:val="24"/>
          <w:szCs w:val="24"/>
        </w:rPr>
        <w:t>Scatterplot of coldpressor sensitivity to composite irritation.</w:t>
      </w:r>
      <w:proofErr w:type="gramEnd"/>
    </w:p>
    <w:p w14:paraId="0481B4A2" w14:textId="77777777" w:rsidR="00877008" w:rsidRDefault="008109E7"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pict w14:anchorId="096EE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4in">
            <v:imagedata r:id="rId20" o:title="DV-PCA_scatter"/>
          </v:shape>
        </w:pict>
      </w:r>
    </w:p>
    <w:p w14:paraId="7EFB6644" w14:textId="77777777" w:rsidR="00CD0FF5" w:rsidRDefault="00877008" w:rsidP="003F4AE7">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Scatterplot of participants’ first principal component representing composite irritation with partner feedback.</w:t>
      </w:r>
      <w:proofErr w:type="gramEnd"/>
      <w:r>
        <w:rPr>
          <w:rFonts w:ascii="Times New Roman" w:hAnsi="Times New Roman" w:cs="Times New Roman"/>
          <w:sz w:val="24"/>
          <w:szCs w:val="24"/>
        </w:rPr>
        <w:t xml:space="preserve"> Participants more irritated with the feedback assigned greater coldpressor durations, indicating sensitivity and validity of the coldpressor measure of aggression. </w:t>
      </w:r>
      <w:r w:rsidR="00232014">
        <w:rPr>
          <w:rFonts w:ascii="Times New Roman" w:hAnsi="Times New Roman" w:cs="Times New Roman"/>
          <w:sz w:val="24"/>
          <w:szCs w:val="24"/>
        </w:rPr>
        <w:t>A</w:t>
      </w:r>
      <w:r>
        <w:rPr>
          <w:rFonts w:ascii="Times New Roman" w:hAnsi="Times New Roman" w:cs="Times New Roman"/>
          <w:sz w:val="24"/>
          <w:szCs w:val="24"/>
        </w:rPr>
        <w:t xml:space="preserve"> locally-weighted regression curve (LOESS) with shaded standard error region</w:t>
      </w:r>
      <w:r w:rsidR="00232014">
        <w:rPr>
          <w:rFonts w:ascii="Times New Roman" w:hAnsi="Times New Roman" w:cs="Times New Roman"/>
          <w:sz w:val="24"/>
          <w:szCs w:val="24"/>
        </w:rPr>
        <w:t xml:space="preserve"> is overlaid</w:t>
      </w:r>
      <w:r>
        <w:rPr>
          <w:rFonts w:ascii="Times New Roman" w:hAnsi="Times New Roman" w:cs="Times New Roman"/>
          <w:sz w:val="24"/>
          <w:szCs w:val="24"/>
        </w:rPr>
        <w:t>.</w:t>
      </w:r>
    </w:p>
    <w:p w14:paraId="0D8F407B" w14:textId="77777777" w:rsidR="00CD0FF5" w:rsidRDefault="00CD0FF5"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br w:type="page"/>
      </w:r>
    </w:p>
    <w:p w14:paraId="4BA9793D" w14:textId="77777777" w:rsidR="00CD0FF5" w:rsidRDefault="00CD0FF5" w:rsidP="003F4AE7">
      <w:pPr>
        <w:spacing w:after="0" w:line="480" w:lineRule="auto"/>
        <w:ind w:left="720" w:hanging="720"/>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Figure 2.</w:t>
      </w:r>
      <w:proofErr w:type="gramEnd"/>
      <w:r w:rsidR="00877008">
        <w:rPr>
          <w:rFonts w:ascii="Times New Roman" w:hAnsi="Times New Roman" w:cs="Times New Roman"/>
          <w:sz w:val="24"/>
          <w:szCs w:val="24"/>
        </w:rPr>
        <w:t xml:space="preserve"> </w:t>
      </w:r>
      <w:proofErr w:type="gramStart"/>
      <w:r w:rsidR="00877008">
        <w:rPr>
          <w:rFonts w:ascii="Times New Roman" w:hAnsi="Times New Roman" w:cs="Times New Roman"/>
          <w:sz w:val="24"/>
          <w:szCs w:val="24"/>
        </w:rPr>
        <w:t>Histograms of coldpressor duration per condition.</w:t>
      </w:r>
      <w:proofErr w:type="gramEnd"/>
    </w:p>
    <w:p w14:paraId="3F9CE8BC" w14:textId="77777777" w:rsidR="00CD0FF5" w:rsidRDefault="008109E7"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pict w14:anchorId="7E01CE50">
          <v:shape id="_x0000_i1026" type="#_x0000_t75" style="width:396pt;height:4in">
            <v:imagedata r:id="rId21" o:title="DV-condition_hist"/>
          </v:shape>
        </w:pict>
      </w:r>
    </w:p>
    <w:p w14:paraId="01994A65" w14:textId="77777777" w:rsidR="00CD0FF5" w:rsidRDefault="00877008" w:rsidP="003F4AE7">
      <w:pPr>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Histograms of aggression in each cell of the 2 (Violence) x 2 (Difficulty) design.</w:t>
      </w:r>
      <w:proofErr w:type="gramEnd"/>
      <w:r>
        <w:rPr>
          <w:rFonts w:ascii="Times New Roman" w:hAnsi="Times New Roman" w:cs="Times New Roman"/>
          <w:sz w:val="24"/>
          <w:szCs w:val="24"/>
        </w:rPr>
        <w:t xml:space="preserve"> The obtained data are non-normal and suggest that analyses should include approaches for categorical and mixed-model data.</w:t>
      </w:r>
      <w:r w:rsidR="00CD0FF5">
        <w:rPr>
          <w:rFonts w:ascii="Times New Roman" w:hAnsi="Times New Roman" w:cs="Times New Roman"/>
          <w:sz w:val="24"/>
          <w:szCs w:val="24"/>
        </w:rPr>
        <w:br w:type="page"/>
      </w:r>
    </w:p>
    <w:p w14:paraId="70C7ACDA" w14:textId="77777777" w:rsidR="00CD0FF5" w:rsidRDefault="008109E7" w:rsidP="003F4AE7">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lastRenderedPageBreak/>
        <w:pict w14:anchorId="2654BC57">
          <v:group id="Group 5" o:spid="_x0000_s1026" style="position:absolute;left:0;text-align:left;margin-left:0;margin-top:42pt;width:492pt;height:253.05pt;z-index:251659264" coordsize="62484,32137">
            <v:shape id="Picture 2" o:spid="_x0000_s1027" type="#_x0000_t75" style="position:absolute;top:133;width:32004;height:32004;visibility:visible">
              <v:imagedata r:id="rId22" o:title="AggBeh_Exp_1"/>
            </v:shape>
            <v:shape id="Picture 3" o:spid="_x0000_s1028" type="#_x0000_t75" style="position:absolute;left:30480;top:133;width:32004;height:32004;visibility:visible">
              <v:imagedata r:id="rId23" o:title="AggBeh_Exp_2"/>
            </v:shape>
            <v:rect id="Rectangle 4" o:spid="_x0000_s1029" style="position:absolute;left:6096;top:133;width:52578;height:1524;visibility:visible;v-text-anchor:middle" fillcolor="white [3212]" strokecolor="white [3212]" strokeweight="2pt">
              <v:textbox style="mso-next-textbox:#Rectangle 4">
                <w:txbxContent>
                  <w:p w14:paraId="485450C8" w14:textId="77777777" w:rsidR="008109E7" w:rsidRDefault="008109E7" w:rsidP="00877008">
                    <w:pPr>
                      <w:pStyle w:val="NormalWeb"/>
                      <w:spacing w:before="0" w:beforeAutospacing="0" w:after="0" w:afterAutospacing="0"/>
                      <w:jc w:val="center"/>
                    </w:pPr>
                    <w:r w:rsidRPr="00877008">
                      <w:rPr>
                        <w:rFonts w:asciiTheme="minorHAnsi" w:hAnsi="Calibri" w:cstheme="minorBidi"/>
                        <w:color w:val="FFFFFF" w:themeColor="light1"/>
                        <w:kern w:val="24"/>
                        <w:sz w:val="36"/>
                        <w:szCs w:val="36"/>
                      </w:rPr>
                      <w:t>B</w:t>
                    </w:r>
                  </w:p>
                </w:txbxContent>
              </v:textbox>
            </v:rect>
            <v:shapetype id="_x0000_t202" coordsize="21600,21600" o:spt="202" path="m,l,21600r21600,l21600,xe">
              <v:stroke joinstyle="miter"/>
              <v:path gradientshapeok="t" o:connecttype="rect"/>
            </v:shapetype>
            <v:shape id="TextBox 4" o:spid="_x0000_s1030" type="#_x0000_t202" style="position:absolute;left:9334;width:15354;height:2775;visibility:visible;mso-wrap-style:none" filled="f" stroked="f">
              <v:textbox style="mso-next-textbox:#TextBox 4;mso-fit-shape-to-text:t">
                <w:txbxContent>
                  <w:p w14:paraId="10FCD2B4" w14:textId="77777777" w:rsidR="008109E7" w:rsidRDefault="008109E7" w:rsidP="00877008">
                    <w:pPr>
                      <w:pStyle w:val="NormalWeb"/>
                      <w:spacing w:before="0" w:beforeAutospacing="0" w:after="0" w:afterAutospacing="0"/>
                    </w:pPr>
                    <w:r w:rsidRPr="00877008">
                      <w:rPr>
                        <w:rFonts w:asciiTheme="minorHAnsi" w:hAnsi="Calibri" w:cstheme="minorBidi"/>
                        <w:color w:val="000000" w:themeColor="text1"/>
                        <w:kern w:val="24"/>
                      </w:rPr>
                      <w:t>Best-Practices Studies</w:t>
                    </w:r>
                  </w:p>
                </w:txbxContent>
              </v:textbox>
            </v:shape>
            <v:shape id="TextBox 7" o:spid="_x0000_s1031" type="#_x0000_t202" style="position:absolute;left:43160;width:8275;height:2775;visibility:visible;mso-wrap-style:none" filled="f" stroked="f">
              <v:textbox style="mso-next-textbox:#TextBox 7;mso-fit-shape-to-text:t">
                <w:txbxContent>
                  <w:p w14:paraId="0A7913FE" w14:textId="77777777" w:rsidR="008109E7" w:rsidRDefault="008109E7" w:rsidP="00877008">
                    <w:pPr>
                      <w:pStyle w:val="NormalWeb"/>
                      <w:spacing w:before="0" w:beforeAutospacing="0" w:after="0" w:afterAutospacing="0"/>
                    </w:pPr>
                    <w:r w:rsidRPr="00877008">
                      <w:rPr>
                        <w:rFonts w:asciiTheme="minorHAnsi" w:hAnsi="Calibri" w:cstheme="minorBidi"/>
                        <w:color w:val="000000" w:themeColor="text1"/>
                        <w:kern w:val="24"/>
                      </w:rPr>
                      <w:t>All Studies</w:t>
                    </w:r>
                  </w:p>
                </w:txbxContent>
              </v:textbox>
            </v:shape>
            <w10:wrap type="topAndBottom"/>
          </v:group>
        </w:pict>
      </w:r>
      <w:proofErr w:type="gramStart"/>
      <w:r w:rsidR="00CD0FF5">
        <w:rPr>
          <w:rFonts w:ascii="Times New Roman" w:hAnsi="Times New Roman" w:cs="Times New Roman"/>
          <w:sz w:val="24"/>
          <w:szCs w:val="24"/>
        </w:rPr>
        <w:t>Figure 3.</w:t>
      </w:r>
      <w:proofErr w:type="gramEnd"/>
    </w:p>
    <w:p w14:paraId="373F0ED3" w14:textId="77777777" w:rsidR="00232014" w:rsidRPr="00232014" w:rsidRDefault="00232014" w:rsidP="003F4AE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PET-PEESE meta-regression of studies combined in Anderson et al. (2010) meta-analysis. Studies of effects of violent games on behavior in experimental paradigms are shown. On the left are studies selected as meeting “best-practices” criteria; on the right are all studies. While naïve meta-analysis concludes that the effect is larger among best-practices studies (</w:t>
      </w:r>
      <w:r>
        <w:rPr>
          <w:rFonts w:ascii="Times New Roman" w:hAnsi="Times New Roman" w:cs="Times New Roman"/>
          <w:i/>
          <w:sz w:val="24"/>
          <w:szCs w:val="24"/>
        </w:rPr>
        <w:t xml:space="preserve">r </w:t>
      </w:r>
      <w:r>
        <w:rPr>
          <w:rFonts w:ascii="Times New Roman" w:hAnsi="Times New Roman" w:cs="Times New Roman"/>
          <w:sz w:val="24"/>
          <w:szCs w:val="24"/>
        </w:rPr>
        <w:t>= .22) than among studies in general (</w:t>
      </w:r>
      <w:r>
        <w:rPr>
          <w:rFonts w:ascii="Times New Roman" w:hAnsi="Times New Roman" w:cs="Times New Roman"/>
          <w:i/>
          <w:sz w:val="24"/>
          <w:szCs w:val="24"/>
        </w:rPr>
        <w:t xml:space="preserve">r </w:t>
      </w:r>
      <w:r>
        <w:rPr>
          <w:rFonts w:ascii="Times New Roman" w:hAnsi="Times New Roman" w:cs="Times New Roman"/>
          <w:sz w:val="24"/>
          <w:szCs w:val="24"/>
        </w:rPr>
        <w:t>= .18), the funnel plot is more asymmetrical, suggesting that application of inclusion criteria increased selection bias. After adjusting for bias with PET-PEESE, it appears that effects in best-practices studies are very small (</w:t>
      </w:r>
      <w:r>
        <w:rPr>
          <w:rFonts w:ascii="Times New Roman" w:hAnsi="Times New Roman" w:cs="Times New Roman"/>
          <w:i/>
          <w:sz w:val="24"/>
          <w:szCs w:val="24"/>
        </w:rPr>
        <w:t xml:space="preserve">r </w:t>
      </w:r>
      <w:r>
        <w:rPr>
          <w:rFonts w:ascii="Times New Roman" w:hAnsi="Times New Roman" w:cs="Times New Roman"/>
          <w:sz w:val="24"/>
          <w:szCs w:val="24"/>
        </w:rPr>
        <w:t>= .08), and smaller than that in studies in general (</w:t>
      </w:r>
      <w:r>
        <w:rPr>
          <w:rFonts w:ascii="Times New Roman" w:hAnsi="Times New Roman" w:cs="Times New Roman"/>
          <w:i/>
          <w:sz w:val="24"/>
          <w:szCs w:val="24"/>
        </w:rPr>
        <w:t xml:space="preserve">r </w:t>
      </w:r>
      <w:r>
        <w:rPr>
          <w:rFonts w:ascii="Times New Roman" w:hAnsi="Times New Roman" w:cs="Times New Roman"/>
          <w:sz w:val="24"/>
          <w:szCs w:val="24"/>
        </w:rPr>
        <w:t>= .16). Thus, the results of the present study may not be as unusual as they initially seem.</w:t>
      </w:r>
    </w:p>
    <w:p w14:paraId="09287BC3" w14:textId="77777777" w:rsidR="00232014" w:rsidRDefault="00232014" w:rsidP="003F4AE7">
      <w:pPr>
        <w:spacing w:after="0" w:line="480" w:lineRule="auto"/>
        <w:contextualSpacing/>
        <w:rPr>
          <w:rFonts w:ascii="Times New Roman" w:hAnsi="Times New Roman" w:cs="Times New Roman"/>
          <w:sz w:val="24"/>
          <w:szCs w:val="24"/>
        </w:rPr>
      </w:pPr>
    </w:p>
    <w:p w14:paraId="7120A9C6" w14:textId="77777777" w:rsidR="00232014" w:rsidRDefault="00232014" w:rsidP="003F4AE7">
      <w:pPr>
        <w:spacing w:after="0" w:line="480" w:lineRule="auto"/>
        <w:contextualSpacing/>
        <w:rPr>
          <w:rFonts w:ascii="Times New Roman" w:hAnsi="Times New Roman" w:cs="Times New Roman"/>
          <w:sz w:val="24"/>
          <w:szCs w:val="24"/>
        </w:rPr>
        <w:sectPr w:rsidR="00232014" w:rsidSect="00101AFA">
          <w:pgSz w:w="12240" w:h="15840"/>
          <w:pgMar w:top="1440" w:right="1440" w:bottom="1440" w:left="1440" w:header="720" w:footer="720" w:gutter="0"/>
          <w:cols w:space="720"/>
          <w:docGrid w:linePitch="360"/>
        </w:sectPr>
      </w:pPr>
    </w:p>
    <w:p w14:paraId="0D1E0B24" w14:textId="77777777" w:rsidR="00083460" w:rsidRDefault="00083460" w:rsidP="003F4AE7">
      <w:pPr>
        <w:spacing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Appendix 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coldpressor assignment measure of aggressive behavior.</w:t>
      </w:r>
      <w:proofErr w:type="gramEnd"/>
    </w:p>
    <w:p w14:paraId="549E2172" w14:textId="77777777" w:rsidR="00083460" w:rsidRDefault="00083460" w:rsidP="003F4AE7">
      <w:pPr>
        <w:pStyle w:val="Title"/>
        <w:spacing w:line="480" w:lineRule="auto"/>
        <w:contextualSpacing/>
      </w:pPr>
      <w:r>
        <w:t>Duration of other participant’s distraction</w:t>
      </w:r>
    </w:p>
    <w:p w14:paraId="5175E330" w14:textId="77777777" w:rsidR="00083460" w:rsidRDefault="00083460" w:rsidP="003F4AE7">
      <w:pPr>
        <w:spacing w:line="480" w:lineRule="auto"/>
        <w:contextualSpacing/>
      </w:pPr>
    </w:p>
    <w:p w14:paraId="32997AEF" w14:textId="77777777" w:rsidR="00083460" w:rsidRDefault="00083460" w:rsidP="003F4AE7">
      <w:pPr>
        <w:spacing w:line="480" w:lineRule="auto"/>
        <w:contextualSpacing/>
      </w:pPr>
    </w:p>
    <w:p w14:paraId="450DFC24" w14:textId="77777777" w:rsidR="00083460" w:rsidRDefault="00083460" w:rsidP="003F4AE7">
      <w:pPr>
        <w:spacing w:line="480" w:lineRule="auto"/>
        <w:contextualSpacing/>
      </w:pPr>
    </w:p>
    <w:p w14:paraId="448EB856" w14:textId="77777777" w:rsidR="00083460" w:rsidRDefault="00083460" w:rsidP="003F4AE7">
      <w:pPr>
        <w:spacing w:line="480" w:lineRule="auto"/>
        <w:contextualSpacing/>
      </w:pPr>
      <w:r>
        <w:rPr>
          <w:b/>
          <w:u w:val="single"/>
        </w:rPr>
        <w:t>Directions</w:t>
      </w:r>
      <w:r>
        <w:t>:  Using the scale below, indicate how long (in seconds) the other participant should be distracted as he/she performs the next task by circling the desired number:</w:t>
      </w:r>
    </w:p>
    <w:p w14:paraId="32428B1E" w14:textId="77777777" w:rsidR="00083460" w:rsidRDefault="00083460" w:rsidP="003F4AE7">
      <w:pPr>
        <w:spacing w:line="480" w:lineRule="auto"/>
        <w:contextualSpacing/>
      </w:pPr>
    </w:p>
    <w:p w14:paraId="3DDFC980" w14:textId="77777777" w:rsidR="00083460" w:rsidRDefault="00083460" w:rsidP="003F4AE7">
      <w:pPr>
        <w:spacing w:line="480" w:lineRule="auto"/>
        <w:contextualSpacing/>
      </w:pPr>
    </w:p>
    <w:p w14:paraId="4D4217E7"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1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2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3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4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5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6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7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8        </w:t>
      </w:r>
      <w:r>
        <w:rPr>
          <w:rFonts w:ascii="Times New Roman" w:eastAsia="Lucida Sans Unicode" w:hAnsi="Times New Roman" w:cs="Times New Roman"/>
          <w:kern w:val="1"/>
          <w:sz w:val="20"/>
          <w:szCs w:val="20"/>
        </w:rPr>
        <w:t xml:space="preserve"> </w:t>
      </w:r>
      <w:r w:rsidRPr="00083460">
        <w:rPr>
          <w:rFonts w:ascii="Times New Roman" w:eastAsia="Lucida Sans Unicode" w:hAnsi="Times New Roman" w:cs="Times New Roman"/>
          <w:kern w:val="1"/>
          <w:sz w:val="20"/>
          <w:szCs w:val="20"/>
        </w:rPr>
        <w:t xml:space="preserve">        9</w:t>
      </w:r>
    </w:p>
    <w:p w14:paraId="7B9BE20A"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(0 sec)         (10 sec)       (20 sec)        (30 sec)         (40 sec)        (50 sec)          (60 sec)        (70 sec)       (80 sec)</w:t>
      </w:r>
    </w:p>
    <w:p w14:paraId="263B93C5"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No                                  slight                                 moderate                            strong                          very strong                  distraction                      distraction                          distraction                        distraction</w:t>
      </w:r>
      <w:r w:rsidRPr="00083460">
        <w:rPr>
          <w:rFonts w:ascii="Times New Roman" w:eastAsia="Lucida Sans Unicode" w:hAnsi="Times New Roman" w:cs="Times New Roman"/>
          <w:kern w:val="1"/>
          <w:sz w:val="20"/>
          <w:szCs w:val="20"/>
        </w:rPr>
        <w:tab/>
      </w:r>
      <w:r w:rsidRPr="00083460">
        <w:rPr>
          <w:rFonts w:ascii="Times New Roman" w:eastAsia="Lucida Sans Unicode" w:hAnsi="Times New Roman" w:cs="Times New Roman"/>
          <w:kern w:val="1"/>
          <w:sz w:val="20"/>
          <w:szCs w:val="20"/>
        </w:rPr>
        <w:tab/>
        <w:t xml:space="preserve">         distraction</w:t>
      </w:r>
    </w:p>
    <w:p w14:paraId="56A0A30A" w14:textId="77777777" w:rsidR="00083460" w:rsidRPr="00083460" w:rsidRDefault="00083460" w:rsidP="003F4AE7">
      <w:pPr>
        <w:widowControl w:val="0"/>
        <w:suppressAutoHyphens/>
        <w:spacing w:after="0" w:line="480" w:lineRule="auto"/>
        <w:contextualSpacing/>
        <w:rPr>
          <w:rFonts w:ascii="Times New Roman" w:eastAsia="Lucida Sans Unicode" w:hAnsi="Times New Roman" w:cs="Times New Roman"/>
          <w:kern w:val="1"/>
          <w:sz w:val="20"/>
          <w:szCs w:val="20"/>
        </w:rPr>
      </w:pPr>
      <w:r w:rsidRPr="00083460">
        <w:rPr>
          <w:rFonts w:ascii="Times New Roman" w:eastAsia="Lucida Sans Unicode" w:hAnsi="Times New Roman" w:cs="Times New Roman"/>
          <w:kern w:val="1"/>
          <w:sz w:val="20"/>
          <w:szCs w:val="20"/>
        </w:rPr>
        <w:t xml:space="preserve">  </w:t>
      </w:r>
      <w:proofErr w:type="gramStart"/>
      <w:r w:rsidRPr="00083460">
        <w:rPr>
          <w:rFonts w:ascii="Times New Roman" w:eastAsia="Lucida Sans Unicode" w:hAnsi="Times New Roman" w:cs="Times New Roman"/>
          <w:kern w:val="1"/>
          <w:sz w:val="20"/>
          <w:szCs w:val="20"/>
        </w:rPr>
        <w:t>at</w:t>
      </w:r>
      <w:proofErr w:type="gramEnd"/>
      <w:r w:rsidRPr="00083460">
        <w:rPr>
          <w:rFonts w:ascii="Times New Roman" w:eastAsia="Lucida Sans Unicode" w:hAnsi="Times New Roman" w:cs="Times New Roman"/>
          <w:kern w:val="1"/>
          <w:sz w:val="20"/>
          <w:szCs w:val="20"/>
        </w:rPr>
        <w:t xml:space="preserve"> all</w:t>
      </w:r>
    </w:p>
    <w:p w14:paraId="6B9B927E" w14:textId="77777777" w:rsidR="00083460" w:rsidRDefault="00083460" w:rsidP="003F4AE7">
      <w:pPr>
        <w:spacing w:line="480" w:lineRule="auto"/>
        <w:contextualSpacing/>
      </w:pPr>
    </w:p>
    <w:p w14:paraId="4A4FE023" w14:textId="77777777" w:rsidR="00083460" w:rsidRDefault="00083460" w:rsidP="003F4AE7">
      <w:pPr>
        <w:spacing w:line="480" w:lineRule="auto"/>
        <w:contextualSpacing/>
      </w:pPr>
    </w:p>
    <w:p w14:paraId="75567BFF" w14:textId="77777777" w:rsidR="00083460" w:rsidRDefault="00083460" w:rsidP="003F4AE7">
      <w:pPr>
        <w:spacing w:line="480" w:lineRule="auto"/>
        <w:contextualSpacing/>
        <w:rPr>
          <w:shd w:val="clear" w:color="auto" w:fill="FFFF00"/>
        </w:rPr>
      </w:pPr>
    </w:p>
    <w:p w14:paraId="11DFEB50" w14:textId="77777777" w:rsidR="00083460" w:rsidRDefault="00083460" w:rsidP="003F4AE7">
      <w:pPr>
        <w:spacing w:line="480" w:lineRule="auto"/>
        <w:contextualSpacing/>
        <w:rPr>
          <w:shd w:val="clear" w:color="auto" w:fill="FFFF00"/>
        </w:rPr>
      </w:pPr>
    </w:p>
    <w:p w14:paraId="56531156" w14:textId="77777777" w:rsidR="00083460" w:rsidRDefault="00083460" w:rsidP="003F4AE7">
      <w:pPr>
        <w:spacing w:line="480" w:lineRule="auto"/>
        <w:contextualSpacing/>
        <w:rPr>
          <w:shd w:val="clear" w:color="auto" w:fill="FFFF00"/>
        </w:rPr>
      </w:pPr>
    </w:p>
    <w:p w14:paraId="4BCCEFB3" w14:textId="77777777" w:rsidR="00083460" w:rsidRDefault="00083460" w:rsidP="003F4AE7">
      <w:pPr>
        <w:spacing w:line="480" w:lineRule="auto"/>
        <w:contextualSpacing/>
        <w:rPr>
          <w:shd w:val="clear" w:color="auto" w:fill="FFFF00"/>
        </w:rPr>
      </w:pPr>
      <w:r>
        <w:rPr>
          <w:shd w:val="clear" w:color="auto" w:fill="FFFF00"/>
        </w:rPr>
        <w:br w:type="page"/>
      </w:r>
    </w:p>
    <w:p w14:paraId="10148F9B" w14:textId="77777777" w:rsidR="00083460" w:rsidRPr="00083460" w:rsidRDefault="00083460" w:rsidP="003F4AE7">
      <w:pPr>
        <w:spacing w:line="480" w:lineRule="auto"/>
        <w:contextualSpacing/>
      </w:pPr>
      <w:proofErr w:type="gramStart"/>
      <w:r w:rsidRPr="00083460">
        <w:lastRenderedPageBreak/>
        <w:t>Appendix B. Post-questionnaire measure.</w:t>
      </w:r>
      <w:proofErr w:type="gramEnd"/>
      <w:r w:rsidRPr="00083460">
        <w:t xml:space="preserve"> Measure checks the strength of manipulations of provocation and game content, while also collecting demographics and previous video game exposure.</w:t>
      </w:r>
    </w:p>
    <w:p w14:paraId="7FD5DE29" w14:textId="77777777" w:rsidR="00083460" w:rsidRPr="000775D1" w:rsidRDefault="00083460" w:rsidP="003F4AE7">
      <w:pPr>
        <w:spacing w:line="480" w:lineRule="auto"/>
        <w:contextualSpacing/>
      </w:pPr>
      <w:r>
        <w:t>Please provide us with feedback on your experience in the essay exchange by circling the number which best represents how you felt.</w:t>
      </w:r>
    </w:p>
    <w:p w14:paraId="4AB8B538" w14:textId="77777777" w:rsidR="00083460" w:rsidRDefault="00083460" w:rsidP="003F4AE7">
      <w:pPr>
        <w:spacing w:line="480" w:lineRule="auto"/>
        <w:contextualSpacing/>
        <w:rPr>
          <w:b/>
          <w:sz w:val="20"/>
        </w:rPr>
      </w:pPr>
    </w:p>
    <w:p w14:paraId="2B0CF598" w14:textId="77777777" w:rsidR="00083460" w:rsidRPr="00735FDC" w:rsidRDefault="00083460" w:rsidP="003F4AE7">
      <w:pPr>
        <w:spacing w:line="480" w:lineRule="auto"/>
        <w:contextualSpacing/>
        <w:rPr>
          <w:b/>
          <w:sz w:val="20"/>
        </w:rPr>
      </w:pPr>
      <w:r>
        <w:rPr>
          <w:b/>
          <w:sz w:val="20"/>
        </w:rPr>
        <w:t>1</w:t>
      </w:r>
      <w:r w:rsidRPr="00735FDC">
        <w:rPr>
          <w:b/>
          <w:sz w:val="20"/>
        </w:rPr>
        <w:t xml:space="preserve">.  </w:t>
      </w:r>
      <w:r>
        <w:rPr>
          <w:b/>
          <w:sz w:val="20"/>
        </w:rPr>
        <w:t xml:space="preserve">I felt </w:t>
      </w:r>
      <w:r>
        <w:rPr>
          <w:b/>
          <w:i/>
          <w:sz w:val="20"/>
        </w:rPr>
        <w:t xml:space="preserve">irritated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26DE2CF" w14:textId="77777777" w:rsidTr="00083460">
        <w:tc>
          <w:tcPr>
            <w:tcW w:w="1368" w:type="dxa"/>
          </w:tcPr>
          <w:p w14:paraId="2B36904D" w14:textId="77777777" w:rsidR="00083460" w:rsidRDefault="00083460" w:rsidP="003F4AE7">
            <w:pPr>
              <w:spacing w:line="480" w:lineRule="auto"/>
              <w:contextualSpacing/>
              <w:jc w:val="center"/>
              <w:rPr>
                <w:sz w:val="20"/>
              </w:rPr>
            </w:pPr>
            <w:r>
              <w:rPr>
                <w:sz w:val="20"/>
              </w:rPr>
              <w:t>1</w:t>
            </w:r>
          </w:p>
        </w:tc>
        <w:tc>
          <w:tcPr>
            <w:tcW w:w="1368" w:type="dxa"/>
          </w:tcPr>
          <w:p w14:paraId="674AA9C5" w14:textId="77777777" w:rsidR="00083460" w:rsidRDefault="00083460" w:rsidP="003F4AE7">
            <w:pPr>
              <w:spacing w:line="480" w:lineRule="auto"/>
              <w:contextualSpacing/>
              <w:jc w:val="center"/>
              <w:rPr>
                <w:sz w:val="20"/>
              </w:rPr>
            </w:pPr>
            <w:r>
              <w:rPr>
                <w:sz w:val="20"/>
              </w:rPr>
              <w:t>2</w:t>
            </w:r>
          </w:p>
        </w:tc>
        <w:tc>
          <w:tcPr>
            <w:tcW w:w="1368" w:type="dxa"/>
          </w:tcPr>
          <w:p w14:paraId="365FD591" w14:textId="77777777" w:rsidR="00083460" w:rsidRDefault="00083460" w:rsidP="003F4AE7">
            <w:pPr>
              <w:spacing w:line="480" w:lineRule="auto"/>
              <w:contextualSpacing/>
              <w:jc w:val="center"/>
              <w:rPr>
                <w:sz w:val="20"/>
              </w:rPr>
            </w:pPr>
            <w:r>
              <w:rPr>
                <w:sz w:val="20"/>
              </w:rPr>
              <w:t>3</w:t>
            </w:r>
          </w:p>
        </w:tc>
        <w:tc>
          <w:tcPr>
            <w:tcW w:w="1368" w:type="dxa"/>
          </w:tcPr>
          <w:p w14:paraId="1590DDD7" w14:textId="77777777" w:rsidR="00083460" w:rsidRDefault="00083460" w:rsidP="003F4AE7">
            <w:pPr>
              <w:spacing w:line="480" w:lineRule="auto"/>
              <w:contextualSpacing/>
              <w:jc w:val="center"/>
              <w:rPr>
                <w:sz w:val="20"/>
              </w:rPr>
            </w:pPr>
            <w:r>
              <w:rPr>
                <w:sz w:val="20"/>
              </w:rPr>
              <w:t>4</w:t>
            </w:r>
          </w:p>
        </w:tc>
        <w:tc>
          <w:tcPr>
            <w:tcW w:w="1368" w:type="dxa"/>
          </w:tcPr>
          <w:p w14:paraId="719B437D" w14:textId="77777777" w:rsidR="00083460" w:rsidRDefault="00083460" w:rsidP="003F4AE7">
            <w:pPr>
              <w:spacing w:line="480" w:lineRule="auto"/>
              <w:contextualSpacing/>
              <w:jc w:val="center"/>
              <w:rPr>
                <w:sz w:val="20"/>
              </w:rPr>
            </w:pPr>
            <w:r>
              <w:rPr>
                <w:sz w:val="20"/>
              </w:rPr>
              <w:t>5</w:t>
            </w:r>
          </w:p>
        </w:tc>
        <w:tc>
          <w:tcPr>
            <w:tcW w:w="1368" w:type="dxa"/>
          </w:tcPr>
          <w:p w14:paraId="6C791010" w14:textId="77777777" w:rsidR="00083460" w:rsidRDefault="00083460" w:rsidP="003F4AE7">
            <w:pPr>
              <w:spacing w:line="480" w:lineRule="auto"/>
              <w:contextualSpacing/>
              <w:jc w:val="center"/>
              <w:rPr>
                <w:sz w:val="20"/>
              </w:rPr>
            </w:pPr>
            <w:r>
              <w:rPr>
                <w:sz w:val="20"/>
              </w:rPr>
              <w:t>6</w:t>
            </w:r>
          </w:p>
        </w:tc>
        <w:tc>
          <w:tcPr>
            <w:tcW w:w="1368" w:type="dxa"/>
          </w:tcPr>
          <w:p w14:paraId="7B6A272D" w14:textId="77777777" w:rsidR="00083460" w:rsidRDefault="00083460" w:rsidP="003F4AE7">
            <w:pPr>
              <w:spacing w:line="480" w:lineRule="auto"/>
              <w:contextualSpacing/>
              <w:jc w:val="center"/>
              <w:rPr>
                <w:sz w:val="20"/>
              </w:rPr>
            </w:pPr>
            <w:r>
              <w:rPr>
                <w:sz w:val="20"/>
              </w:rPr>
              <w:t>7</w:t>
            </w:r>
          </w:p>
        </w:tc>
      </w:tr>
      <w:tr w:rsidR="00083460" w14:paraId="32EF6E98" w14:textId="77777777" w:rsidTr="00083460">
        <w:tc>
          <w:tcPr>
            <w:tcW w:w="1368" w:type="dxa"/>
          </w:tcPr>
          <w:p w14:paraId="3CA2E39C" w14:textId="77777777" w:rsidR="00083460" w:rsidRDefault="00083460" w:rsidP="003F4AE7">
            <w:pPr>
              <w:spacing w:line="480" w:lineRule="auto"/>
              <w:contextualSpacing/>
              <w:jc w:val="center"/>
              <w:rPr>
                <w:sz w:val="20"/>
              </w:rPr>
            </w:pPr>
            <w:r>
              <w:rPr>
                <w:sz w:val="20"/>
              </w:rPr>
              <w:t>Strongly Disagree</w:t>
            </w:r>
          </w:p>
        </w:tc>
        <w:tc>
          <w:tcPr>
            <w:tcW w:w="1368" w:type="dxa"/>
          </w:tcPr>
          <w:p w14:paraId="5002AB4B" w14:textId="77777777" w:rsidR="00083460" w:rsidRDefault="00083460" w:rsidP="003F4AE7">
            <w:pPr>
              <w:spacing w:line="480" w:lineRule="auto"/>
              <w:contextualSpacing/>
              <w:rPr>
                <w:sz w:val="20"/>
              </w:rPr>
            </w:pPr>
          </w:p>
        </w:tc>
        <w:tc>
          <w:tcPr>
            <w:tcW w:w="1368" w:type="dxa"/>
          </w:tcPr>
          <w:p w14:paraId="11722B00" w14:textId="77777777" w:rsidR="00083460" w:rsidRDefault="00083460" w:rsidP="003F4AE7">
            <w:pPr>
              <w:spacing w:line="480" w:lineRule="auto"/>
              <w:contextualSpacing/>
              <w:rPr>
                <w:sz w:val="20"/>
              </w:rPr>
            </w:pPr>
          </w:p>
        </w:tc>
        <w:tc>
          <w:tcPr>
            <w:tcW w:w="1368" w:type="dxa"/>
          </w:tcPr>
          <w:p w14:paraId="63E84ECD"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2240A54" w14:textId="77777777" w:rsidR="00083460" w:rsidRDefault="00083460" w:rsidP="003F4AE7">
            <w:pPr>
              <w:spacing w:line="480" w:lineRule="auto"/>
              <w:contextualSpacing/>
              <w:rPr>
                <w:sz w:val="20"/>
              </w:rPr>
            </w:pPr>
          </w:p>
        </w:tc>
        <w:tc>
          <w:tcPr>
            <w:tcW w:w="1368" w:type="dxa"/>
          </w:tcPr>
          <w:p w14:paraId="1BAD1C06" w14:textId="77777777" w:rsidR="00083460" w:rsidRDefault="00083460" w:rsidP="003F4AE7">
            <w:pPr>
              <w:spacing w:line="480" w:lineRule="auto"/>
              <w:contextualSpacing/>
              <w:rPr>
                <w:sz w:val="20"/>
              </w:rPr>
            </w:pPr>
          </w:p>
        </w:tc>
        <w:tc>
          <w:tcPr>
            <w:tcW w:w="1368" w:type="dxa"/>
          </w:tcPr>
          <w:p w14:paraId="5B18CE0C" w14:textId="77777777" w:rsidR="00083460" w:rsidRDefault="00083460" w:rsidP="003F4AE7">
            <w:pPr>
              <w:spacing w:line="480" w:lineRule="auto"/>
              <w:contextualSpacing/>
              <w:jc w:val="center"/>
              <w:rPr>
                <w:sz w:val="20"/>
              </w:rPr>
            </w:pPr>
            <w:r>
              <w:rPr>
                <w:sz w:val="20"/>
              </w:rPr>
              <w:t>Strongly</w:t>
            </w:r>
          </w:p>
          <w:p w14:paraId="61A58138" w14:textId="77777777" w:rsidR="00083460" w:rsidRDefault="00083460" w:rsidP="003F4AE7">
            <w:pPr>
              <w:spacing w:line="480" w:lineRule="auto"/>
              <w:contextualSpacing/>
              <w:jc w:val="center"/>
              <w:rPr>
                <w:sz w:val="20"/>
              </w:rPr>
            </w:pPr>
            <w:r>
              <w:rPr>
                <w:sz w:val="20"/>
              </w:rPr>
              <w:t>Agree</w:t>
            </w:r>
          </w:p>
          <w:p w14:paraId="255B1989" w14:textId="77777777" w:rsidR="00083460" w:rsidRDefault="00083460" w:rsidP="003F4AE7">
            <w:pPr>
              <w:spacing w:line="480" w:lineRule="auto"/>
              <w:contextualSpacing/>
              <w:jc w:val="center"/>
              <w:rPr>
                <w:sz w:val="20"/>
              </w:rPr>
            </w:pPr>
          </w:p>
        </w:tc>
      </w:tr>
    </w:tbl>
    <w:p w14:paraId="26727E2F" w14:textId="77777777" w:rsidR="00083460" w:rsidRPr="00735FDC" w:rsidRDefault="00083460" w:rsidP="003F4AE7">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happy </w:t>
      </w:r>
      <w:r>
        <w:rPr>
          <w:b/>
          <w:sz w:val="20"/>
        </w:rPr>
        <w:t>about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84D67FC" w14:textId="77777777" w:rsidTr="00083460">
        <w:tc>
          <w:tcPr>
            <w:tcW w:w="1368" w:type="dxa"/>
          </w:tcPr>
          <w:p w14:paraId="115F970F" w14:textId="77777777" w:rsidR="00083460" w:rsidRDefault="00083460" w:rsidP="003F4AE7">
            <w:pPr>
              <w:spacing w:line="480" w:lineRule="auto"/>
              <w:contextualSpacing/>
              <w:jc w:val="center"/>
              <w:rPr>
                <w:sz w:val="20"/>
              </w:rPr>
            </w:pPr>
            <w:r>
              <w:rPr>
                <w:sz w:val="20"/>
              </w:rPr>
              <w:t>1</w:t>
            </w:r>
          </w:p>
        </w:tc>
        <w:tc>
          <w:tcPr>
            <w:tcW w:w="1368" w:type="dxa"/>
          </w:tcPr>
          <w:p w14:paraId="1B32E6F4" w14:textId="77777777" w:rsidR="00083460" w:rsidRDefault="00083460" w:rsidP="003F4AE7">
            <w:pPr>
              <w:spacing w:line="480" w:lineRule="auto"/>
              <w:contextualSpacing/>
              <w:jc w:val="center"/>
              <w:rPr>
                <w:sz w:val="20"/>
              </w:rPr>
            </w:pPr>
            <w:r>
              <w:rPr>
                <w:sz w:val="20"/>
              </w:rPr>
              <w:t>2</w:t>
            </w:r>
          </w:p>
        </w:tc>
        <w:tc>
          <w:tcPr>
            <w:tcW w:w="1368" w:type="dxa"/>
          </w:tcPr>
          <w:p w14:paraId="0AD2E394" w14:textId="77777777" w:rsidR="00083460" w:rsidRDefault="00083460" w:rsidP="003F4AE7">
            <w:pPr>
              <w:spacing w:line="480" w:lineRule="auto"/>
              <w:contextualSpacing/>
              <w:jc w:val="center"/>
              <w:rPr>
                <w:sz w:val="20"/>
              </w:rPr>
            </w:pPr>
            <w:r>
              <w:rPr>
                <w:sz w:val="20"/>
              </w:rPr>
              <w:t>3</w:t>
            </w:r>
          </w:p>
        </w:tc>
        <w:tc>
          <w:tcPr>
            <w:tcW w:w="1368" w:type="dxa"/>
          </w:tcPr>
          <w:p w14:paraId="57715C70" w14:textId="77777777" w:rsidR="00083460" w:rsidRDefault="00083460" w:rsidP="003F4AE7">
            <w:pPr>
              <w:spacing w:line="480" w:lineRule="auto"/>
              <w:contextualSpacing/>
              <w:jc w:val="center"/>
              <w:rPr>
                <w:sz w:val="20"/>
              </w:rPr>
            </w:pPr>
            <w:r>
              <w:rPr>
                <w:sz w:val="20"/>
              </w:rPr>
              <w:t>4</w:t>
            </w:r>
          </w:p>
        </w:tc>
        <w:tc>
          <w:tcPr>
            <w:tcW w:w="1368" w:type="dxa"/>
          </w:tcPr>
          <w:p w14:paraId="32F40CF4" w14:textId="77777777" w:rsidR="00083460" w:rsidRDefault="00083460" w:rsidP="003F4AE7">
            <w:pPr>
              <w:spacing w:line="480" w:lineRule="auto"/>
              <w:contextualSpacing/>
              <w:jc w:val="center"/>
              <w:rPr>
                <w:sz w:val="20"/>
              </w:rPr>
            </w:pPr>
            <w:r>
              <w:rPr>
                <w:sz w:val="20"/>
              </w:rPr>
              <w:t>5</w:t>
            </w:r>
          </w:p>
        </w:tc>
        <w:tc>
          <w:tcPr>
            <w:tcW w:w="1368" w:type="dxa"/>
          </w:tcPr>
          <w:p w14:paraId="57A1C56E" w14:textId="77777777" w:rsidR="00083460" w:rsidRDefault="00083460" w:rsidP="003F4AE7">
            <w:pPr>
              <w:spacing w:line="480" w:lineRule="auto"/>
              <w:contextualSpacing/>
              <w:jc w:val="center"/>
              <w:rPr>
                <w:sz w:val="20"/>
              </w:rPr>
            </w:pPr>
            <w:r>
              <w:rPr>
                <w:sz w:val="20"/>
              </w:rPr>
              <w:t>6</w:t>
            </w:r>
          </w:p>
        </w:tc>
        <w:tc>
          <w:tcPr>
            <w:tcW w:w="1368" w:type="dxa"/>
          </w:tcPr>
          <w:p w14:paraId="741FF02A" w14:textId="77777777" w:rsidR="00083460" w:rsidRDefault="00083460" w:rsidP="003F4AE7">
            <w:pPr>
              <w:spacing w:line="480" w:lineRule="auto"/>
              <w:contextualSpacing/>
              <w:jc w:val="center"/>
              <w:rPr>
                <w:sz w:val="20"/>
              </w:rPr>
            </w:pPr>
            <w:r>
              <w:rPr>
                <w:sz w:val="20"/>
              </w:rPr>
              <w:t>7</w:t>
            </w:r>
          </w:p>
        </w:tc>
      </w:tr>
      <w:tr w:rsidR="00083460" w14:paraId="47761745" w14:textId="77777777" w:rsidTr="00083460">
        <w:tc>
          <w:tcPr>
            <w:tcW w:w="1368" w:type="dxa"/>
          </w:tcPr>
          <w:p w14:paraId="1C9AD13E" w14:textId="77777777" w:rsidR="00083460" w:rsidRDefault="00083460" w:rsidP="003F4AE7">
            <w:pPr>
              <w:spacing w:line="480" w:lineRule="auto"/>
              <w:contextualSpacing/>
              <w:jc w:val="center"/>
              <w:rPr>
                <w:sz w:val="20"/>
              </w:rPr>
            </w:pPr>
            <w:r>
              <w:rPr>
                <w:sz w:val="20"/>
              </w:rPr>
              <w:t>Strongly Disagree</w:t>
            </w:r>
          </w:p>
          <w:p w14:paraId="7A59EED1" w14:textId="77777777" w:rsidR="00083460" w:rsidRDefault="00083460" w:rsidP="003F4AE7">
            <w:pPr>
              <w:spacing w:line="480" w:lineRule="auto"/>
              <w:contextualSpacing/>
              <w:jc w:val="center"/>
              <w:rPr>
                <w:sz w:val="20"/>
              </w:rPr>
            </w:pPr>
          </w:p>
        </w:tc>
        <w:tc>
          <w:tcPr>
            <w:tcW w:w="1368" w:type="dxa"/>
          </w:tcPr>
          <w:p w14:paraId="672BCA13" w14:textId="77777777" w:rsidR="00083460" w:rsidRDefault="00083460" w:rsidP="003F4AE7">
            <w:pPr>
              <w:spacing w:line="480" w:lineRule="auto"/>
              <w:contextualSpacing/>
              <w:rPr>
                <w:sz w:val="20"/>
              </w:rPr>
            </w:pPr>
          </w:p>
        </w:tc>
        <w:tc>
          <w:tcPr>
            <w:tcW w:w="1368" w:type="dxa"/>
          </w:tcPr>
          <w:p w14:paraId="15F42860" w14:textId="77777777" w:rsidR="00083460" w:rsidRDefault="00083460" w:rsidP="003F4AE7">
            <w:pPr>
              <w:spacing w:line="480" w:lineRule="auto"/>
              <w:contextualSpacing/>
              <w:rPr>
                <w:sz w:val="20"/>
              </w:rPr>
            </w:pPr>
          </w:p>
        </w:tc>
        <w:tc>
          <w:tcPr>
            <w:tcW w:w="1368" w:type="dxa"/>
          </w:tcPr>
          <w:p w14:paraId="52BDACD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19B7B68" w14:textId="77777777" w:rsidR="00083460" w:rsidRDefault="00083460" w:rsidP="003F4AE7">
            <w:pPr>
              <w:spacing w:line="480" w:lineRule="auto"/>
              <w:contextualSpacing/>
              <w:rPr>
                <w:sz w:val="20"/>
              </w:rPr>
            </w:pPr>
          </w:p>
        </w:tc>
        <w:tc>
          <w:tcPr>
            <w:tcW w:w="1368" w:type="dxa"/>
          </w:tcPr>
          <w:p w14:paraId="54DA286F" w14:textId="77777777" w:rsidR="00083460" w:rsidRDefault="00083460" w:rsidP="003F4AE7">
            <w:pPr>
              <w:spacing w:line="480" w:lineRule="auto"/>
              <w:contextualSpacing/>
              <w:rPr>
                <w:sz w:val="20"/>
              </w:rPr>
            </w:pPr>
          </w:p>
        </w:tc>
        <w:tc>
          <w:tcPr>
            <w:tcW w:w="1368" w:type="dxa"/>
          </w:tcPr>
          <w:p w14:paraId="504E1A7E" w14:textId="77777777" w:rsidR="00083460" w:rsidRDefault="00083460" w:rsidP="003F4AE7">
            <w:pPr>
              <w:spacing w:line="480" w:lineRule="auto"/>
              <w:contextualSpacing/>
              <w:jc w:val="center"/>
              <w:rPr>
                <w:sz w:val="20"/>
              </w:rPr>
            </w:pPr>
            <w:r>
              <w:rPr>
                <w:sz w:val="20"/>
              </w:rPr>
              <w:t>Strongly</w:t>
            </w:r>
          </w:p>
          <w:p w14:paraId="5F5B2A64" w14:textId="77777777" w:rsidR="00083460" w:rsidRDefault="00083460" w:rsidP="003F4AE7">
            <w:pPr>
              <w:spacing w:line="480" w:lineRule="auto"/>
              <w:contextualSpacing/>
              <w:jc w:val="center"/>
              <w:rPr>
                <w:sz w:val="20"/>
              </w:rPr>
            </w:pPr>
            <w:r>
              <w:rPr>
                <w:sz w:val="20"/>
              </w:rPr>
              <w:t>Agree</w:t>
            </w:r>
          </w:p>
        </w:tc>
      </w:tr>
    </w:tbl>
    <w:p w14:paraId="18677CD9" w14:textId="77777777" w:rsidR="00083460" w:rsidRPr="00735FDC" w:rsidRDefault="00083460" w:rsidP="003F4AE7">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angered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FED13F8" w14:textId="77777777" w:rsidTr="00083460">
        <w:tc>
          <w:tcPr>
            <w:tcW w:w="1368" w:type="dxa"/>
          </w:tcPr>
          <w:p w14:paraId="552D4EF2" w14:textId="77777777" w:rsidR="00083460" w:rsidRDefault="00083460" w:rsidP="003F4AE7">
            <w:pPr>
              <w:spacing w:line="480" w:lineRule="auto"/>
              <w:contextualSpacing/>
              <w:jc w:val="center"/>
              <w:rPr>
                <w:sz w:val="20"/>
              </w:rPr>
            </w:pPr>
            <w:r>
              <w:rPr>
                <w:sz w:val="20"/>
              </w:rPr>
              <w:t>1</w:t>
            </w:r>
          </w:p>
        </w:tc>
        <w:tc>
          <w:tcPr>
            <w:tcW w:w="1368" w:type="dxa"/>
          </w:tcPr>
          <w:p w14:paraId="463A8A02" w14:textId="77777777" w:rsidR="00083460" w:rsidRDefault="00083460" w:rsidP="003F4AE7">
            <w:pPr>
              <w:spacing w:line="480" w:lineRule="auto"/>
              <w:contextualSpacing/>
              <w:jc w:val="center"/>
              <w:rPr>
                <w:sz w:val="20"/>
              </w:rPr>
            </w:pPr>
            <w:r>
              <w:rPr>
                <w:sz w:val="20"/>
              </w:rPr>
              <w:t>2</w:t>
            </w:r>
          </w:p>
        </w:tc>
        <w:tc>
          <w:tcPr>
            <w:tcW w:w="1368" w:type="dxa"/>
          </w:tcPr>
          <w:p w14:paraId="4ECD3E60" w14:textId="77777777" w:rsidR="00083460" w:rsidRDefault="00083460" w:rsidP="003F4AE7">
            <w:pPr>
              <w:spacing w:line="480" w:lineRule="auto"/>
              <w:contextualSpacing/>
              <w:jc w:val="center"/>
              <w:rPr>
                <w:sz w:val="20"/>
              </w:rPr>
            </w:pPr>
            <w:r>
              <w:rPr>
                <w:sz w:val="20"/>
              </w:rPr>
              <w:t>3</w:t>
            </w:r>
          </w:p>
        </w:tc>
        <w:tc>
          <w:tcPr>
            <w:tcW w:w="1368" w:type="dxa"/>
          </w:tcPr>
          <w:p w14:paraId="32DEC5F0" w14:textId="77777777" w:rsidR="00083460" w:rsidRDefault="00083460" w:rsidP="003F4AE7">
            <w:pPr>
              <w:spacing w:line="480" w:lineRule="auto"/>
              <w:contextualSpacing/>
              <w:jc w:val="center"/>
              <w:rPr>
                <w:sz w:val="20"/>
              </w:rPr>
            </w:pPr>
            <w:r>
              <w:rPr>
                <w:sz w:val="20"/>
              </w:rPr>
              <w:t>4</w:t>
            </w:r>
          </w:p>
        </w:tc>
        <w:tc>
          <w:tcPr>
            <w:tcW w:w="1368" w:type="dxa"/>
          </w:tcPr>
          <w:p w14:paraId="275C5298" w14:textId="77777777" w:rsidR="00083460" w:rsidRDefault="00083460" w:rsidP="003F4AE7">
            <w:pPr>
              <w:spacing w:line="480" w:lineRule="auto"/>
              <w:contextualSpacing/>
              <w:jc w:val="center"/>
              <w:rPr>
                <w:sz w:val="20"/>
              </w:rPr>
            </w:pPr>
            <w:r>
              <w:rPr>
                <w:sz w:val="20"/>
              </w:rPr>
              <w:t>5</w:t>
            </w:r>
          </w:p>
        </w:tc>
        <w:tc>
          <w:tcPr>
            <w:tcW w:w="1368" w:type="dxa"/>
          </w:tcPr>
          <w:p w14:paraId="1BD952DC" w14:textId="77777777" w:rsidR="00083460" w:rsidRDefault="00083460" w:rsidP="003F4AE7">
            <w:pPr>
              <w:spacing w:line="480" w:lineRule="auto"/>
              <w:contextualSpacing/>
              <w:jc w:val="center"/>
              <w:rPr>
                <w:sz w:val="20"/>
              </w:rPr>
            </w:pPr>
            <w:r>
              <w:rPr>
                <w:sz w:val="20"/>
              </w:rPr>
              <w:t>6</w:t>
            </w:r>
          </w:p>
        </w:tc>
        <w:tc>
          <w:tcPr>
            <w:tcW w:w="1368" w:type="dxa"/>
          </w:tcPr>
          <w:p w14:paraId="7B4C79E4" w14:textId="77777777" w:rsidR="00083460" w:rsidRDefault="00083460" w:rsidP="003F4AE7">
            <w:pPr>
              <w:spacing w:line="480" w:lineRule="auto"/>
              <w:contextualSpacing/>
              <w:jc w:val="center"/>
              <w:rPr>
                <w:sz w:val="20"/>
              </w:rPr>
            </w:pPr>
            <w:r>
              <w:rPr>
                <w:sz w:val="20"/>
              </w:rPr>
              <w:t>7</w:t>
            </w:r>
          </w:p>
        </w:tc>
      </w:tr>
      <w:tr w:rsidR="00083460" w14:paraId="45EAA183" w14:textId="77777777" w:rsidTr="00083460">
        <w:tc>
          <w:tcPr>
            <w:tcW w:w="1368" w:type="dxa"/>
          </w:tcPr>
          <w:p w14:paraId="0523D98E" w14:textId="77777777" w:rsidR="00083460" w:rsidRDefault="00083460" w:rsidP="003F4AE7">
            <w:pPr>
              <w:spacing w:line="480" w:lineRule="auto"/>
              <w:contextualSpacing/>
              <w:jc w:val="center"/>
              <w:rPr>
                <w:sz w:val="20"/>
              </w:rPr>
            </w:pPr>
            <w:r>
              <w:rPr>
                <w:sz w:val="20"/>
              </w:rPr>
              <w:t>Strongly Disagree</w:t>
            </w:r>
          </w:p>
          <w:p w14:paraId="4B5DC280" w14:textId="77777777" w:rsidR="00083460" w:rsidRDefault="00083460" w:rsidP="003F4AE7">
            <w:pPr>
              <w:spacing w:line="480" w:lineRule="auto"/>
              <w:contextualSpacing/>
              <w:jc w:val="center"/>
              <w:rPr>
                <w:sz w:val="20"/>
              </w:rPr>
            </w:pPr>
          </w:p>
        </w:tc>
        <w:tc>
          <w:tcPr>
            <w:tcW w:w="1368" w:type="dxa"/>
          </w:tcPr>
          <w:p w14:paraId="66FB7EE4" w14:textId="77777777" w:rsidR="00083460" w:rsidRDefault="00083460" w:rsidP="003F4AE7">
            <w:pPr>
              <w:spacing w:line="480" w:lineRule="auto"/>
              <w:contextualSpacing/>
              <w:rPr>
                <w:sz w:val="20"/>
              </w:rPr>
            </w:pPr>
          </w:p>
        </w:tc>
        <w:tc>
          <w:tcPr>
            <w:tcW w:w="1368" w:type="dxa"/>
          </w:tcPr>
          <w:p w14:paraId="593FDB3A" w14:textId="77777777" w:rsidR="00083460" w:rsidRDefault="00083460" w:rsidP="003F4AE7">
            <w:pPr>
              <w:spacing w:line="480" w:lineRule="auto"/>
              <w:contextualSpacing/>
              <w:rPr>
                <w:sz w:val="20"/>
              </w:rPr>
            </w:pPr>
          </w:p>
        </w:tc>
        <w:tc>
          <w:tcPr>
            <w:tcW w:w="1368" w:type="dxa"/>
          </w:tcPr>
          <w:p w14:paraId="01CA1737"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0E955F9" w14:textId="77777777" w:rsidR="00083460" w:rsidRDefault="00083460" w:rsidP="003F4AE7">
            <w:pPr>
              <w:spacing w:line="480" w:lineRule="auto"/>
              <w:contextualSpacing/>
              <w:rPr>
                <w:sz w:val="20"/>
              </w:rPr>
            </w:pPr>
          </w:p>
        </w:tc>
        <w:tc>
          <w:tcPr>
            <w:tcW w:w="1368" w:type="dxa"/>
          </w:tcPr>
          <w:p w14:paraId="529405C1" w14:textId="77777777" w:rsidR="00083460" w:rsidRDefault="00083460" w:rsidP="003F4AE7">
            <w:pPr>
              <w:spacing w:line="480" w:lineRule="auto"/>
              <w:contextualSpacing/>
              <w:rPr>
                <w:sz w:val="20"/>
              </w:rPr>
            </w:pPr>
          </w:p>
        </w:tc>
        <w:tc>
          <w:tcPr>
            <w:tcW w:w="1368" w:type="dxa"/>
          </w:tcPr>
          <w:p w14:paraId="13AD94DB" w14:textId="77777777" w:rsidR="00083460" w:rsidRDefault="00083460" w:rsidP="003F4AE7">
            <w:pPr>
              <w:spacing w:line="480" w:lineRule="auto"/>
              <w:contextualSpacing/>
              <w:jc w:val="center"/>
              <w:rPr>
                <w:sz w:val="20"/>
              </w:rPr>
            </w:pPr>
            <w:r>
              <w:rPr>
                <w:sz w:val="20"/>
              </w:rPr>
              <w:t>Strongly</w:t>
            </w:r>
          </w:p>
          <w:p w14:paraId="053463F0" w14:textId="77777777" w:rsidR="00083460" w:rsidRDefault="00083460" w:rsidP="003F4AE7">
            <w:pPr>
              <w:spacing w:line="480" w:lineRule="auto"/>
              <w:contextualSpacing/>
              <w:jc w:val="center"/>
              <w:rPr>
                <w:sz w:val="20"/>
              </w:rPr>
            </w:pPr>
            <w:r>
              <w:rPr>
                <w:sz w:val="20"/>
              </w:rPr>
              <w:t>Agree</w:t>
            </w:r>
          </w:p>
        </w:tc>
      </w:tr>
    </w:tbl>
    <w:p w14:paraId="554308B0" w14:textId="77777777" w:rsidR="00083460" w:rsidRPr="00735FDC" w:rsidRDefault="00083460" w:rsidP="003F4AE7">
      <w:pPr>
        <w:spacing w:line="480" w:lineRule="auto"/>
        <w:contextualSpacing/>
        <w:rPr>
          <w:b/>
          <w:sz w:val="20"/>
        </w:rPr>
      </w:pPr>
      <w:r>
        <w:rPr>
          <w:b/>
          <w:sz w:val="20"/>
        </w:rPr>
        <w:t>4</w:t>
      </w:r>
      <w:r w:rsidRPr="00735FDC">
        <w:rPr>
          <w:b/>
          <w:sz w:val="20"/>
        </w:rPr>
        <w:t xml:space="preserve">.  </w:t>
      </w:r>
      <w:r>
        <w:rPr>
          <w:b/>
          <w:sz w:val="20"/>
        </w:rPr>
        <w:t xml:space="preserve">I felt my partner’s essay evaluation was </w:t>
      </w:r>
      <w:r>
        <w:rPr>
          <w:b/>
          <w:i/>
          <w:sz w:val="20"/>
        </w:rPr>
        <w:t>helpful</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65C29BCE" w14:textId="77777777" w:rsidTr="00083460">
        <w:tc>
          <w:tcPr>
            <w:tcW w:w="1368" w:type="dxa"/>
          </w:tcPr>
          <w:p w14:paraId="07B12993" w14:textId="77777777" w:rsidR="00083460" w:rsidRDefault="00083460" w:rsidP="003F4AE7">
            <w:pPr>
              <w:spacing w:line="480" w:lineRule="auto"/>
              <w:contextualSpacing/>
              <w:jc w:val="center"/>
              <w:rPr>
                <w:sz w:val="20"/>
              </w:rPr>
            </w:pPr>
            <w:r>
              <w:rPr>
                <w:sz w:val="20"/>
              </w:rPr>
              <w:t>1</w:t>
            </w:r>
          </w:p>
        </w:tc>
        <w:tc>
          <w:tcPr>
            <w:tcW w:w="1368" w:type="dxa"/>
          </w:tcPr>
          <w:p w14:paraId="32949384" w14:textId="77777777" w:rsidR="00083460" w:rsidRDefault="00083460" w:rsidP="003F4AE7">
            <w:pPr>
              <w:spacing w:line="480" w:lineRule="auto"/>
              <w:contextualSpacing/>
              <w:jc w:val="center"/>
              <w:rPr>
                <w:sz w:val="20"/>
              </w:rPr>
            </w:pPr>
            <w:r>
              <w:rPr>
                <w:sz w:val="20"/>
              </w:rPr>
              <w:t>2</w:t>
            </w:r>
          </w:p>
        </w:tc>
        <w:tc>
          <w:tcPr>
            <w:tcW w:w="1368" w:type="dxa"/>
          </w:tcPr>
          <w:p w14:paraId="08EC01C1" w14:textId="77777777" w:rsidR="00083460" w:rsidRDefault="00083460" w:rsidP="003F4AE7">
            <w:pPr>
              <w:spacing w:line="480" w:lineRule="auto"/>
              <w:contextualSpacing/>
              <w:jc w:val="center"/>
              <w:rPr>
                <w:sz w:val="20"/>
              </w:rPr>
            </w:pPr>
            <w:r>
              <w:rPr>
                <w:sz w:val="20"/>
              </w:rPr>
              <w:t>3</w:t>
            </w:r>
          </w:p>
        </w:tc>
        <w:tc>
          <w:tcPr>
            <w:tcW w:w="1368" w:type="dxa"/>
          </w:tcPr>
          <w:p w14:paraId="610BF193" w14:textId="77777777" w:rsidR="00083460" w:rsidRDefault="00083460" w:rsidP="003F4AE7">
            <w:pPr>
              <w:spacing w:line="480" w:lineRule="auto"/>
              <w:contextualSpacing/>
              <w:jc w:val="center"/>
              <w:rPr>
                <w:sz w:val="20"/>
              </w:rPr>
            </w:pPr>
            <w:r>
              <w:rPr>
                <w:sz w:val="20"/>
              </w:rPr>
              <w:t>4</w:t>
            </w:r>
          </w:p>
        </w:tc>
        <w:tc>
          <w:tcPr>
            <w:tcW w:w="1368" w:type="dxa"/>
          </w:tcPr>
          <w:p w14:paraId="223F718A" w14:textId="77777777" w:rsidR="00083460" w:rsidRDefault="00083460" w:rsidP="003F4AE7">
            <w:pPr>
              <w:spacing w:line="480" w:lineRule="auto"/>
              <w:contextualSpacing/>
              <w:jc w:val="center"/>
              <w:rPr>
                <w:sz w:val="20"/>
              </w:rPr>
            </w:pPr>
            <w:r>
              <w:rPr>
                <w:sz w:val="20"/>
              </w:rPr>
              <w:t>5</w:t>
            </w:r>
          </w:p>
        </w:tc>
        <w:tc>
          <w:tcPr>
            <w:tcW w:w="1368" w:type="dxa"/>
          </w:tcPr>
          <w:p w14:paraId="76F38C80" w14:textId="77777777" w:rsidR="00083460" w:rsidRDefault="00083460" w:rsidP="003F4AE7">
            <w:pPr>
              <w:spacing w:line="480" w:lineRule="auto"/>
              <w:contextualSpacing/>
              <w:jc w:val="center"/>
              <w:rPr>
                <w:sz w:val="20"/>
              </w:rPr>
            </w:pPr>
            <w:r>
              <w:rPr>
                <w:sz w:val="20"/>
              </w:rPr>
              <w:t>6</w:t>
            </w:r>
          </w:p>
        </w:tc>
        <w:tc>
          <w:tcPr>
            <w:tcW w:w="1368" w:type="dxa"/>
          </w:tcPr>
          <w:p w14:paraId="786214BD" w14:textId="77777777" w:rsidR="00083460" w:rsidRDefault="00083460" w:rsidP="003F4AE7">
            <w:pPr>
              <w:spacing w:line="480" w:lineRule="auto"/>
              <w:contextualSpacing/>
              <w:jc w:val="center"/>
              <w:rPr>
                <w:sz w:val="20"/>
              </w:rPr>
            </w:pPr>
            <w:r>
              <w:rPr>
                <w:sz w:val="20"/>
              </w:rPr>
              <w:t>7</w:t>
            </w:r>
          </w:p>
        </w:tc>
      </w:tr>
      <w:tr w:rsidR="00083460" w14:paraId="1BF7B15D" w14:textId="77777777" w:rsidTr="00083460">
        <w:tc>
          <w:tcPr>
            <w:tcW w:w="1368" w:type="dxa"/>
          </w:tcPr>
          <w:p w14:paraId="75E0257E" w14:textId="77777777" w:rsidR="00083460" w:rsidRDefault="00083460" w:rsidP="003F4AE7">
            <w:pPr>
              <w:spacing w:line="480" w:lineRule="auto"/>
              <w:contextualSpacing/>
              <w:jc w:val="center"/>
              <w:rPr>
                <w:sz w:val="20"/>
              </w:rPr>
            </w:pPr>
            <w:r>
              <w:rPr>
                <w:sz w:val="20"/>
              </w:rPr>
              <w:t>Strongly Disagree</w:t>
            </w:r>
          </w:p>
          <w:p w14:paraId="330B560D" w14:textId="77777777" w:rsidR="00083460" w:rsidRDefault="00083460" w:rsidP="003F4AE7">
            <w:pPr>
              <w:spacing w:line="480" w:lineRule="auto"/>
              <w:contextualSpacing/>
              <w:jc w:val="center"/>
              <w:rPr>
                <w:sz w:val="20"/>
              </w:rPr>
            </w:pPr>
          </w:p>
        </w:tc>
        <w:tc>
          <w:tcPr>
            <w:tcW w:w="1368" w:type="dxa"/>
          </w:tcPr>
          <w:p w14:paraId="54F0ED30" w14:textId="77777777" w:rsidR="00083460" w:rsidRDefault="00083460" w:rsidP="003F4AE7">
            <w:pPr>
              <w:spacing w:line="480" w:lineRule="auto"/>
              <w:contextualSpacing/>
              <w:rPr>
                <w:sz w:val="20"/>
              </w:rPr>
            </w:pPr>
          </w:p>
        </w:tc>
        <w:tc>
          <w:tcPr>
            <w:tcW w:w="1368" w:type="dxa"/>
          </w:tcPr>
          <w:p w14:paraId="39C83AAE" w14:textId="77777777" w:rsidR="00083460" w:rsidRDefault="00083460" w:rsidP="003F4AE7">
            <w:pPr>
              <w:spacing w:line="480" w:lineRule="auto"/>
              <w:contextualSpacing/>
              <w:rPr>
                <w:sz w:val="20"/>
              </w:rPr>
            </w:pPr>
          </w:p>
        </w:tc>
        <w:tc>
          <w:tcPr>
            <w:tcW w:w="1368" w:type="dxa"/>
          </w:tcPr>
          <w:p w14:paraId="518002CC"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36F820EE" w14:textId="77777777" w:rsidR="00083460" w:rsidRDefault="00083460" w:rsidP="003F4AE7">
            <w:pPr>
              <w:spacing w:line="480" w:lineRule="auto"/>
              <w:contextualSpacing/>
              <w:rPr>
                <w:sz w:val="20"/>
              </w:rPr>
            </w:pPr>
          </w:p>
        </w:tc>
        <w:tc>
          <w:tcPr>
            <w:tcW w:w="1368" w:type="dxa"/>
          </w:tcPr>
          <w:p w14:paraId="6814159D" w14:textId="77777777" w:rsidR="00083460" w:rsidRDefault="00083460" w:rsidP="003F4AE7">
            <w:pPr>
              <w:spacing w:line="480" w:lineRule="auto"/>
              <w:contextualSpacing/>
              <w:rPr>
                <w:sz w:val="20"/>
              </w:rPr>
            </w:pPr>
          </w:p>
        </w:tc>
        <w:tc>
          <w:tcPr>
            <w:tcW w:w="1368" w:type="dxa"/>
          </w:tcPr>
          <w:p w14:paraId="658E08FE" w14:textId="77777777" w:rsidR="00083460" w:rsidRDefault="00083460" w:rsidP="003F4AE7">
            <w:pPr>
              <w:spacing w:line="480" w:lineRule="auto"/>
              <w:contextualSpacing/>
              <w:jc w:val="center"/>
              <w:rPr>
                <w:sz w:val="20"/>
              </w:rPr>
            </w:pPr>
            <w:r>
              <w:rPr>
                <w:sz w:val="20"/>
              </w:rPr>
              <w:t>Strongly</w:t>
            </w:r>
          </w:p>
          <w:p w14:paraId="14FBD3C4" w14:textId="77777777" w:rsidR="00083460" w:rsidRDefault="00083460" w:rsidP="003F4AE7">
            <w:pPr>
              <w:spacing w:line="480" w:lineRule="auto"/>
              <w:contextualSpacing/>
              <w:jc w:val="center"/>
              <w:rPr>
                <w:sz w:val="20"/>
              </w:rPr>
            </w:pPr>
            <w:r>
              <w:rPr>
                <w:sz w:val="20"/>
              </w:rPr>
              <w:t>Agre</w:t>
            </w:r>
          </w:p>
        </w:tc>
      </w:tr>
    </w:tbl>
    <w:p w14:paraId="085C083E" w14:textId="77777777" w:rsidR="00083460" w:rsidRPr="00735FDC" w:rsidRDefault="00083460" w:rsidP="003F4AE7">
      <w:pPr>
        <w:spacing w:line="480" w:lineRule="auto"/>
        <w:contextualSpacing/>
        <w:rPr>
          <w:b/>
          <w:sz w:val="20"/>
        </w:rPr>
      </w:pPr>
      <w:r>
        <w:rPr>
          <w:b/>
          <w:sz w:val="20"/>
        </w:rPr>
        <w:t>5</w:t>
      </w:r>
      <w:r w:rsidRPr="00735FDC">
        <w:rPr>
          <w:b/>
          <w:sz w:val="20"/>
        </w:rPr>
        <w:t xml:space="preserve">.  </w:t>
      </w:r>
      <w:r>
        <w:rPr>
          <w:b/>
          <w:sz w:val="20"/>
        </w:rPr>
        <w:t xml:space="preserve">I felt </w:t>
      </w:r>
      <w:r>
        <w:rPr>
          <w:b/>
          <w:i/>
          <w:sz w:val="20"/>
        </w:rPr>
        <w:t xml:space="preserve">pleased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B0285BC" w14:textId="77777777" w:rsidTr="00083460">
        <w:tc>
          <w:tcPr>
            <w:tcW w:w="1368" w:type="dxa"/>
          </w:tcPr>
          <w:p w14:paraId="4DB4E2A0" w14:textId="77777777" w:rsidR="00083460" w:rsidRDefault="00083460" w:rsidP="003F4AE7">
            <w:pPr>
              <w:spacing w:line="480" w:lineRule="auto"/>
              <w:contextualSpacing/>
              <w:jc w:val="center"/>
              <w:rPr>
                <w:sz w:val="20"/>
              </w:rPr>
            </w:pPr>
            <w:r>
              <w:rPr>
                <w:sz w:val="20"/>
              </w:rPr>
              <w:lastRenderedPageBreak/>
              <w:t>1</w:t>
            </w:r>
          </w:p>
        </w:tc>
        <w:tc>
          <w:tcPr>
            <w:tcW w:w="1368" w:type="dxa"/>
          </w:tcPr>
          <w:p w14:paraId="2F67057E" w14:textId="77777777" w:rsidR="00083460" w:rsidRDefault="00083460" w:rsidP="003F4AE7">
            <w:pPr>
              <w:spacing w:line="480" w:lineRule="auto"/>
              <w:contextualSpacing/>
              <w:jc w:val="center"/>
              <w:rPr>
                <w:sz w:val="20"/>
              </w:rPr>
            </w:pPr>
            <w:r>
              <w:rPr>
                <w:sz w:val="20"/>
              </w:rPr>
              <w:t>2</w:t>
            </w:r>
          </w:p>
        </w:tc>
        <w:tc>
          <w:tcPr>
            <w:tcW w:w="1368" w:type="dxa"/>
          </w:tcPr>
          <w:p w14:paraId="1E4A85CC" w14:textId="77777777" w:rsidR="00083460" w:rsidRDefault="00083460" w:rsidP="003F4AE7">
            <w:pPr>
              <w:spacing w:line="480" w:lineRule="auto"/>
              <w:contextualSpacing/>
              <w:jc w:val="center"/>
              <w:rPr>
                <w:sz w:val="20"/>
              </w:rPr>
            </w:pPr>
            <w:r>
              <w:rPr>
                <w:sz w:val="20"/>
              </w:rPr>
              <w:t>3</w:t>
            </w:r>
          </w:p>
        </w:tc>
        <w:tc>
          <w:tcPr>
            <w:tcW w:w="1368" w:type="dxa"/>
          </w:tcPr>
          <w:p w14:paraId="2BFBA07A" w14:textId="77777777" w:rsidR="00083460" w:rsidRDefault="00083460" w:rsidP="003F4AE7">
            <w:pPr>
              <w:spacing w:line="480" w:lineRule="auto"/>
              <w:contextualSpacing/>
              <w:jc w:val="center"/>
              <w:rPr>
                <w:sz w:val="20"/>
              </w:rPr>
            </w:pPr>
            <w:r>
              <w:rPr>
                <w:sz w:val="20"/>
              </w:rPr>
              <w:t>4</w:t>
            </w:r>
          </w:p>
        </w:tc>
        <w:tc>
          <w:tcPr>
            <w:tcW w:w="1368" w:type="dxa"/>
          </w:tcPr>
          <w:p w14:paraId="6F483917" w14:textId="77777777" w:rsidR="00083460" w:rsidRDefault="00083460" w:rsidP="003F4AE7">
            <w:pPr>
              <w:spacing w:line="480" w:lineRule="auto"/>
              <w:contextualSpacing/>
              <w:jc w:val="center"/>
              <w:rPr>
                <w:sz w:val="20"/>
              </w:rPr>
            </w:pPr>
            <w:r>
              <w:rPr>
                <w:sz w:val="20"/>
              </w:rPr>
              <w:t>5</w:t>
            </w:r>
          </w:p>
        </w:tc>
        <w:tc>
          <w:tcPr>
            <w:tcW w:w="1368" w:type="dxa"/>
          </w:tcPr>
          <w:p w14:paraId="40C32037" w14:textId="77777777" w:rsidR="00083460" w:rsidRDefault="00083460" w:rsidP="003F4AE7">
            <w:pPr>
              <w:spacing w:line="480" w:lineRule="auto"/>
              <w:contextualSpacing/>
              <w:jc w:val="center"/>
              <w:rPr>
                <w:sz w:val="20"/>
              </w:rPr>
            </w:pPr>
            <w:r>
              <w:rPr>
                <w:sz w:val="20"/>
              </w:rPr>
              <w:t>6</w:t>
            </w:r>
          </w:p>
        </w:tc>
        <w:tc>
          <w:tcPr>
            <w:tcW w:w="1368" w:type="dxa"/>
          </w:tcPr>
          <w:p w14:paraId="18B7B75F" w14:textId="77777777" w:rsidR="00083460" w:rsidRDefault="00083460" w:rsidP="003F4AE7">
            <w:pPr>
              <w:spacing w:line="480" w:lineRule="auto"/>
              <w:contextualSpacing/>
              <w:jc w:val="center"/>
              <w:rPr>
                <w:sz w:val="20"/>
              </w:rPr>
            </w:pPr>
            <w:r>
              <w:rPr>
                <w:sz w:val="20"/>
              </w:rPr>
              <w:t>7</w:t>
            </w:r>
          </w:p>
        </w:tc>
      </w:tr>
      <w:tr w:rsidR="00083460" w14:paraId="080272CD" w14:textId="77777777" w:rsidTr="00083460">
        <w:tc>
          <w:tcPr>
            <w:tcW w:w="1368" w:type="dxa"/>
          </w:tcPr>
          <w:p w14:paraId="0AD16F6B" w14:textId="77777777" w:rsidR="00083460" w:rsidRDefault="00083460" w:rsidP="003F4AE7">
            <w:pPr>
              <w:spacing w:line="480" w:lineRule="auto"/>
              <w:contextualSpacing/>
              <w:jc w:val="center"/>
              <w:rPr>
                <w:sz w:val="20"/>
              </w:rPr>
            </w:pPr>
            <w:r>
              <w:rPr>
                <w:sz w:val="20"/>
              </w:rPr>
              <w:t>Strongly Disagree</w:t>
            </w:r>
          </w:p>
        </w:tc>
        <w:tc>
          <w:tcPr>
            <w:tcW w:w="1368" w:type="dxa"/>
          </w:tcPr>
          <w:p w14:paraId="1FAC017D" w14:textId="77777777" w:rsidR="00083460" w:rsidRDefault="00083460" w:rsidP="003F4AE7">
            <w:pPr>
              <w:spacing w:line="480" w:lineRule="auto"/>
              <w:contextualSpacing/>
              <w:rPr>
                <w:sz w:val="20"/>
              </w:rPr>
            </w:pPr>
          </w:p>
        </w:tc>
        <w:tc>
          <w:tcPr>
            <w:tcW w:w="1368" w:type="dxa"/>
          </w:tcPr>
          <w:p w14:paraId="24C1D2EE" w14:textId="77777777" w:rsidR="00083460" w:rsidRDefault="00083460" w:rsidP="003F4AE7">
            <w:pPr>
              <w:spacing w:line="480" w:lineRule="auto"/>
              <w:contextualSpacing/>
              <w:rPr>
                <w:sz w:val="20"/>
              </w:rPr>
            </w:pPr>
          </w:p>
        </w:tc>
        <w:tc>
          <w:tcPr>
            <w:tcW w:w="1368" w:type="dxa"/>
          </w:tcPr>
          <w:p w14:paraId="3AC5C8F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0BC1AD3" w14:textId="77777777" w:rsidR="00083460" w:rsidRDefault="00083460" w:rsidP="003F4AE7">
            <w:pPr>
              <w:spacing w:line="480" w:lineRule="auto"/>
              <w:contextualSpacing/>
              <w:rPr>
                <w:sz w:val="20"/>
              </w:rPr>
            </w:pPr>
          </w:p>
        </w:tc>
        <w:tc>
          <w:tcPr>
            <w:tcW w:w="1368" w:type="dxa"/>
          </w:tcPr>
          <w:p w14:paraId="5B5E0218" w14:textId="77777777" w:rsidR="00083460" w:rsidRDefault="00083460" w:rsidP="003F4AE7">
            <w:pPr>
              <w:spacing w:line="480" w:lineRule="auto"/>
              <w:contextualSpacing/>
              <w:rPr>
                <w:sz w:val="20"/>
              </w:rPr>
            </w:pPr>
          </w:p>
        </w:tc>
        <w:tc>
          <w:tcPr>
            <w:tcW w:w="1368" w:type="dxa"/>
          </w:tcPr>
          <w:p w14:paraId="40832CB5" w14:textId="77777777" w:rsidR="00083460" w:rsidRDefault="00083460" w:rsidP="003F4AE7">
            <w:pPr>
              <w:spacing w:line="480" w:lineRule="auto"/>
              <w:contextualSpacing/>
              <w:jc w:val="center"/>
              <w:rPr>
                <w:sz w:val="20"/>
              </w:rPr>
            </w:pPr>
            <w:r>
              <w:rPr>
                <w:sz w:val="20"/>
              </w:rPr>
              <w:t>Strongly</w:t>
            </w:r>
          </w:p>
          <w:p w14:paraId="0356FB5E" w14:textId="77777777" w:rsidR="00083460" w:rsidRDefault="00083460" w:rsidP="003F4AE7">
            <w:pPr>
              <w:spacing w:line="480" w:lineRule="auto"/>
              <w:contextualSpacing/>
              <w:jc w:val="center"/>
              <w:rPr>
                <w:sz w:val="20"/>
              </w:rPr>
            </w:pPr>
            <w:r>
              <w:rPr>
                <w:sz w:val="20"/>
              </w:rPr>
              <w:t>Agree</w:t>
            </w:r>
          </w:p>
          <w:p w14:paraId="3AF5EFEF" w14:textId="77777777" w:rsidR="00083460" w:rsidRDefault="00083460" w:rsidP="003F4AE7">
            <w:pPr>
              <w:spacing w:line="480" w:lineRule="auto"/>
              <w:contextualSpacing/>
              <w:jc w:val="center"/>
              <w:rPr>
                <w:sz w:val="20"/>
              </w:rPr>
            </w:pPr>
          </w:p>
        </w:tc>
      </w:tr>
    </w:tbl>
    <w:p w14:paraId="60FAE72E" w14:textId="77777777" w:rsidR="00083460" w:rsidRPr="00735FDC" w:rsidRDefault="00083460" w:rsidP="003F4AE7">
      <w:pPr>
        <w:spacing w:line="480" w:lineRule="auto"/>
        <w:contextualSpacing/>
        <w:rPr>
          <w:b/>
          <w:sz w:val="20"/>
        </w:rPr>
      </w:pPr>
      <w:r>
        <w:rPr>
          <w:b/>
          <w:sz w:val="20"/>
        </w:rPr>
        <w:t>6</w:t>
      </w:r>
      <w:r w:rsidRPr="00735FDC">
        <w:rPr>
          <w:b/>
          <w:sz w:val="20"/>
        </w:rPr>
        <w:t xml:space="preserve">.  </w:t>
      </w:r>
      <w:r>
        <w:rPr>
          <w:b/>
          <w:sz w:val="20"/>
        </w:rPr>
        <w:t xml:space="preserve">I felt </w:t>
      </w:r>
      <w:r>
        <w:rPr>
          <w:b/>
          <w:i/>
          <w:sz w:val="20"/>
        </w:rPr>
        <w:t xml:space="preserve">annoyed </w:t>
      </w:r>
      <w:r>
        <w:rPr>
          <w:b/>
          <w:sz w:val="20"/>
        </w:rPr>
        <w:t>by my partner’s essay evaluation</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241CFC0" w14:textId="77777777" w:rsidTr="00083460">
        <w:tc>
          <w:tcPr>
            <w:tcW w:w="1368" w:type="dxa"/>
          </w:tcPr>
          <w:p w14:paraId="1483BF35" w14:textId="77777777" w:rsidR="00083460" w:rsidRDefault="00083460" w:rsidP="003F4AE7">
            <w:pPr>
              <w:spacing w:line="480" w:lineRule="auto"/>
              <w:contextualSpacing/>
              <w:jc w:val="center"/>
              <w:rPr>
                <w:sz w:val="20"/>
              </w:rPr>
            </w:pPr>
            <w:r>
              <w:rPr>
                <w:sz w:val="20"/>
              </w:rPr>
              <w:t>1</w:t>
            </w:r>
          </w:p>
        </w:tc>
        <w:tc>
          <w:tcPr>
            <w:tcW w:w="1368" w:type="dxa"/>
          </w:tcPr>
          <w:p w14:paraId="1D4B1286" w14:textId="77777777" w:rsidR="00083460" w:rsidRDefault="00083460" w:rsidP="003F4AE7">
            <w:pPr>
              <w:spacing w:line="480" w:lineRule="auto"/>
              <w:contextualSpacing/>
              <w:jc w:val="center"/>
              <w:rPr>
                <w:sz w:val="20"/>
              </w:rPr>
            </w:pPr>
            <w:r>
              <w:rPr>
                <w:sz w:val="20"/>
              </w:rPr>
              <w:t>2</w:t>
            </w:r>
          </w:p>
        </w:tc>
        <w:tc>
          <w:tcPr>
            <w:tcW w:w="1368" w:type="dxa"/>
          </w:tcPr>
          <w:p w14:paraId="64124FFB" w14:textId="77777777" w:rsidR="00083460" w:rsidRDefault="00083460" w:rsidP="003F4AE7">
            <w:pPr>
              <w:spacing w:line="480" w:lineRule="auto"/>
              <w:contextualSpacing/>
              <w:jc w:val="center"/>
              <w:rPr>
                <w:sz w:val="20"/>
              </w:rPr>
            </w:pPr>
            <w:r>
              <w:rPr>
                <w:sz w:val="20"/>
              </w:rPr>
              <w:t>3</w:t>
            </w:r>
          </w:p>
        </w:tc>
        <w:tc>
          <w:tcPr>
            <w:tcW w:w="1368" w:type="dxa"/>
          </w:tcPr>
          <w:p w14:paraId="2D933DF4" w14:textId="77777777" w:rsidR="00083460" w:rsidRDefault="00083460" w:rsidP="003F4AE7">
            <w:pPr>
              <w:spacing w:line="480" w:lineRule="auto"/>
              <w:contextualSpacing/>
              <w:jc w:val="center"/>
              <w:rPr>
                <w:sz w:val="20"/>
              </w:rPr>
            </w:pPr>
            <w:r>
              <w:rPr>
                <w:sz w:val="20"/>
              </w:rPr>
              <w:t>4</w:t>
            </w:r>
          </w:p>
        </w:tc>
        <w:tc>
          <w:tcPr>
            <w:tcW w:w="1368" w:type="dxa"/>
          </w:tcPr>
          <w:p w14:paraId="04BC9774" w14:textId="77777777" w:rsidR="00083460" w:rsidRDefault="00083460" w:rsidP="003F4AE7">
            <w:pPr>
              <w:spacing w:line="480" w:lineRule="auto"/>
              <w:contextualSpacing/>
              <w:jc w:val="center"/>
              <w:rPr>
                <w:sz w:val="20"/>
              </w:rPr>
            </w:pPr>
            <w:r>
              <w:rPr>
                <w:sz w:val="20"/>
              </w:rPr>
              <w:t>5</w:t>
            </w:r>
          </w:p>
        </w:tc>
        <w:tc>
          <w:tcPr>
            <w:tcW w:w="1368" w:type="dxa"/>
          </w:tcPr>
          <w:p w14:paraId="520B0080" w14:textId="77777777" w:rsidR="00083460" w:rsidRDefault="00083460" w:rsidP="003F4AE7">
            <w:pPr>
              <w:spacing w:line="480" w:lineRule="auto"/>
              <w:contextualSpacing/>
              <w:jc w:val="center"/>
              <w:rPr>
                <w:sz w:val="20"/>
              </w:rPr>
            </w:pPr>
            <w:r>
              <w:rPr>
                <w:sz w:val="20"/>
              </w:rPr>
              <w:t>6</w:t>
            </w:r>
          </w:p>
        </w:tc>
        <w:tc>
          <w:tcPr>
            <w:tcW w:w="1368" w:type="dxa"/>
          </w:tcPr>
          <w:p w14:paraId="0B1F13A8" w14:textId="77777777" w:rsidR="00083460" w:rsidRDefault="00083460" w:rsidP="003F4AE7">
            <w:pPr>
              <w:spacing w:line="480" w:lineRule="auto"/>
              <w:contextualSpacing/>
              <w:jc w:val="center"/>
              <w:rPr>
                <w:sz w:val="20"/>
              </w:rPr>
            </w:pPr>
            <w:r>
              <w:rPr>
                <w:sz w:val="20"/>
              </w:rPr>
              <w:t>7</w:t>
            </w:r>
          </w:p>
        </w:tc>
      </w:tr>
      <w:tr w:rsidR="00083460" w14:paraId="2D903A57" w14:textId="77777777" w:rsidTr="00083460">
        <w:tc>
          <w:tcPr>
            <w:tcW w:w="1368" w:type="dxa"/>
          </w:tcPr>
          <w:p w14:paraId="71CBC9AB" w14:textId="77777777" w:rsidR="00083460" w:rsidRDefault="00083460" w:rsidP="003F4AE7">
            <w:pPr>
              <w:spacing w:line="480" w:lineRule="auto"/>
              <w:contextualSpacing/>
              <w:jc w:val="center"/>
              <w:rPr>
                <w:sz w:val="20"/>
              </w:rPr>
            </w:pPr>
            <w:r>
              <w:rPr>
                <w:sz w:val="20"/>
              </w:rPr>
              <w:t>Strongly Disagree</w:t>
            </w:r>
          </w:p>
        </w:tc>
        <w:tc>
          <w:tcPr>
            <w:tcW w:w="1368" w:type="dxa"/>
          </w:tcPr>
          <w:p w14:paraId="3204ABEB" w14:textId="77777777" w:rsidR="00083460" w:rsidRDefault="00083460" w:rsidP="003F4AE7">
            <w:pPr>
              <w:spacing w:line="480" w:lineRule="auto"/>
              <w:contextualSpacing/>
              <w:rPr>
                <w:sz w:val="20"/>
              </w:rPr>
            </w:pPr>
          </w:p>
        </w:tc>
        <w:tc>
          <w:tcPr>
            <w:tcW w:w="1368" w:type="dxa"/>
          </w:tcPr>
          <w:p w14:paraId="78442784" w14:textId="77777777" w:rsidR="00083460" w:rsidRDefault="00083460" w:rsidP="003F4AE7">
            <w:pPr>
              <w:spacing w:line="480" w:lineRule="auto"/>
              <w:contextualSpacing/>
              <w:rPr>
                <w:sz w:val="20"/>
              </w:rPr>
            </w:pPr>
          </w:p>
        </w:tc>
        <w:tc>
          <w:tcPr>
            <w:tcW w:w="1368" w:type="dxa"/>
          </w:tcPr>
          <w:p w14:paraId="69ACE84A"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9584A1B" w14:textId="77777777" w:rsidR="00083460" w:rsidRDefault="00083460" w:rsidP="003F4AE7">
            <w:pPr>
              <w:spacing w:line="480" w:lineRule="auto"/>
              <w:contextualSpacing/>
              <w:rPr>
                <w:sz w:val="20"/>
              </w:rPr>
            </w:pPr>
          </w:p>
        </w:tc>
        <w:tc>
          <w:tcPr>
            <w:tcW w:w="1368" w:type="dxa"/>
          </w:tcPr>
          <w:p w14:paraId="3B1FC4E0" w14:textId="77777777" w:rsidR="00083460" w:rsidRDefault="00083460" w:rsidP="003F4AE7">
            <w:pPr>
              <w:spacing w:line="480" w:lineRule="auto"/>
              <w:contextualSpacing/>
              <w:rPr>
                <w:sz w:val="20"/>
              </w:rPr>
            </w:pPr>
          </w:p>
        </w:tc>
        <w:tc>
          <w:tcPr>
            <w:tcW w:w="1368" w:type="dxa"/>
          </w:tcPr>
          <w:p w14:paraId="4CD0A1C3" w14:textId="77777777" w:rsidR="00083460" w:rsidRDefault="00083460" w:rsidP="003F4AE7">
            <w:pPr>
              <w:spacing w:line="480" w:lineRule="auto"/>
              <w:contextualSpacing/>
              <w:jc w:val="center"/>
              <w:rPr>
                <w:sz w:val="20"/>
              </w:rPr>
            </w:pPr>
            <w:r>
              <w:rPr>
                <w:sz w:val="20"/>
              </w:rPr>
              <w:t>Strongly</w:t>
            </w:r>
          </w:p>
          <w:p w14:paraId="7ADA8E41" w14:textId="77777777" w:rsidR="00083460" w:rsidRDefault="00083460" w:rsidP="003F4AE7">
            <w:pPr>
              <w:spacing w:line="480" w:lineRule="auto"/>
              <w:contextualSpacing/>
              <w:jc w:val="center"/>
              <w:rPr>
                <w:sz w:val="20"/>
              </w:rPr>
            </w:pPr>
            <w:r>
              <w:rPr>
                <w:sz w:val="20"/>
              </w:rPr>
              <w:t>Agree</w:t>
            </w:r>
          </w:p>
        </w:tc>
      </w:tr>
    </w:tbl>
    <w:p w14:paraId="111AF6A6" w14:textId="77777777" w:rsidR="00083460" w:rsidRDefault="00083460" w:rsidP="003F4AE7">
      <w:pPr>
        <w:pStyle w:val="Title"/>
        <w:spacing w:line="480" w:lineRule="auto"/>
        <w:contextualSpacing/>
        <w:jc w:val="left"/>
        <w:rPr>
          <w:sz w:val="36"/>
          <w:szCs w:val="36"/>
        </w:rPr>
      </w:pPr>
    </w:p>
    <w:p w14:paraId="5274E604" w14:textId="77777777" w:rsidR="00083460" w:rsidRDefault="00083460" w:rsidP="003F4AE7">
      <w:pPr>
        <w:spacing w:line="480" w:lineRule="auto"/>
        <w:contextualSpacing/>
      </w:pPr>
      <w:r>
        <w:t>Did you know any of the other participants in the study? (Circle one)</w:t>
      </w:r>
      <w:r>
        <w:tab/>
        <w:t>Yes</w:t>
      </w:r>
      <w:r>
        <w:tab/>
        <w:t>/</w:t>
      </w:r>
      <w:r>
        <w:tab/>
        <w:t>No</w:t>
      </w:r>
    </w:p>
    <w:p w14:paraId="69A90BA1" w14:textId="77777777" w:rsidR="00083460" w:rsidRDefault="00083460" w:rsidP="003F4AE7">
      <w:pPr>
        <w:spacing w:line="480" w:lineRule="auto"/>
        <w:contextualSpacing/>
      </w:pPr>
      <w:r>
        <w:t>Did you suspect you were partnered with someone you knew?</w:t>
      </w:r>
      <w:r>
        <w:tab/>
      </w:r>
      <w:r>
        <w:tab/>
        <w:t>Yes</w:t>
      </w:r>
      <w:r>
        <w:tab/>
        <w:t>/</w:t>
      </w:r>
      <w:r>
        <w:tab/>
        <w:t>No</w:t>
      </w:r>
      <w:r>
        <w:br w:type="page"/>
      </w:r>
    </w:p>
    <w:p w14:paraId="15301A13" w14:textId="77777777" w:rsidR="00083460" w:rsidRDefault="00083460" w:rsidP="003F4AE7">
      <w:pPr>
        <w:spacing w:line="480" w:lineRule="auto"/>
        <w:contextualSpacing/>
      </w:pPr>
    </w:p>
    <w:p w14:paraId="716504AB" w14:textId="77777777" w:rsidR="00083460" w:rsidRDefault="00083460" w:rsidP="003F4AE7">
      <w:pPr>
        <w:spacing w:line="480" w:lineRule="auto"/>
        <w:contextualSpacing/>
      </w:pPr>
      <w:r>
        <w:t xml:space="preserve">The following statements relate to the video game you played. Please respond to each item by circling the number that best represents how you feel. There </w:t>
      </w:r>
      <w:proofErr w:type="gramStart"/>
      <w:r>
        <w:t>are no right</w:t>
      </w:r>
      <w:proofErr w:type="gramEnd"/>
      <w:r>
        <w:t xml:space="preserve"> or wrong answers.</w:t>
      </w:r>
    </w:p>
    <w:p w14:paraId="4B71160C" w14:textId="77777777" w:rsidR="00083460" w:rsidRPr="00735FDC" w:rsidRDefault="00083460" w:rsidP="003F4AE7">
      <w:pPr>
        <w:spacing w:line="480" w:lineRule="auto"/>
        <w:contextualSpacing/>
        <w:rPr>
          <w:sz w:val="20"/>
          <w:szCs w:val="20"/>
        </w:rPr>
      </w:pPr>
    </w:p>
    <w:p w14:paraId="4C67A300" w14:textId="77777777" w:rsidR="00083460" w:rsidRPr="00831F94" w:rsidRDefault="00083460" w:rsidP="003F4AE7">
      <w:pPr>
        <w:spacing w:line="480" w:lineRule="auto"/>
        <w:contextualSpacing/>
      </w:pPr>
      <w:r>
        <w:rPr>
          <w:b/>
          <w:sz w:val="20"/>
        </w:rPr>
        <w:t>1</w:t>
      </w:r>
      <w:r w:rsidRPr="00735FDC">
        <w:rPr>
          <w:b/>
          <w:sz w:val="20"/>
        </w:rPr>
        <w:t>.</w:t>
      </w:r>
      <w:r>
        <w:rPr>
          <w:b/>
          <w:sz w:val="20"/>
        </w:rPr>
        <w:t xml:space="preserve">  The game level was easy to navigate.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AB0B3BC" w14:textId="77777777" w:rsidTr="00083460">
        <w:tc>
          <w:tcPr>
            <w:tcW w:w="1368" w:type="dxa"/>
          </w:tcPr>
          <w:p w14:paraId="3EE50C45" w14:textId="77777777" w:rsidR="00083460" w:rsidRDefault="00083460" w:rsidP="003F4AE7">
            <w:pPr>
              <w:spacing w:line="480" w:lineRule="auto"/>
              <w:contextualSpacing/>
              <w:jc w:val="center"/>
              <w:rPr>
                <w:sz w:val="20"/>
              </w:rPr>
            </w:pPr>
            <w:r>
              <w:rPr>
                <w:sz w:val="20"/>
              </w:rPr>
              <w:t>1</w:t>
            </w:r>
          </w:p>
        </w:tc>
        <w:tc>
          <w:tcPr>
            <w:tcW w:w="1368" w:type="dxa"/>
          </w:tcPr>
          <w:p w14:paraId="741481AA" w14:textId="77777777" w:rsidR="00083460" w:rsidRDefault="00083460" w:rsidP="003F4AE7">
            <w:pPr>
              <w:spacing w:line="480" w:lineRule="auto"/>
              <w:contextualSpacing/>
              <w:jc w:val="center"/>
              <w:rPr>
                <w:sz w:val="20"/>
              </w:rPr>
            </w:pPr>
            <w:r>
              <w:rPr>
                <w:sz w:val="20"/>
              </w:rPr>
              <w:t>2</w:t>
            </w:r>
          </w:p>
        </w:tc>
        <w:tc>
          <w:tcPr>
            <w:tcW w:w="1368" w:type="dxa"/>
          </w:tcPr>
          <w:p w14:paraId="51BF455A" w14:textId="77777777" w:rsidR="00083460" w:rsidRDefault="00083460" w:rsidP="003F4AE7">
            <w:pPr>
              <w:spacing w:line="480" w:lineRule="auto"/>
              <w:contextualSpacing/>
              <w:jc w:val="center"/>
              <w:rPr>
                <w:sz w:val="20"/>
              </w:rPr>
            </w:pPr>
            <w:r>
              <w:rPr>
                <w:sz w:val="20"/>
              </w:rPr>
              <w:t>3</w:t>
            </w:r>
          </w:p>
        </w:tc>
        <w:tc>
          <w:tcPr>
            <w:tcW w:w="1368" w:type="dxa"/>
          </w:tcPr>
          <w:p w14:paraId="31D46B6F" w14:textId="77777777" w:rsidR="00083460" w:rsidRDefault="00083460" w:rsidP="003F4AE7">
            <w:pPr>
              <w:spacing w:line="480" w:lineRule="auto"/>
              <w:contextualSpacing/>
              <w:jc w:val="center"/>
              <w:rPr>
                <w:sz w:val="20"/>
              </w:rPr>
            </w:pPr>
            <w:r>
              <w:rPr>
                <w:sz w:val="20"/>
              </w:rPr>
              <w:t>4</w:t>
            </w:r>
          </w:p>
        </w:tc>
        <w:tc>
          <w:tcPr>
            <w:tcW w:w="1368" w:type="dxa"/>
          </w:tcPr>
          <w:p w14:paraId="3D2A3DB8" w14:textId="77777777" w:rsidR="00083460" w:rsidRDefault="00083460" w:rsidP="003F4AE7">
            <w:pPr>
              <w:spacing w:line="480" w:lineRule="auto"/>
              <w:contextualSpacing/>
              <w:jc w:val="center"/>
              <w:rPr>
                <w:sz w:val="20"/>
              </w:rPr>
            </w:pPr>
            <w:r>
              <w:rPr>
                <w:sz w:val="20"/>
              </w:rPr>
              <w:t>5</w:t>
            </w:r>
          </w:p>
        </w:tc>
        <w:tc>
          <w:tcPr>
            <w:tcW w:w="1368" w:type="dxa"/>
          </w:tcPr>
          <w:p w14:paraId="188E7EC2" w14:textId="77777777" w:rsidR="00083460" w:rsidRDefault="00083460" w:rsidP="003F4AE7">
            <w:pPr>
              <w:spacing w:line="480" w:lineRule="auto"/>
              <w:contextualSpacing/>
              <w:jc w:val="center"/>
              <w:rPr>
                <w:sz w:val="20"/>
              </w:rPr>
            </w:pPr>
            <w:r>
              <w:rPr>
                <w:sz w:val="20"/>
              </w:rPr>
              <w:t>6</w:t>
            </w:r>
          </w:p>
        </w:tc>
        <w:tc>
          <w:tcPr>
            <w:tcW w:w="1368" w:type="dxa"/>
          </w:tcPr>
          <w:p w14:paraId="2DA193D2" w14:textId="77777777" w:rsidR="00083460" w:rsidRDefault="00083460" w:rsidP="003F4AE7">
            <w:pPr>
              <w:spacing w:line="480" w:lineRule="auto"/>
              <w:contextualSpacing/>
              <w:jc w:val="center"/>
              <w:rPr>
                <w:sz w:val="20"/>
              </w:rPr>
            </w:pPr>
            <w:r>
              <w:rPr>
                <w:sz w:val="20"/>
              </w:rPr>
              <w:t>7</w:t>
            </w:r>
          </w:p>
        </w:tc>
      </w:tr>
      <w:tr w:rsidR="00083460" w14:paraId="0B4EA6EF" w14:textId="77777777" w:rsidTr="00083460">
        <w:tc>
          <w:tcPr>
            <w:tcW w:w="1368" w:type="dxa"/>
          </w:tcPr>
          <w:p w14:paraId="57EC01F8" w14:textId="77777777" w:rsidR="00083460" w:rsidRDefault="00083460" w:rsidP="003F4AE7">
            <w:pPr>
              <w:spacing w:line="480" w:lineRule="auto"/>
              <w:contextualSpacing/>
              <w:jc w:val="center"/>
              <w:rPr>
                <w:sz w:val="20"/>
              </w:rPr>
            </w:pPr>
            <w:r>
              <w:rPr>
                <w:sz w:val="20"/>
              </w:rPr>
              <w:t>Strongly Disagree</w:t>
            </w:r>
          </w:p>
        </w:tc>
        <w:tc>
          <w:tcPr>
            <w:tcW w:w="1368" w:type="dxa"/>
          </w:tcPr>
          <w:p w14:paraId="14147CA9" w14:textId="77777777" w:rsidR="00083460" w:rsidRDefault="00083460" w:rsidP="003F4AE7">
            <w:pPr>
              <w:spacing w:line="480" w:lineRule="auto"/>
              <w:contextualSpacing/>
              <w:rPr>
                <w:sz w:val="20"/>
              </w:rPr>
            </w:pPr>
          </w:p>
        </w:tc>
        <w:tc>
          <w:tcPr>
            <w:tcW w:w="1368" w:type="dxa"/>
          </w:tcPr>
          <w:p w14:paraId="70FF12A5" w14:textId="77777777" w:rsidR="00083460" w:rsidRDefault="00083460" w:rsidP="003F4AE7">
            <w:pPr>
              <w:spacing w:line="480" w:lineRule="auto"/>
              <w:contextualSpacing/>
              <w:rPr>
                <w:sz w:val="20"/>
              </w:rPr>
            </w:pPr>
          </w:p>
        </w:tc>
        <w:tc>
          <w:tcPr>
            <w:tcW w:w="1368" w:type="dxa"/>
          </w:tcPr>
          <w:p w14:paraId="047B271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396C35F" w14:textId="77777777" w:rsidR="00083460" w:rsidRDefault="00083460" w:rsidP="003F4AE7">
            <w:pPr>
              <w:spacing w:line="480" w:lineRule="auto"/>
              <w:contextualSpacing/>
              <w:rPr>
                <w:sz w:val="20"/>
              </w:rPr>
            </w:pPr>
          </w:p>
        </w:tc>
        <w:tc>
          <w:tcPr>
            <w:tcW w:w="1368" w:type="dxa"/>
          </w:tcPr>
          <w:p w14:paraId="49D1C138" w14:textId="77777777" w:rsidR="00083460" w:rsidRDefault="00083460" w:rsidP="003F4AE7">
            <w:pPr>
              <w:spacing w:line="480" w:lineRule="auto"/>
              <w:contextualSpacing/>
              <w:rPr>
                <w:sz w:val="20"/>
              </w:rPr>
            </w:pPr>
          </w:p>
        </w:tc>
        <w:tc>
          <w:tcPr>
            <w:tcW w:w="1368" w:type="dxa"/>
          </w:tcPr>
          <w:p w14:paraId="0EEE538B" w14:textId="77777777" w:rsidR="00083460" w:rsidRDefault="00083460" w:rsidP="003F4AE7">
            <w:pPr>
              <w:spacing w:line="480" w:lineRule="auto"/>
              <w:contextualSpacing/>
              <w:jc w:val="center"/>
              <w:rPr>
                <w:sz w:val="20"/>
              </w:rPr>
            </w:pPr>
            <w:r>
              <w:rPr>
                <w:sz w:val="20"/>
              </w:rPr>
              <w:t>Strongly</w:t>
            </w:r>
          </w:p>
          <w:p w14:paraId="6807B8EF" w14:textId="77777777" w:rsidR="00083460" w:rsidRDefault="00083460" w:rsidP="003F4AE7">
            <w:pPr>
              <w:spacing w:line="480" w:lineRule="auto"/>
              <w:contextualSpacing/>
              <w:jc w:val="center"/>
              <w:rPr>
                <w:sz w:val="20"/>
              </w:rPr>
            </w:pPr>
            <w:r>
              <w:rPr>
                <w:sz w:val="20"/>
              </w:rPr>
              <w:t>Agree</w:t>
            </w:r>
          </w:p>
        </w:tc>
      </w:tr>
    </w:tbl>
    <w:p w14:paraId="6366C6D6" w14:textId="77777777" w:rsidR="00083460" w:rsidRDefault="00083460" w:rsidP="003F4AE7">
      <w:pPr>
        <w:spacing w:line="480" w:lineRule="auto"/>
        <w:contextualSpacing/>
        <w:rPr>
          <w:b/>
          <w:sz w:val="20"/>
        </w:rPr>
      </w:pPr>
    </w:p>
    <w:p w14:paraId="78E6D96E" w14:textId="77777777" w:rsidR="00083460" w:rsidRPr="00735FDC" w:rsidRDefault="00083460" w:rsidP="003F4AE7">
      <w:pPr>
        <w:spacing w:line="480" w:lineRule="auto"/>
        <w:contextualSpacing/>
        <w:rPr>
          <w:b/>
          <w:sz w:val="20"/>
        </w:rPr>
      </w:pPr>
      <w:r>
        <w:rPr>
          <w:b/>
          <w:sz w:val="20"/>
        </w:rPr>
        <w:t>2</w:t>
      </w:r>
      <w:r w:rsidRPr="00735FDC">
        <w:rPr>
          <w:b/>
          <w:sz w:val="20"/>
        </w:rPr>
        <w:t xml:space="preserve">.  </w:t>
      </w:r>
      <w:r>
        <w:rPr>
          <w:b/>
          <w:sz w:val="20"/>
        </w:rPr>
        <w:t xml:space="preserve">I felt </w:t>
      </w:r>
      <w:r>
        <w:rPr>
          <w:b/>
          <w:i/>
          <w:sz w:val="20"/>
        </w:rPr>
        <w:t xml:space="preserve">excited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DE56768" w14:textId="77777777" w:rsidTr="00083460">
        <w:tc>
          <w:tcPr>
            <w:tcW w:w="1368" w:type="dxa"/>
          </w:tcPr>
          <w:p w14:paraId="4B303B0F" w14:textId="77777777" w:rsidR="00083460" w:rsidRDefault="00083460" w:rsidP="003F4AE7">
            <w:pPr>
              <w:spacing w:line="480" w:lineRule="auto"/>
              <w:contextualSpacing/>
              <w:jc w:val="center"/>
              <w:rPr>
                <w:sz w:val="20"/>
              </w:rPr>
            </w:pPr>
            <w:r>
              <w:rPr>
                <w:sz w:val="20"/>
              </w:rPr>
              <w:t>1</w:t>
            </w:r>
          </w:p>
        </w:tc>
        <w:tc>
          <w:tcPr>
            <w:tcW w:w="1368" w:type="dxa"/>
          </w:tcPr>
          <w:p w14:paraId="14569015" w14:textId="77777777" w:rsidR="00083460" w:rsidRDefault="00083460" w:rsidP="003F4AE7">
            <w:pPr>
              <w:spacing w:line="480" w:lineRule="auto"/>
              <w:contextualSpacing/>
              <w:jc w:val="center"/>
              <w:rPr>
                <w:sz w:val="20"/>
              </w:rPr>
            </w:pPr>
            <w:r>
              <w:rPr>
                <w:sz w:val="20"/>
              </w:rPr>
              <w:t>2</w:t>
            </w:r>
          </w:p>
        </w:tc>
        <w:tc>
          <w:tcPr>
            <w:tcW w:w="1368" w:type="dxa"/>
          </w:tcPr>
          <w:p w14:paraId="57E2431B" w14:textId="77777777" w:rsidR="00083460" w:rsidRDefault="00083460" w:rsidP="003F4AE7">
            <w:pPr>
              <w:spacing w:line="480" w:lineRule="auto"/>
              <w:contextualSpacing/>
              <w:jc w:val="center"/>
              <w:rPr>
                <w:sz w:val="20"/>
              </w:rPr>
            </w:pPr>
            <w:r>
              <w:rPr>
                <w:sz w:val="20"/>
              </w:rPr>
              <w:t>3</w:t>
            </w:r>
          </w:p>
        </w:tc>
        <w:tc>
          <w:tcPr>
            <w:tcW w:w="1368" w:type="dxa"/>
          </w:tcPr>
          <w:p w14:paraId="1E35359B" w14:textId="77777777" w:rsidR="00083460" w:rsidRDefault="00083460" w:rsidP="003F4AE7">
            <w:pPr>
              <w:spacing w:line="480" w:lineRule="auto"/>
              <w:contextualSpacing/>
              <w:jc w:val="center"/>
              <w:rPr>
                <w:sz w:val="20"/>
              </w:rPr>
            </w:pPr>
            <w:r>
              <w:rPr>
                <w:sz w:val="20"/>
              </w:rPr>
              <w:t>4</w:t>
            </w:r>
          </w:p>
        </w:tc>
        <w:tc>
          <w:tcPr>
            <w:tcW w:w="1368" w:type="dxa"/>
          </w:tcPr>
          <w:p w14:paraId="7A564A21" w14:textId="77777777" w:rsidR="00083460" w:rsidRDefault="00083460" w:rsidP="003F4AE7">
            <w:pPr>
              <w:spacing w:line="480" w:lineRule="auto"/>
              <w:contextualSpacing/>
              <w:jc w:val="center"/>
              <w:rPr>
                <w:sz w:val="20"/>
              </w:rPr>
            </w:pPr>
            <w:r>
              <w:rPr>
                <w:sz w:val="20"/>
              </w:rPr>
              <w:t>5</w:t>
            </w:r>
          </w:p>
        </w:tc>
        <w:tc>
          <w:tcPr>
            <w:tcW w:w="1368" w:type="dxa"/>
          </w:tcPr>
          <w:p w14:paraId="5B66D77C" w14:textId="77777777" w:rsidR="00083460" w:rsidRDefault="00083460" w:rsidP="003F4AE7">
            <w:pPr>
              <w:spacing w:line="480" w:lineRule="auto"/>
              <w:contextualSpacing/>
              <w:jc w:val="center"/>
              <w:rPr>
                <w:sz w:val="20"/>
              </w:rPr>
            </w:pPr>
            <w:r>
              <w:rPr>
                <w:sz w:val="20"/>
              </w:rPr>
              <w:t>6</w:t>
            </w:r>
          </w:p>
        </w:tc>
        <w:tc>
          <w:tcPr>
            <w:tcW w:w="1368" w:type="dxa"/>
          </w:tcPr>
          <w:p w14:paraId="1365A7DC" w14:textId="77777777" w:rsidR="00083460" w:rsidRDefault="00083460" w:rsidP="003F4AE7">
            <w:pPr>
              <w:spacing w:line="480" w:lineRule="auto"/>
              <w:contextualSpacing/>
              <w:jc w:val="center"/>
              <w:rPr>
                <w:sz w:val="20"/>
              </w:rPr>
            </w:pPr>
            <w:r>
              <w:rPr>
                <w:sz w:val="20"/>
              </w:rPr>
              <w:t>7</w:t>
            </w:r>
          </w:p>
        </w:tc>
      </w:tr>
      <w:tr w:rsidR="00083460" w14:paraId="5F94A74E" w14:textId="77777777" w:rsidTr="00083460">
        <w:tc>
          <w:tcPr>
            <w:tcW w:w="1368" w:type="dxa"/>
          </w:tcPr>
          <w:p w14:paraId="24BCDB5F" w14:textId="77777777" w:rsidR="00083460" w:rsidRDefault="00083460" w:rsidP="003F4AE7">
            <w:pPr>
              <w:spacing w:line="480" w:lineRule="auto"/>
              <w:contextualSpacing/>
              <w:jc w:val="center"/>
              <w:rPr>
                <w:sz w:val="20"/>
              </w:rPr>
            </w:pPr>
            <w:r>
              <w:rPr>
                <w:sz w:val="20"/>
              </w:rPr>
              <w:t>Strongly Disagree</w:t>
            </w:r>
          </w:p>
        </w:tc>
        <w:tc>
          <w:tcPr>
            <w:tcW w:w="1368" w:type="dxa"/>
          </w:tcPr>
          <w:p w14:paraId="7C389623" w14:textId="77777777" w:rsidR="00083460" w:rsidRDefault="00083460" w:rsidP="003F4AE7">
            <w:pPr>
              <w:spacing w:line="480" w:lineRule="auto"/>
              <w:contextualSpacing/>
              <w:rPr>
                <w:sz w:val="20"/>
              </w:rPr>
            </w:pPr>
          </w:p>
        </w:tc>
        <w:tc>
          <w:tcPr>
            <w:tcW w:w="1368" w:type="dxa"/>
          </w:tcPr>
          <w:p w14:paraId="21E4B99F" w14:textId="77777777" w:rsidR="00083460" w:rsidRDefault="00083460" w:rsidP="003F4AE7">
            <w:pPr>
              <w:spacing w:line="480" w:lineRule="auto"/>
              <w:contextualSpacing/>
              <w:rPr>
                <w:sz w:val="20"/>
              </w:rPr>
            </w:pPr>
          </w:p>
        </w:tc>
        <w:tc>
          <w:tcPr>
            <w:tcW w:w="1368" w:type="dxa"/>
          </w:tcPr>
          <w:p w14:paraId="5EB1DACF"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8240D11" w14:textId="77777777" w:rsidR="00083460" w:rsidRDefault="00083460" w:rsidP="003F4AE7">
            <w:pPr>
              <w:spacing w:line="480" w:lineRule="auto"/>
              <w:contextualSpacing/>
              <w:rPr>
                <w:sz w:val="20"/>
              </w:rPr>
            </w:pPr>
          </w:p>
        </w:tc>
        <w:tc>
          <w:tcPr>
            <w:tcW w:w="1368" w:type="dxa"/>
          </w:tcPr>
          <w:p w14:paraId="4A162529" w14:textId="77777777" w:rsidR="00083460" w:rsidRDefault="00083460" w:rsidP="003F4AE7">
            <w:pPr>
              <w:spacing w:line="480" w:lineRule="auto"/>
              <w:contextualSpacing/>
              <w:rPr>
                <w:sz w:val="20"/>
              </w:rPr>
            </w:pPr>
          </w:p>
        </w:tc>
        <w:tc>
          <w:tcPr>
            <w:tcW w:w="1368" w:type="dxa"/>
          </w:tcPr>
          <w:p w14:paraId="4E9C6385" w14:textId="77777777" w:rsidR="00083460" w:rsidRDefault="00083460" w:rsidP="003F4AE7">
            <w:pPr>
              <w:spacing w:line="480" w:lineRule="auto"/>
              <w:contextualSpacing/>
              <w:jc w:val="center"/>
              <w:rPr>
                <w:sz w:val="20"/>
              </w:rPr>
            </w:pPr>
            <w:r>
              <w:rPr>
                <w:sz w:val="20"/>
              </w:rPr>
              <w:t>Strongly</w:t>
            </w:r>
          </w:p>
          <w:p w14:paraId="60A2C60C" w14:textId="77777777" w:rsidR="00083460" w:rsidRDefault="00083460" w:rsidP="003F4AE7">
            <w:pPr>
              <w:spacing w:line="480" w:lineRule="auto"/>
              <w:contextualSpacing/>
              <w:jc w:val="center"/>
              <w:rPr>
                <w:sz w:val="20"/>
              </w:rPr>
            </w:pPr>
            <w:r>
              <w:rPr>
                <w:sz w:val="20"/>
              </w:rPr>
              <w:t>Agree</w:t>
            </w:r>
          </w:p>
        </w:tc>
      </w:tr>
    </w:tbl>
    <w:p w14:paraId="64E33938" w14:textId="77777777" w:rsidR="00083460" w:rsidRDefault="00083460" w:rsidP="003F4AE7">
      <w:pPr>
        <w:spacing w:line="480" w:lineRule="auto"/>
        <w:contextualSpacing/>
      </w:pPr>
    </w:p>
    <w:p w14:paraId="7C170A08" w14:textId="77777777" w:rsidR="00083460" w:rsidRPr="00735FDC" w:rsidRDefault="00083460" w:rsidP="003F4AE7">
      <w:pPr>
        <w:spacing w:line="480" w:lineRule="auto"/>
        <w:contextualSpacing/>
        <w:rPr>
          <w:b/>
          <w:sz w:val="20"/>
        </w:rPr>
      </w:pPr>
      <w:r>
        <w:rPr>
          <w:b/>
          <w:sz w:val="20"/>
        </w:rPr>
        <w:t>3</w:t>
      </w:r>
      <w:r w:rsidRPr="00735FDC">
        <w:rPr>
          <w:b/>
          <w:sz w:val="20"/>
        </w:rPr>
        <w:t xml:space="preserve">.  </w:t>
      </w:r>
      <w:r>
        <w:rPr>
          <w:b/>
          <w:sz w:val="20"/>
        </w:rPr>
        <w:t xml:space="preserve">I felt </w:t>
      </w:r>
      <w:r>
        <w:rPr>
          <w:b/>
          <w:i/>
          <w:sz w:val="20"/>
        </w:rPr>
        <w:t xml:space="preserve">engaged </w:t>
      </w:r>
      <w:r>
        <w:rPr>
          <w:b/>
          <w:sz w:val="20"/>
        </w:rPr>
        <w:t>while playing the video game</w:t>
      </w:r>
      <w:r w:rsidRPr="00735FDC">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1049437" w14:textId="77777777" w:rsidTr="00083460">
        <w:tc>
          <w:tcPr>
            <w:tcW w:w="1368" w:type="dxa"/>
          </w:tcPr>
          <w:p w14:paraId="1AE8DC4E" w14:textId="77777777" w:rsidR="00083460" w:rsidRDefault="00083460" w:rsidP="003F4AE7">
            <w:pPr>
              <w:spacing w:line="480" w:lineRule="auto"/>
              <w:contextualSpacing/>
              <w:jc w:val="center"/>
              <w:rPr>
                <w:sz w:val="20"/>
              </w:rPr>
            </w:pPr>
            <w:r>
              <w:rPr>
                <w:sz w:val="20"/>
              </w:rPr>
              <w:t>1</w:t>
            </w:r>
          </w:p>
        </w:tc>
        <w:tc>
          <w:tcPr>
            <w:tcW w:w="1368" w:type="dxa"/>
          </w:tcPr>
          <w:p w14:paraId="72585880" w14:textId="77777777" w:rsidR="00083460" w:rsidRDefault="00083460" w:rsidP="003F4AE7">
            <w:pPr>
              <w:spacing w:line="480" w:lineRule="auto"/>
              <w:contextualSpacing/>
              <w:jc w:val="center"/>
              <w:rPr>
                <w:sz w:val="20"/>
              </w:rPr>
            </w:pPr>
            <w:r>
              <w:rPr>
                <w:sz w:val="20"/>
              </w:rPr>
              <w:t>2</w:t>
            </w:r>
          </w:p>
        </w:tc>
        <w:tc>
          <w:tcPr>
            <w:tcW w:w="1368" w:type="dxa"/>
          </w:tcPr>
          <w:p w14:paraId="4248213C" w14:textId="77777777" w:rsidR="00083460" w:rsidRDefault="00083460" w:rsidP="003F4AE7">
            <w:pPr>
              <w:spacing w:line="480" w:lineRule="auto"/>
              <w:contextualSpacing/>
              <w:jc w:val="center"/>
              <w:rPr>
                <w:sz w:val="20"/>
              </w:rPr>
            </w:pPr>
            <w:r>
              <w:rPr>
                <w:sz w:val="20"/>
              </w:rPr>
              <w:t>3</w:t>
            </w:r>
          </w:p>
        </w:tc>
        <w:tc>
          <w:tcPr>
            <w:tcW w:w="1368" w:type="dxa"/>
          </w:tcPr>
          <w:p w14:paraId="642FC2A7" w14:textId="77777777" w:rsidR="00083460" w:rsidRDefault="00083460" w:rsidP="003F4AE7">
            <w:pPr>
              <w:spacing w:line="480" w:lineRule="auto"/>
              <w:contextualSpacing/>
              <w:jc w:val="center"/>
              <w:rPr>
                <w:sz w:val="20"/>
              </w:rPr>
            </w:pPr>
            <w:r>
              <w:rPr>
                <w:sz w:val="20"/>
              </w:rPr>
              <w:t>4</w:t>
            </w:r>
          </w:p>
        </w:tc>
        <w:tc>
          <w:tcPr>
            <w:tcW w:w="1368" w:type="dxa"/>
          </w:tcPr>
          <w:p w14:paraId="174B61ED" w14:textId="77777777" w:rsidR="00083460" w:rsidRDefault="00083460" w:rsidP="003F4AE7">
            <w:pPr>
              <w:spacing w:line="480" w:lineRule="auto"/>
              <w:contextualSpacing/>
              <w:jc w:val="center"/>
              <w:rPr>
                <w:sz w:val="20"/>
              </w:rPr>
            </w:pPr>
            <w:r>
              <w:rPr>
                <w:sz w:val="20"/>
              </w:rPr>
              <w:t>5</w:t>
            </w:r>
          </w:p>
        </w:tc>
        <w:tc>
          <w:tcPr>
            <w:tcW w:w="1368" w:type="dxa"/>
          </w:tcPr>
          <w:p w14:paraId="41F89218" w14:textId="77777777" w:rsidR="00083460" w:rsidRDefault="00083460" w:rsidP="003F4AE7">
            <w:pPr>
              <w:spacing w:line="480" w:lineRule="auto"/>
              <w:contextualSpacing/>
              <w:jc w:val="center"/>
              <w:rPr>
                <w:sz w:val="20"/>
              </w:rPr>
            </w:pPr>
            <w:r>
              <w:rPr>
                <w:sz w:val="20"/>
              </w:rPr>
              <w:t>6</w:t>
            </w:r>
          </w:p>
        </w:tc>
        <w:tc>
          <w:tcPr>
            <w:tcW w:w="1368" w:type="dxa"/>
          </w:tcPr>
          <w:p w14:paraId="78098A1E" w14:textId="77777777" w:rsidR="00083460" w:rsidRDefault="00083460" w:rsidP="003F4AE7">
            <w:pPr>
              <w:spacing w:line="480" w:lineRule="auto"/>
              <w:contextualSpacing/>
              <w:jc w:val="center"/>
              <w:rPr>
                <w:sz w:val="20"/>
              </w:rPr>
            </w:pPr>
            <w:r>
              <w:rPr>
                <w:sz w:val="20"/>
              </w:rPr>
              <w:t>7</w:t>
            </w:r>
          </w:p>
        </w:tc>
      </w:tr>
      <w:tr w:rsidR="00083460" w14:paraId="1755F267" w14:textId="77777777" w:rsidTr="00083460">
        <w:tc>
          <w:tcPr>
            <w:tcW w:w="1368" w:type="dxa"/>
          </w:tcPr>
          <w:p w14:paraId="47B6CA70" w14:textId="77777777" w:rsidR="00083460" w:rsidRDefault="00083460" w:rsidP="003F4AE7">
            <w:pPr>
              <w:spacing w:line="480" w:lineRule="auto"/>
              <w:contextualSpacing/>
              <w:jc w:val="center"/>
              <w:rPr>
                <w:sz w:val="20"/>
              </w:rPr>
            </w:pPr>
            <w:r>
              <w:rPr>
                <w:sz w:val="20"/>
              </w:rPr>
              <w:t>Strongly Disagree</w:t>
            </w:r>
          </w:p>
        </w:tc>
        <w:tc>
          <w:tcPr>
            <w:tcW w:w="1368" w:type="dxa"/>
          </w:tcPr>
          <w:p w14:paraId="4A80F6F7" w14:textId="77777777" w:rsidR="00083460" w:rsidRDefault="00083460" w:rsidP="003F4AE7">
            <w:pPr>
              <w:spacing w:line="480" w:lineRule="auto"/>
              <w:contextualSpacing/>
              <w:rPr>
                <w:sz w:val="20"/>
              </w:rPr>
            </w:pPr>
          </w:p>
        </w:tc>
        <w:tc>
          <w:tcPr>
            <w:tcW w:w="1368" w:type="dxa"/>
          </w:tcPr>
          <w:p w14:paraId="508F381F" w14:textId="77777777" w:rsidR="00083460" w:rsidRDefault="00083460" w:rsidP="003F4AE7">
            <w:pPr>
              <w:spacing w:line="480" w:lineRule="auto"/>
              <w:contextualSpacing/>
              <w:rPr>
                <w:sz w:val="20"/>
              </w:rPr>
            </w:pPr>
          </w:p>
        </w:tc>
        <w:tc>
          <w:tcPr>
            <w:tcW w:w="1368" w:type="dxa"/>
          </w:tcPr>
          <w:p w14:paraId="2168E7A9"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08C1589" w14:textId="77777777" w:rsidR="00083460" w:rsidRDefault="00083460" w:rsidP="003F4AE7">
            <w:pPr>
              <w:spacing w:line="480" w:lineRule="auto"/>
              <w:contextualSpacing/>
              <w:rPr>
                <w:sz w:val="20"/>
              </w:rPr>
            </w:pPr>
          </w:p>
        </w:tc>
        <w:tc>
          <w:tcPr>
            <w:tcW w:w="1368" w:type="dxa"/>
          </w:tcPr>
          <w:p w14:paraId="29230C20" w14:textId="77777777" w:rsidR="00083460" w:rsidRDefault="00083460" w:rsidP="003F4AE7">
            <w:pPr>
              <w:spacing w:line="480" w:lineRule="auto"/>
              <w:contextualSpacing/>
              <w:rPr>
                <w:sz w:val="20"/>
              </w:rPr>
            </w:pPr>
          </w:p>
        </w:tc>
        <w:tc>
          <w:tcPr>
            <w:tcW w:w="1368" w:type="dxa"/>
          </w:tcPr>
          <w:p w14:paraId="4094FBEB" w14:textId="77777777" w:rsidR="00083460" w:rsidRDefault="00083460" w:rsidP="003F4AE7">
            <w:pPr>
              <w:spacing w:line="480" w:lineRule="auto"/>
              <w:contextualSpacing/>
              <w:jc w:val="center"/>
              <w:rPr>
                <w:sz w:val="20"/>
              </w:rPr>
            </w:pPr>
            <w:r>
              <w:rPr>
                <w:sz w:val="20"/>
              </w:rPr>
              <w:t>Strongly</w:t>
            </w:r>
          </w:p>
          <w:p w14:paraId="2E914D79" w14:textId="77777777" w:rsidR="00083460" w:rsidRDefault="00083460" w:rsidP="003F4AE7">
            <w:pPr>
              <w:spacing w:line="480" w:lineRule="auto"/>
              <w:contextualSpacing/>
              <w:jc w:val="center"/>
              <w:rPr>
                <w:sz w:val="20"/>
              </w:rPr>
            </w:pPr>
            <w:r>
              <w:rPr>
                <w:sz w:val="20"/>
              </w:rPr>
              <w:t>Agree</w:t>
            </w:r>
          </w:p>
        </w:tc>
      </w:tr>
    </w:tbl>
    <w:p w14:paraId="57410BEB" w14:textId="77777777" w:rsidR="00083460" w:rsidRDefault="00083460" w:rsidP="003F4AE7">
      <w:pPr>
        <w:spacing w:line="480" w:lineRule="auto"/>
        <w:contextualSpacing/>
      </w:pPr>
    </w:p>
    <w:p w14:paraId="7573208B" w14:textId="77777777" w:rsidR="00083460" w:rsidRPr="00831F94" w:rsidRDefault="00083460" w:rsidP="003F4AE7">
      <w:pPr>
        <w:spacing w:line="480" w:lineRule="auto"/>
        <w:contextualSpacing/>
      </w:pPr>
      <w:r>
        <w:rPr>
          <w:b/>
          <w:sz w:val="20"/>
        </w:rPr>
        <w:t>4</w:t>
      </w:r>
      <w:r w:rsidRPr="00735FDC">
        <w:rPr>
          <w:b/>
          <w:sz w:val="20"/>
        </w:rPr>
        <w:t xml:space="preserve">. </w:t>
      </w:r>
      <w:r>
        <w:rPr>
          <w:b/>
          <w:sz w:val="20"/>
        </w:rPr>
        <w:t xml:space="preserve">I found the video game I played to be </w:t>
      </w:r>
      <w:r>
        <w:rPr>
          <w:b/>
          <w:i/>
          <w:sz w:val="20"/>
        </w:rPr>
        <w:t>challenging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CFA162F" w14:textId="77777777" w:rsidTr="00083460">
        <w:tc>
          <w:tcPr>
            <w:tcW w:w="1368" w:type="dxa"/>
          </w:tcPr>
          <w:p w14:paraId="5CB45D18" w14:textId="77777777" w:rsidR="00083460" w:rsidRDefault="00083460" w:rsidP="003F4AE7">
            <w:pPr>
              <w:spacing w:line="480" w:lineRule="auto"/>
              <w:contextualSpacing/>
              <w:jc w:val="center"/>
              <w:rPr>
                <w:sz w:val="20"/>
              </w:rPr>
            </w:pPr>
            <w:r>
              <w:rPr>
                <w:sz w:val="20"/>
              </w:rPr>
              <w:t>1</w:t>
            </w:r>
          </w:p>
        </w:tc>
        <w:tc>
          <w:tcPr>
            <w:tcW w:w="1368" w:type="dxa"/>
          </w:tcPr>
          <w:p w14:paraId="0E645171" w14:textId="77777777" w:rsidR="00083460" w:rsidRDefault="00083460" w:rsidP="003F4AE7">
            <w:pPr>
              <w:spacing w:line="480" w:lineRule="auto"/>
              <w:contextualSpacing/>
              <w:jc w:val="center"/>
              <w:rPr>
                <w:sz w:val="20"/>
              </w:rPr>
            </w:pPr>
            <w:r>
              <w:rPr>
                <w:sz w:val="20"/>
              </w:rPr>
              <w:t>2</w:t>
            </w:r>
          </w:p>
        </w:tc>
        <w:tc>
          <w:tcPr>
            <w:tcW w:w="1368" w:type="dxa"/>
          </w:tcPr>
          <w:p w14:paraId="399508DC" w14:textId="77777777" w:rsidR="00083460" w:rsidRDefault="00083460" w:rsidP="003F4AE7">
            <w:pPr>
              <w:spacing w:line="480" w:lineRule="auto"/>
              <w:contextualSpacing/>
              <w:jc w:val="center"/>
              <w:rPr>
                <w:sz w:val="20"/>
              </w:rPr>
            </w:pPr>
            <w:r>
              <w:rPr>
                <w:sz w:val="20"/>
              </w:rPr>
              <w:t>3</w:t>
            </w:r>
          </w:p>
        </w:tc>
        <w:tc>
          <w:tcPr>
            <w:tcW w:w="1368" w:type="dxa"/>
          </w:tcPr>
          <w:p w14:paraId="2581AB3A" w14:textId="77777777" w:rsidR="00083460" w:rsidRDefault="00083460" w:rsidP="003F4AE7">
            <w:pPr>
              <w:spacing w:line="480" w:lineRule="auto"/>
              <w:contextualSpacing/>
              <w:jc w:val="center"/>
              <w:rPr>
                <w:sz w:val="20"/>
              </w:rPr>
            </w:pPr>
            <w:r>
              <w:rPr>
                <w:sz w:val="20"/>
              </w:rPr>
              <w:t>4</w:t>
            </w:r>
          </w:p>
        </w:tc>
        <w:tc>
          <w:tcPr>
            <w:tcW w:w="1368" w:type="dxa"/>
          </w:tcPr>
          <w:p w14:paraId="7A929899" w14:textId="77777777" w:rsidR="00083460" w:rsidRDefault="00083460" w:rsidP="003F4AE7">
            <w:pPr>
              <w:spacing w:line="480" w:lineRule="auto"/>
              <w:contextualSpacing/>
              <w:jc w:val="center"/>
              <w:rPr>
                <w:sz w:val="20"/>
              </w:rPr>
            </w:pPr>
            <w:r>
              <w:rPr>
                <w:sz w:val="20"/>
              </w:rPr>
              <w:t>5</w:t>
            </w:r>
          </w:p>
        </w:tc>
        <w:tc>
          <w:tcPr>
            <w:tcW w:w="1368" w:type="dxa"/>
          </w:tcPr>
          <w:p w14:paraId="64F51F30" w14:textId="77777777" w:rsidR="00083460" w:rsidRDefault="00083460" w:rsidP="003F4AE7">
            <w:pPr>
              <w:spacing w:line="480" w:lineRule="auto"/>
              <w:contextualSpacing/>
              <w:jc w:val="center"/>
              <w:rPr>
                <w:sz w:val="20"/>
              </w:rPr>
            </w:pPr>
            <w:r>
              <w:rPr>
                <w:sz w:val="20"/>
              </w:rPr>
              <w:t>6</w:t>
            </w:r>
          </w:p>
        </w:tc>
        <w:tc>
          <w:tcPr>
            <w:tcW w:w="1368" w:type="dxa"/>
          </w:tcPr>
          <w:p w14:paraId="2ABA6D26" w14:textId="77777777" w:rsidR="00083460" w:rsidRDefault="00083460" w:rsidP="003F4AE7">
            <w:pPr>
              <w:spacing w:line="480" w:lineRule="auto"/>
              <w:contextualSpacing/>
              <w:jc w:val="center"/>
              <w:rPr>
                <w:sz w:val="20"/>
              </w:rPr>
            </w:pPr>
            <w:r>
              <w:rPr>
                <w:sz w:val="20"/>
              </w:rPr>
              <w:t>7</w:t>
            </w:r>
          </w:p>
        </w:tc>
      </w:tr>
      <w:tr w:rsidR="00083460" w14:paraId="107259B2" w14:textId="77777777" w:rsidTr="00083460">
        <w:tc>
          <w:tcPr>
            <w:tcW w:w="1368" w:type="dxa"/>
          </w:tcPr>
          <w:p w14:paraId="3131D893" w14:textId="77777777" w:rsidR="00083460" w:rsidRDefault="00083460" w:rsidP="003F4AE7">
            <w:pPr>
              <w:spacing w:line="480" w:lineRule="auto"/>
              <w:contextualSpacing/>
              <w:jc w:val="center"/>
              <w:rPr>
                <w:sz w:val="20"/>
              </w:rPr>
            </w:pPr>
            <w:r>
              <w:rPr>
                <w:sz w:val="20"/>
              </w:rPr>
              <w:t>Strongly Disagree</w:t>
            </w:r>
          </w:p>
        </w:tc>
        <w:tc>
          <w:tcPr>
            <w:tcW w:w="1368" w:type="dxa"/>
          </w:tcPr>
          <w:p w14:paraId="604E4E86" w14:textId="77777777" w:rsidR="00083460" w:rsidRDefault="00083460" w:rsidP="003F4AE7">
            <w:pPr>
              <w:spacing w:line="480" w:lineRule="auto"/>
              <w:contextualSpacing/>
              <w:rPr>
                <w:sz w:val="20"/>
              </w:rPr>
            </w:pPr>
          </w:p>
        </w:tc>
        <w:tc>
          <w:tcPr>
            <w:tcW w:w="1368" w:type="dxa"/>
          </w:tcPr>
          <w:p w14:paraId="372763B1" w14:textId="77777777" w:rsidR="00083460" w:rsidRDefault="00083460" w:rsidP="003F4AE7">
            <w:pPr>
              <w:spacing w:line="480" w:lineRule="auto"/>
              <w:contextualSpacing/>
              <w:rPr>
                <w:sz w:val="20"/>
              </w:rPr>
            </w:pPr>
          </w:p>
        </w:tc>
        <w:tc>
          <w:tcPr>
            <w:tcW w:w="1368" w:type="dxa"/>
          </w:tcPr>
          <w:p w14:paraId="7D283E2F"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BE69CD2" w14:textId="77777777" w:rsidR="00083460" w:rsidRDefault="00083460" w:rsidP="003F4AE7">
            <w:pPr>
              <w:spacing w:line="480" w:lineRule="auto"/>
              <w:contextualSpacing/>
              <w:rPr>
                <w:sz w:val="20"/>
              </w:rPr>
            </w:pPr>
          </w:p>
        </w:tc>
        <w:tc>
          <w:tcPr>
            <w:tcW w:w="1368" w:type="dxa"/>
          </w:tcPr>
          <w:p w14:paraId="291ACEA0" w14:textId="77777777" w:rsidR="00083460" w:rsidRDefault="00083460" w:rsidP="003F4AE7">
            <w:pPr>
              <w:spacing w:line="480" w:lineRule="auto"/>
              <w:contextualSpacing/>
              <w:rPr>
                <w:sz w:val="20"/>
              </w:rPr>
            </w:pPr>
          </w:p>
        </w:tc>
        <w:tc>
          <w:tcPr>
            <w:tcW w:w="1368" w:type="dxa"/>
          </w:tcPr>
          <w:p w14:paraId="04759BA8" w14:textId="77777777" w:rsidR="00083460" w:rsidRDefault="00083460" w:rsidP="003F4AE7">
            <w:pPr>
              <w:spacing w:line="480" w:lineRule="auto"/>
              <w:contextualSpacing/>
              <w:jc w:val="center"/>
              <w:rPr>
                <w:sz w:val="20"/>
              </w:rPr>
            </w:pPr>
            <w:r>
              <w:rPr>
                <w:sz w:val="20"/>
              </w:rPr>
              <w:t>Strongly</w:t>
            </w:r>
          </w:p>
          <w:p w14:paraId="2EE1331B" w14:textId="77777777" w:rsidR="00083460" w:rsidRDefault="00083460" w:rsidP="003F4AE7">
            <w:pPr>
              <w:spacing w:line="480" w:lineRule="auto"/>
              <w:contextualSpacing/>
              <w:jc w:val="center"/>
              <w:rPr>
                <w:sz w:val="20"/>
              </w:rPr>
            </w:pPr>
            <w:r>
              <w:rPr>
                <w:sz w:val="20"/>
              </w:rPr>
              <w:t>Agree</w:t>
            </w:r>
          </w:p>
        </w:tc>
      </w:tr>
    </w:tbl>
    <w:p w14:paraId="0DE7AEB3" w14:textId="77777777" w:rsidR="00083460" w:rsidRDefault="00083460" w:rsidP="003F4AE7">
      <w:pPr>
        <w:spacing w:line="480" w:lineRule="auto"/>
        <w:contextualSpacing/>
        <w:rPr>
          <w:b/>
          <w:sz w:val="20"/>
        </w:rPr>
      </w:pPr>
    </w:p>
    <w:p w14:paraId="0C25C2E0" w14:textId="77777777" w:rsidR="00083460" w:rsidRPr="00831F94" w:rsidRDefault="00083460" w:rsidP="003F4AE7">
      <w:pPr>
        <w:spacing w:line="480" w:lineRule="auto"/>
        <w:contextualSpacing/>
      </w:pPr>
      <w:r>
        <w:rPr>
          <w:b/>
          <w:sz w:val="20"/>
        </w:rPr>
        <w:t>5</w:t>
      </w:r>
      <w:r w:rsidRPr="00735FDC">
        <w:rPr>
          <w:b/>
          <w:sz w:val="20"/>
        </w:rPr>
        <w:t xml:space="preserve">. </w:t>
      </w:r>
      <w:r>
        <w:rPr>
          <w:b/>
          <w:sz w:val="20"/>
        </w:rPr>
        <w:t xml:space="preserve">I found the video game I played to be </w:t>
      </w:r>
      <w:r>
        <w:rPr>
          <w:b/>
          <w:i/>
          <w:sz w:val="20"/>
        </w:rPr>
        <w:t>stressful.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C08A49F" w14:textId="77777777" w:rsidTr="00083460">
        <w:tc>
          <w:tcPr>
            <w:tcW w:w="1368" w:type="dxa"/>
          </w:tcPr>
          <w:p w14:paraId="1FB1C78B" w14:textId="77777777" w:rsidR="00083460" w:rsidRDefault="00083460" w:rsidP="003F4AE7">
            <w:pPr>
              <w:spacing w:line="480" w:lineRule="auto"/>
              <w:contextualSpacing/>
              <w:jc w:val="center"/>
              <w:rPr>
                <w:sz w:val="20"/>
              </w:rPr>
            </w:pPr>
            <w:r>
              <w:rPr>
                <w:sz w:val="20"/>
              </w:rPr>
              <w:t>1</w:t>
            </w:r>
          </w:p>
        </w:tc>
        <w:tc>
          <w:tcPr>
            <w:tcW w:w="1368" w:type="dxa"/>
          </w:tcPr>
          <w:p w14:paraId="0240F3DF" w14:textId="77777777" w:rsidR="00083460" w:rsidRDefault="00083460" w:rsidP="003F4AE7">
            <w:pPr>
              <w:spacing w:line="480" w:lineRule="auto"/>
              <w:contextualSpacing/>
              <w:jc w:val="center"/>
              <w:rPr>
                <w:sz w:val="20"/>
              </w:rPr>
            </w:pPr>
            <w:r>
              <w:rPr>
                <w:sz w:val="20"/>
              </w:rPr>
              <w:t>2</w:t>
            </w:r>
          </w:p>
        </w:tc>
        <w:tc>
          <w:tcPr>
            <w:tcW w:w="1368" w:type="dxa"/>
          </w:tcPr>
          <w:p w14:paraId="10D8535C" w14:textId="77777777" w:rsidR="00083460" w:rsidRDefault="00083460" w:rsidP="003F4AE7">
            <w:pPr>
              <w:spacing w:line="480" w:lineRule="auto"/>
              <w:contextualSpacing/>
              <w:jc w:val="center"/>
              <w:rPr>
                <w:sz w:val="20"/>
              </w:rPr>
            </w:pPr>
            <w:r>
              <w:rPr>
                <w:sz w:val="20"/>
              </w:rPr>
              <w:t>3</w:t>
            </w:r>
          </w:p>
        </w:tc>
        <w:tc>
          <w:tcPr>
            <w:tcW w:w="1368" w:type="dxa"/>
          </w:tcPr>
          <w:p w14:paraId="56029D61" w14:textId="77777777" w:rsidR="00083460" w:rsidRDefault="00083460" w:rsidP="003F4AE7">
            <w:pPr>
              <w:spacing w:line="480" w:lineRule="auto"/>
              <w:contextualSpacing/>
              <w:jc w:val="center"/>
              <w:rPr>
                <w:sz w:val="20"/>
              </w:rPr>
            </w:pPr>
            <w:r>
              <w:rPr>
                <w:sz w:val="20"/>
              </w:rPr>
              <w:t>4</w:t>
            </w:r>
          </w:p>
        </w:tc>
        <w:tc>
          <w:tcPr>
            <w:tcW w:w="1368" w:type="dxa"/>
          </w:tcPr>
          <w:p w14:paraId="3D5C827B" w14:textId="77777777" w:rsidR="00083460" w:rsidRDefault="00083460" w:rsidP="003F4AE7">
            <w:pPr>
              <w:spacing w:line="480" w:lineRule="auto"/>
              <w:contextualSpacing/>
              <w:jc w:val="center"/>
              <w:rPr>
                <w:sz w:val="20"/>
              </w:rPr>
            </w:pPr>
            <w:r>
              <w:rPr>
                <w:sz w:val="20"/>
              </w:rPr>
              <w:t>5</w:t>
            </w:r>
          </w:p>
        </w:tc>
        <w:tc>
          <w:tcPr>
            <w:tcW w:w="1368" w:type="dxa"/>
          </w:tcPr>
          <w:p w14:paraId="21068645" w14:textId="77777777" w:rsidR="00083460" w:rsidRDefault="00083460" w:rsidP="003F4AE7">
            <w:pPr>
              <w:spacing w:line="480" w:lineRule="auto"/>
              <w:contextualSpacing/>
              <w:jc w:val="center"/>
              <w:rPr>
                <w:sz w:val="20"/>
              </w:rPr>
            </w:pPr>
            <w:r>
              <w:rPr>
                <w:sz w:val="20"/>
              </w:rPr>
              <w:t>6</w:t>
            </w:r>
          </w:p>
        </w:tc>
        <w:tc>
          <w:tcPr>
            <w:tcW w:w="1368" w:type="dxa"/>
          </w:tcPr>
          <w:p w14:paraId="1259D9E3" w14:textId="77777777" w:rsidR="00083460" w:rsidRDefault="00083460" w:rsidP="003F4AE7">
            <w:pPr>
              <w:spacing w:line="480" w:lineRule="auto"/>
              <w:contextualSpacing/>
              <w:jc w:val="center"/>
              <w:rPr>
                <w:sz w:val="20"/>
              </w:rPr>
            </w:pPr>
            <w:r>
              <w:rPr>
                <w:sz w:val="20"/>
              </w:rPr>
              <w:t>7</w:t>
            </w:r>
          </w:p>
        </w:tc>
      </w:tr>
      <w:tr w:rsidR="00083460" w14:paraId="0FAC0E7A" w14:textId="77777777" w:rsidTr="00083460">
        <w:tc>
          <w:tcPr>
            <w:tcW w:w="1368" w:type="dxa"/>
          </w:tcPr>
          <w:p w14:paraId="12A0225C" w14:textId="77777777" w:rsidR="00083460" w:rsidRDefault="00083460" w:rsidP="003F4AE7">
            <w:pPr>
              <w:spacing w:line="480" w:lineRule="auto"/>
              <w:contextualSpacing/>
              <w:jc w:val="center"/>
              <w:rPr>
                <w:sz w:val="20"/>
              </w:rPr>
            </w:pPr>
            <w:r>
              <w:rPr>
                <w:sz w:val="20"/>
              </w:rPr>
              <w:lastRenderedPageBreak/>
              <w:t>Strongly Disagree</w:t>
            </w:r>
          </w:p>
        </w:tc>
        <w:tc>
          <w:tcPr>
            <w:tcW w:w="1368" w:type="dxa"/>
          </w:tcPr>
          <w:p w14:paraId="2452D88C" w14:textId="77777777" w:rsidR="00083460" w:rsidRDefault="00083460" w:rsidP="003F4AE7">
            <w:pPr>
              <w:spacing w:line="480" w:lineRule="auto"/>
              <w:contextualSpacing/>
              <w:rPr>
                <w:sz w:val="20"/>
              </w:rPr>
            </w:pPr>
          </w:p>
        </w:tc>
        <w:tc>
          <w:tcPr>
            <w:tcW w:w="1368" w:type="dxa"/>
          </w:tcPr>
          <w:p w14:paraId="194A4462" w14:textId="77777777" w:rsidR="00083460" w:rsidRDefault="00083460" w:rsidP="003F4AE7">
            <w:pPr>
              <w:spacing w:line="480" w:lineRule="auto"/>
              <w:contextualSpacing/>
              <w:rPr>
                <w:sz w:val="20"/>
              </w:rPr>
            </w:pPr>
          </w:p>
        </w:tc>
        <w:tc>
          <w:tcPr>
            <w:tcW w:w="1368" w:type="dxa"/>
          </w:tcPr>
          <w:p w14:paraId="512E2F0E"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3D0028D" w14:textId="77777777" w:rsidR="00083460" w:rsidRDefault="00083460" w:rsidP="003F4AE7">
            <w:pPr>
              <w:spacing w:line="480" w:lineRule="auto"/>
              <w:contextualSpacing/>
              <w:rPr>
                <w:sz w:val="20"/>
              </w:rPr>
            </w:pPr>
          </w:p>
        </w:tc>
        <w:tc>
          <w:tcPr>
            <w:tcW w:w="1368" w:type="dxa"/>
          </w:tcPr>
          <w:p w14:paraId="0DFECC98" w14:textId="77777777" w:rsidR="00083460" w:rsidRDefault="00083460" w:rsidP="003F4AE7">
            <w:pPr>
              <w:spacing w:line="480" w:lineRule="auto"/>
              <w:contextualSpacing/>
              <w:rPr>
                <w:sz w:val="20"/>
              </w:rPr>
            </w:pPr>
          </w:p>
        </w:tc>
        <w:tc>
          <w:tcPr>
            <w:tcW w:w="1368" w:type="dxa"/>
          </w:tcPr>
          <w:p w14:paraId="02FB8FF4" w14:textId="77777777" w:rsidR="00083460" w:rsidRDefault="00083460" w:rsidP="003F4AE7">
            <w:pPr>
              <w:spacing w:line="480" w:lineRule="auto"/>
              <w:contextualSpacing/>
              <w:jc w:val="center"/>
              <w:rPr>
                <w:sz w:val="20"/>
              </w:rPr>
            </w:pPr>
            <w:r>
              <w:rPr>
                <w:sz w:val="20"/>
              </w:rPr>
              <w:t>Strongly</w:t>
            </w:r>
          </w:p>
          <w:p w14:paraId="07CE47FB" w14:textId="77777777" w:rsidR="00083460" w:rsidRDefault="00083460" w:rsidP="003F4AE7">
            <w:pPr>
              <w:spacing w:line="480" w:lineRule="auto"/>
              <w:contextualSpacing/>
              <w:jc w:val="center"/>
              <w:rPr>
                <w:sz w:val="20"/>
              </w:rPr>
            </w:pPr>
            <w:r>
              <w:rPr>
                <w:sz w:val="20"/>
              </w:rPr>
              <w:t>Agree</w:t>
            </w:r>
          </w:p>
        </w:tc>
      </w:tr>
    </w:tbl>
    <w:p w14:paraId="56B421D2" w14:textId="77777777" w:rsidR="00083460" w:rsidRDefault="00083460" w:rsidP="003F4AE7">
      <w:pPr>
        <w:spacing w:line="480" w:lineRule="auto"/>
        <w:contextualSpacing/>
        <w:rPr>
          <w:b/>
          <w:sz w:val="20"/>
        </w:rPr>
      </w:pPr>
    </w:p>
    <w:p w14:paraId="57825921" w14:textId="77777777" w:rsidR="00083460" w:rsidRPr="00291670" w:rsidRDefault="00083460" w:rsidP="003F4AE7">
      <w:pPr>
        <w:spacing w:line="480" w:lineRule="auto"/>
        <w:contextualSpacing/>
      </w:pPr>
      <w:r>
        <w:rPr>
          <w:b/>
          <w:sz w:val="20"/>
        </w:rPr>
        <w:t>6</w:t>
      </w:r>
      <w:r w:rsidRPr="00735FDC">
        <w:rPr>
          <w:b/>
          <w:sz w:val="20"/>
        </w:rPr>
        <w:t xml:space="preserve">.  </w:t>
      </w:r>
      <w:r w:rsidRPr="00291670">
        <w:rPr>
          <w:b/>
          <w:sz w:val="20"/>
          <w:szCs w:val="20"/>
        </w:rPr>
        <w:t xml:space="preserve">I felt the video game </w:t>
      </w:r>
      <w:r>
        <w:rPr>
          <w:b/>
          <w:sz w:val="20"/>
          <w:szCs w:val="20"/>
        </w:rPr>
        <w:t>featured a great amount of violence</w:t>
      </w:r>
      <w: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535181E" w14:textId="77777777" w:rsidTr="00083460">
        <w:tc>
          <w:tcPr>
            <w:tcW w:w="1368" w:type="dxa"/>
          </w:tcPr>
          <w:p w14:paraId="3EA2356F" w14:textId="77777777" w:rsidR="00083460" w:rsidRDefault="00083460" w:rsidP="003F4AE7">
            <w:pPr>
              <w:spacing w:line="480" w:lineRule="auto"/>
              <w:contextualSpacing/>
              <w:jc w:val="center"/>
              <w:rPr>
                <w:sz w:val="20"/>
              </w:rPr>
            </w:pPr>
            <w:r>
              <w:rPr>
                <w:sz w:val="20"/>
              </w:rPr>
              <w:t>1</w:t>
            </w:r>
          </w:p>
        </w:tc>
        <w:tc>
          <w:tcPr>
            <w:tcW w:w="1368" w:type="dxa"/>
          </w:tcPr>
          <w:p w14:paraId="6FE8B31F" w14:textId="77777777" w:rsidR="00083460" w:rsidRDefault="00083460" w:rsidP="003F4AE7">
            <w:pPr>
              <w:spacing w:line="480" w:lineRule="auto"/>
              <w:contextualSpacing/>
              <w:jc w:val="center"/>
              <w:rPr>
                <w:sz w:val="20"/>
              </w:rPr>
            </w:pPr>
            <w:r>
              <w:rPr>
                <w:sz w:val="20"/>
              </w:rPr>
              <w:t>2</w:t>
            </w:r>
          </w:p>
        </w:tc>
        <w:tc>
          <w:tcPr>
            <w:tcW w:w="1368" w:type="dxa"/>
          </w:tcPr>
          <w:p w14:paraId="4D2C9742" w14:textId="77777777" w:rsidR="00083460" w:rsidRDefault="00083460" w:rsidP="003F4AE7">
            <w:pPr>
              <w:spacing w:line="480" w:lineRule="auto"/>
              <w:contextualSpacing/>
              <w:jc w:val="center"/>
              <w:rPr>
                <w:sz w:val="20"/>
              </w:rPr>
            </w:pPr>
            <w:r>
              <w:rPr>
                <w:sz w:val="20"/>
              </w:rPr>
              <w:t>3</w:t>
            </w:r>
          </w:p>
        </w:tc>
        <w:tc>
          <w:tcPr>
            <w:tcW w:w="1368" w:type="dxa"/>
          </w:tcPr>
          <w:p w14:paraId="42B3A780" w14:textId="77777777" w:rsidR="00083460" w:rsidRDefault="00083460" w:rsidP="003F4AE7">
            <w:pPr>
              <w:spacing w:line="480" w:lineRule="auto"/>
              <w:contextualSpacing/>
              <w:jc w:val="center"/>
              <w:rPr>
                <w:sz w:val="20"/>
              </w:rPr>
            </w:pPr>
            <w:r>
              <w:rPr>
                <w:sz w:val="20"/>
              </w:rPr>
              <w:t>4</w:t>
            </w:r>
          </w:p>
        </w:tc>
        <w:tc>
          <w:tcPr>
            <w:tcW w:w="1368" w:type="dxa"/>
          </w:tcPr>
          <w:p w14:paraId="012DC241" w14:textId="77777777" w:rsidR="00083460" w:rsidRDefault="00083460" w:rsidP="003F4AE7">
            <w:pPr>
              <w:spacing w:line="480" w:lineRule="auto"/>
              <w:contextualSpacing/>
              <w:jc w:val="center"/>
              <w:rPr>
                <w:sz w:val="20"/>
              </w:rPr>
            </w:pPr>
            <w:r>
              <w:rPr>
                <w:sz w:val="20"/>
              </w:rPr>
              <w:t>5</w:t>
            </w:r>
          </w:p>
        </w:tc>
        <w:tc>
          <w:tcPr>
            <w:tcW w:w="1368" w:type="dxa"/>
          </w:tcPr>
          <w:p w14:paraId="5381E88A" w14:textId="77777777" w:rsidR="00083460" w:rsidRDefault="00083460" w:rsidP="003F4AE7">
            <w:pPr>
              <w:spacing w:line="480" w:lineRule="auto"/>
              <w:contextualSpacing/>
              <w:jc w:val="center"/>
              <w:rPr>
                <w:sz w:val="20"/>
              </w:rPr>
            </w:pPr>
            <w:r>
              <w:rPr>
                <w:sz w:val="20"/>
              </w:rPr>
              <w:t>6</w:t>
            </w:r>
          </w:p>
        </w:tc>
        <w:tc>
          <w:tcPr>
            <w:tcW w:w="1368" w:type="dxa"/>
          </w:tcPr>
          <w:p w14:paraId="39C2E76D" w14:textId="77777777" w:rsidR="00083460" w:rsidRDefault="00083460" w:rsidP="003F4AE7">
            <w:pPr>
              <w:spacing w:line="480" w:lineRule="auto"/>
              <w:contextualSpacing/>
              <w:jc w:val="center"/>
              <w:rPr>
                <w:sz w:val="20"/>
              </w:rPr>
            </w:pPr>
            <w:r>
              <w:rPr>
                <w:sz w:val="20"/>
              </w:rPr>
              <w:t>7</w:t>
            </w:r>
          </w:p>
        </w:tc>
      </w:tr>
      <w:tr w:rsidR="00083460" w14:paraId="533D4AD4" w14:textId="77777777" w:rsidTr="00083460">
        <w:tc>
          <w:tcPr>
            <w:tcW w:w="1368" w:type="dxa"/>
          </w:tcPr>
          <w:p w14:paraId="60EAF05E" w14:textId="77777777" w:rsidR="00083460" w:rsidRDefault="00083460" w:rsidP="003F4AE7">
            <w:pPr>
              <w:spacing w:line="480" w:lineRule="auto"/>
              <w:contextualSpacing/>
              <w:jc w:val="center"/>
              <w:rPr>
                <w:sz w:val="20"/>
              </w:rPr>
            </w:pPr>
            <w:r>
              <w:rPr>
                <w:sz w:val="20"/>
              </w:rPr>
              <w:t>Strongly Disagree</w:t>
            </w:r>
          </w:p>
        </w:tc>
        <w:tc>
          <w:tcPr>
            <w:tcW w:w="1368" w:type="dxa"/>
          </w:tcPr>
          <w:p w14:paraId="30142C34" w14:textId="77777777" w:rsidR="00083460" w:rsidRDefault="00083460" w:rsidP="003F4AE7">
            <w:pPr>
              <w:spacing w:line="480" w:lineRule="auto"/>
              <w:contextualSpacing/>
              <w:rPr>
                <w:sz w:val="20"/>
              </w:rPr>
            </w:pPr>
          </w:p>
        </w:tc>
        <w:tc>
          <w:tcPr>
            <w:tcW w:w="1368" w:type="dxa"/>
          </w:tcPr>
          <w:p w14:paraId="10F08981" w14:textId="77777777" w:rsidR="00083460" w:rsidRDefault="00083460" w:rsidP="003F4AE7">
            <w:pPr>
              <w:spacing w:line="480" w:lineRule="auto"/>
              <w:contextualSpacing/>
              <w:rPr>
                <w:sz w:val="20"/>
              </w:rPr>
            </w:pPr>
          </w:p>
        </w:tc>
        <w:tc>
          <w:tcPr>
            <w:tcW w:w="1368" w:type="dxa"/>
          </w:tcPr>
          <w:p w14:paraId="76D7DFB2"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2AD9497" w14:textId="77777777" w:rsidR="00083460" w:rsidRDefault="00083460" w:rsidP="003F4AE7">
            <w:pPr>
              <w:spacing w:line="480" w:lineRule="auto"/>
              <w:contextualSpacing/>
              <w:rPr>
                <w:sz w:val="20"/>
              </w:rPr>
            </w:pPr>
          </w:p>
        </w:tc>
        <w:tc>
          <w:tcPr>
            <w:tcW w:w="1368" w:type="dxa"/>
          </w:tcPr>
          <w:p w14:paraId="682A5878" w14:textId="77777777" w:rsidR="00083460" w:rsidRDefault="00083460" w:rsidP="003F4AE7">
            <w:pPr>
              <w:spacing w:line="480" w:lineRule="auto"/>
              <w:contextualSpacing/>
              <w:rPr>
                <w:sz w:val="20"/>
              </w:rPr>
            </w:pPr>
          </w:p>
        </w:tc>
        <w:tc>
          <w:tcPr>
            <w:tcW w:w="1368" w:type="dxa"/>
          </w:tcPr>
          <w:p w14:paraId="3B90D7D9" w14:textId="77777777" w:rsidR="00083460" w:rsidRDefault="00083460" w:rsidP="003F4AE7">
            <w:pPr>
              <w:spacing w:line="480" w:lineRule="auto"/>
              <w:contextualSpacing/>
              <w:jc w:val="center"/>
              <w:rPr>
                <w:sz w:val="20"/>
              </w:rPr>
            </w:pPr>
            <w:r>
              <w:rPr>
                <w:sz w:val="20"/>
              </w:rPr>
              <w:t>Strongly</w:t>
            </w:r>
          </w:p>
          <w:p w14:paraId="3EB57B05" w14:textId="77777777" w:rsidR="00083460" w:rsidRDefault="00083460" w:rsidP="003F4AE7">
            <w:pPr>
              <w:spacing w:line="480" w:lineRule="auto"/>
              <w:contextualSpacing/>
              <w:jc w:val="center"/>
              <w:rPr>
                <w:sz w:val="20"/>
              </w:rPr>
            </w:pPr>
            <w:r>
              <w:rPr>
                <w:sz w:val="20"/>
              </w:rPr>
              <w:t>Agree</w:t>
            </w:r>
          </w:p>
        </w:tc>
      </w:tr>
    </w:tbl>
    <w:p w14:paraId="716C82F3" w14:textId="77777777" w:rsidR="00083460" w:rsidRDefault="00083460" w:rsidP="003F4AE7">
      <w:pPr>
        <w:spacing w:line="480" w:lineRule="auto"/>
        <w:contextualSpacing/>
        <w:rPr>
          <w:b/>
          <w:sz w:val="20"/>
        </w:rPr>
      </w:pPr>
    </w:p>
    <w:p w14:paraId="6AE89F9B" w14:textId="77777777" w:rsidR="00083460" w:rsidRPr="00831F94" w:rsidRDefault="00083460" w:rsidP="003F4AE7">
      <w:pPr>
        <w:spacing w:line="480" w:lineRule="auto"/>
        <w:contextualSpacing/>
      </w:pPr>
      <w:r>
        <w:rPr>
          <w:b/>
          <w:sz w:val="20"/>
        </w:rPr>
        <w:t>7</w:t>
      </w:r>
      <w:r w:rsidRPr="00735FDC">
        <w:rPr>
          <w:b/>
          <w:sz w:val="20"/>
        </w:rPr>
        <w:t xml:space="preserve">.  </w:t>
      </w:r>
      <w:r>
        <w:rPr>
          <w:b/>
          <w:sz w:val="20"/>
          <w:szCs w:val="20"/>
        </w:rPr>
        <w:t>I felt it was difficult to find my way through the video game level.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2E901E7" w14:textId="77777777" w:rsidTr="00083460">
        <w:tc>
          <w:tcPr>
            <w:tcW w:w="1368" w:type="dxa"/>
          </w:tcPr>
          <w:p w14:paraId="793FFCE9" w14:textId="77777777" w:rsidR="00083460" w:rsidRDefault="00083460" w:rsidP="003F4AE7">
            <w:pPr>
              <w:spacing w:line="480" w:lineRule="auto"/>
              <w:contextualSpacing/>
              <w:jc w:val="center"/>
              <w:rPr>
                <w:sz w:val="20"/>
              </w:rPr>
            </w:pPr>
            <w:r>
              <w:rPr>
                <w:sz w:val="20"/>
              </w:rPr>
              <w:t>1</w:t>
            </w:r>
          </w:p>
        </w:tc>
        <w:tc>
          <w:tcPr>
            <w:tcW w:w="1368" w:type="dxa"/>
          </w:tcPr>
          <w:p w14:paraId="26D65D60" w14:textId="77777777" w:rsidR="00083460" w:rsidRDefault="00083460" w:rsidP="003F4AE7">
            <w:pPr>
              <w:spacing w:line="480" w:lineRule="auto"/>
              <w:contextualSpacing/>
              <w:jc w:val="center"/>
              <w:rPr>
                <w:sz w:val="20"/>
              </w:rPr>
            </w:pPr>
            <w:r>
              <w:rPr>
                <w:sz w:val="20"/>
              </w:rPr>
              <w:t>2</w:t>
            </w:r>
          </w:p>
        </w:tc>
        <w:tc>
          <w:tcPr>
            <w:tcW w:w="1368" w:type="dxa"/>
          </w:tcPr>
          <w:p w14:paraId="08C8E08E" w14:textId="77777777" w:rsidR="00083460" w:rsidRDefault="00083460" w:rsidP="003F4AE7">
            <w:pPr>
              <w:spacing w:line="480" w:lineRule="auto"/>
              <w:contextualSpacing/>
              <w:jc w:val="center"/>
              <w:rPr>
                <w:sz w:val="20"/>
              </w:rPr>
            </w:pPr>
            <w:r>
              <w:rPr>
                <w:sz w:val="20"/>
              </w:rPr>
              <w:t>3</w:t>
            </w:r>
          </w:p>
        </w:tc>
        <w:tc>
          <w:tcPr>
            <w:tcW w:w="1368" w:type="dxa"/>
          </w:tcPr>
          <w:p w14:paraId="1D5B4F4D" w14:textId="77777777" w:rsidR="00083460" w:rsidRDefault="00083460" w:rsidP="003F4AE7">
            <w:pPr>
              <w:spacing w:line="480" w:lineRule="auto"/>
              <w:contextualSpacing/>
              <w:jc w:val="center"/>
              <w:rPr>
                <w:sz w:val="20"/>
              </w:rPr>
            </w:pPr>
            <w:r>
              <w:rPr>
                <w:sz w:val="20"/>
              </w:rPr>
              <w:t>4</w:t>
            </w:r>
          </w:p>
        </w:tc>
        <w:tc>
          <w:tcPr>
            <w:tcW w:w="1368" w:type="dxa"/>
          </w:tcPr>
          <w:p w14:paraId="52FDFACA" w14:textId="77777777" w:rsidR="00083460" w:rsidRDefault="00083460" w:rsidP="003F4AE7">
            <w:pPr>
              <w:spacing w:line="480" w:lineRule="auto"/>
              <w:contextualSpacing/>
              <w:jc w:val="center"/>
              <w:rPr>
                <w:sz w:val="20"/>
              </w:rPr>
            </w:pPr>
            <w:r>
              <w:rPr>
                <w:sz w:val="20"/>
              </w:rPr>
              <w:t>5</w:t>
            </w:r>
          </w:p>
        </w:tc>
        <w:tc>
          <w:tcPr>
            <w:tcW w:w="1368" w:type="dxa"/>
          </w:tcPr>
          <w:p w14:paraId="748AEB99" w14:textId="77777777" w:rsidR="00083460" w:rsidRDefault="00083460" w:rsidP="003F4AE7">
            <w:pPr>
              <w:spacing w:line="480" w:lineRule="auto"/>
              <w:contextualSpacing/>
              <w:jc w:val="center"/>
              <w:rPr>
                <w:sz w:val="20"/>
              </w:rPr>
            </w:pPr>
            <w:r>
              <w:rPr>
                <w:sz w:val="20"/>
              </w:rPr>
              <w:t>6</w:t>
            </w:r>
          </w:p>
        </w:tc>
        <w:tc>
          <w:tcPr>
            <w:tcW w:w="1368" w:type="dxa"/>
          </w:tcPr>
          <w:p w14:paraId="107D5315" w14:textId="77777777" w:rsidR="00083460" w:rsidRDefault="00083460" w:rsidP="003F4AE7">
            <w:pPr>
              <w:spacing w:line="480" w:lineRule="auto"/>
              <w:contextualSpacing/>
              <w:jc w:val="center"/>
              <w:rPr>
                <w:sz w:val="20"/>
              </w:rPr>
            </w:pPr>
            <w:r>
              <w:rPr>
                <w:sz w:val="20"/>
              </w:rPr>
              <w:t>7</w:t>
            </w:r>
          </w:p>
        </w:tc>
      </w:tr>
      <w:tr w:rsidR="00083460" w14:paraId="56F79545" w14:textId="77777777" w:rsidTr="00083460">
        <w:tc>
          <w:tcPr>
            <w:tcW w:w="1368" w:type="dxa"/>
          </w:tcPr>
          <w:p w14:paraId="2FFADA61" w14:textId="77777777" w:rsidR="00083460" w:rsidRDefault="00083460" w:rsidP="003F4AE7">
            <w:pPr>
              <w:spacing w:line="480" w:lineRule="auto"/>
              <w:contextualSpacing/>
              <w:jc w:val="center"/>
              <w:rPr>
                <w:sz w:val="20"/>
              </w:rPr>
            </w:pPr>
            <w:r>
              <w:rPr>
                <w:sz w:val="20"/>
              </w:rPr>
              <w:t>Strongly Disagree</w:t>
            </w:r>
          </w:p>
        </w:tc>
        <w:tc>
          <w:tcPr>
            <w:tcW w:w="1368" w:type="dxa"/>
          </w:tcPr>
          <w:p w14:paraId="45987E73" w14:textId="77777777" w:rsidR="00083460" w:rsidRDefault="00083460" w:rsidP="003F4AE7">
            <w:pPr>
              <w:spacing w:line="480" w:lineRule="auto"/>
              <w:contextualSpacing/>
              <w:rPr>
                <w:sz w:val="20"/>
              </w:rPr>
            </w:pPr>
          </w:p>
        </w:tc>
        <w:tc>
          <w:tcPr>
            <w:tcW w:w="1368" w:type="dxa"/>
          </w:tcPr>
          <w:p w14:paraId="0637D8FF" w14:textId="77777777" w:rsidR="00083460" w:rsidRDefault="00083460" w:rsidP="003F4AE7">
            <w:pPr>
              <w:spacing w:line="480" w:lineRule="auto"/>
              <w:contextualSpacing/>
              <w:rPr>
                <w:sz w:val="20"/>
              </w:rPr>
            </w:pPr>
          </w:p>
        </w:tc>
        <w:tc>
          <w:tcPr>
            <w:tcW w:w="1368" w:type="dxa"/>
          </w:tcPr>
          <w:p w14:paraId="278C7299"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21527C1" w14:textId="77777777" w:rsidR="00083460" w:rsidRDefault="00083460" w:rsidP="003F4AE7">
            <w:pPr>
              <w:spacing w:line="480" w:lineRule="auto"/>
              <w:contextualSpacing/>
              <w:rPr>
                <w:sz w:val="20"/>
              </w:rPr>
            </w:pPr>
          </w:p>
        </w:tc>
        <w:tc>
          <w:tcPr>
            <w:tcW w:w="1368" w:type="dxa"/>
          </w:tcPr>
          <w:p w14:paraId="10A2FE98" w14:textId="77777777" w:rsidR="00083460" w:rsidRDefault="00083460" w:rsidP="003F4AE7">
            <w:pPr>
              <w:spacing w:line="480" w:lineRule="auto"/>
              <w:contextualSpacing/>
              <w:rPr>
                <w:sz w:val="20"/>
              </w:rPr>
            </w:pPr>
          </w:p>
        </w:tc>
        <w:tc>
          <w:tcPr>
            <w:tcW w:w="1368" w:type="dxa"/>
          </w:tcPr>
          <w:p w14:paraId="580DBAC6" w14:textId="77777777" w:rsidR="00083460" w:rsidRDefault="00083460" w:rsidP="003F4AE7">
            <w:pPr>
              <w:spacing w:line="480" w:lineRule="auto"/>
              <w:contextualSpacing/>
              <w:jc w:val="center"/>
              <w:rPr>
                <w:sz w:val="20"/>
              </w:rPr>
            </w:pPr>
            <w:r>
              <w:rPr>
                <w:sz w:val="20"/>
              </w:rPr>
              <w:t>Strongly</w:t>
            </w:r>
          </w:p>
          <w:p w14:paraId="21C3288E" w14:textId="77777777" w:rsidR="00083460" w:rsidRDefault="00083460" w:rsidP="003F4AE7">
            <w:pPr>
              <w:spacing w:line="480" w:lineRule="auto"/>
              <w:contextualSpacing/>
              <w:jc w:val="center"/>
              <w:rPr>
                <w:sz w:val="20"/>
              </w:rPr>
            </w:pPr>
            <w:r>
              <w:rPr>
                <w:sz w:val="20"/>
              </w:rPr>
              <w:t>Agree</w:t>
            </w:r>
          </w:p>
        </w:tc>
      </w:tr>
    </w:tbl>
    <w:p w14:paraId="73264F0E" w14:textId="77777777" w:rsidR="00083460" w:rsidRDefault="00083460" w:rsidP="003F4AE7">
      <w:pPr>
        <w:spacing w:line="480" w:lineRule="auto"/>
        <w:contextualSpacing/>
        <w:rPr>
          <w:sz w:val="20"/>
          <w:szCs w:val="20"/>
        </w:rPr>
      </w:pPr>
    </w:p>
    <w:p w14:paraId="1FB3C7DF" w14:textId="77777777" w:rsidR="00083460" w:rsidRPr="00831F94" w:rsidRDefault="00083460" w:rsidP="003F4AE7">
      <w:pPr>
        <w:spacing w:line="480" w:lineRule="auto"/>
        <w:contextualSpacing/>
      </w:pPr>
      <w:r>
        <w:rPr>
          <w:b/>
          <w:sz w:val="20"/>
        </w:rPr>
        <w:t>8</w:t>
      </w:r>
      <w:r w:rsidRPr="00735FDC">
        <w:rPr>
          <w:b/>
          <w:sz w:val="20"/>
        </w:rPr>
        <w:t xml:space="preserve">. </w:t>
      </w:r>
      <w:r>
        <w:rPr>
          <w:b/>
          <w:sz w:val="20"/>
        </w:rPr>
        <w:t>I felt I needed quick reflexes to play the video game effectively.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425F696" w14:textId="77777777" w:rsidTr="00083460">
        <w:tc>
          <w:tcPr>
            <w:tcW w:w="1368" w:type="dxa"/>
          </w:tcPr>
          <w:p w14:paraId="4F076C2F" w14:textId="77777777" w:rsidR="00083460" w:rsidRDefault="00083460" w:rsidP="003F4AE7">
            <w:pPr>
              <w:spacing w:line="480" w:lineRule="auto"/>
              <w:contextualSpacing/>
              <w:jc w:val="center"/>
              <w:rPr>
                <w:sz w:val="20"/>
              </w:rPr>
            </w:pPr>
            <w:r>
              <w:rPr>
                <w:sz w:val="20"/>
              </w:rPr>
              <w:t>1</w:t>
            </w:r>
          </w:p>
        </w:tc>
        <w:tc>
          <w:tcPr>
            <w:tcW w:w="1368" w:type="dxa"/>
          </w:tcPr>
          <w:p w14:paraId="6ACE2D6D" w14:textId="77777777" w:rsidR="00083460" w:rsidRDefault="00083460" w:rsidP="003F4AE7">
            <w:pPr>
              <w:spacing w:line="480" w:lineRule="auto"/>
              <w:contextualSpacing/>
              <w:jc w:val="center"/>
              <w:rPr>
                <w:sz w:val="20"/>
              </w:rPr>
            </w:pPr>
            <w:r>
              <w:rPr>
                <w:sz w:val="20"/>
              </w:rPr>
              <w:t>2</w:t>
            </w:r>
          </w:p>
        </w:tc>
        <w:tc>
          <w:tcPr>
            <w:tcW w:w="1368" w:type="dxa"/>
          </w:tcPr>
          <w:p w14:paraId="02B18D16" w14:textId="77777777" w:rsidR="00083460" w:rsidRDefault="00083460" w:rsidP="003F4AE7">
            <w:pPr>
              <w:spacing w:line="480" w:lineRule="auto"/>
              <w:contextualSpacing/>
              <w:jc w:val="center"/>
              <w:rPr>
                <w:sz w:val="20"/>
              </w:rPr>
            </w:pPr>
            <w:r>
              <w:rPr>
                <w:sz w:val="20"/>
              </w:rPr>
              <w:t>3</w:t>
            </w:r>
          </w:p>
        </w:tc>
        <w:tc>
          <w:tcPr>
            <w:tcW w:w="1368" w:type="dxa"/>
          </w:tcPr>
          <w:p w14:paraId="707E3A6A" w14:textId="77777777" w:rsidR="00083460" w:rsidRDefault="00083460" w:rsidP="003F4AE7">
            <w:pPr>
              <w:spacing w:line="480" w:lineRule="auto"/>
              <w:contextualSpacing/>
              <w:jc w:val="center"/>
              <w:rPr>
                <w:sz w:val="20"/>
              </w:rPr>
            </w:pPr>
            <w:r>
              <w:rPr>
                <w:sz w:val="20"/>
              </w:rPr>
              <w:t>4</w:t>
            </w:r>
          </w:p>
        </w:tc>
        <w:tc>
          <w:tcPr>
            <w:tcW w:w="1368" w:type="dxa"/>
          </w:tcPr>
          <w:p w14:paraId="3593E1E8" w14:textId="77777777" w:rsidR="00083460" w:rsidRDefault="00083460" w:rsidP="003F4AE7">
            <w:pPr>
              <w:spacing w:line="480" w:lineRule="auto"/>
              <w:contextualSpacing/>
              <w:jc w:val="center"/>
              <w:rPr>
                <w:sz w:val="20"/>
              </w:rPr>
            </w:pPr>
            <w:r>
              <w:rPr>
                <w:sz w:val="20"/>
              </w:rPr>
              <w:t>5</w:t>
            </w:r>
          </w:p>
        </w:tc>
        <w:tc>
          <w:tcPr>
            <w:tcW w:w="1368" w:type="dxa"/>
          </w:tcPr>
          <w:p w14:paraId="054E5355" w14:textId="77777777" w:rsidR="00083460" w:rsidRDefault="00083460" w:rsidP="003F4AE7">
            <w:pPr>
              <w:spacing w:line="480" w:lineRule="auto"/>
              <w:contextualSpacing/>
              <w:jc w:val="center"/>
              <w:rPr>
                <w:sz w:val="20"/>
              </w:rPr>
            </w:pPr>
            <w:r>
              <w:rPr>
                <w:sz w:val="20"/>
              </w:rPr>
              <w:t>6</w:t>
            </w:r>
          </w:p>
        </w:tc>
        <w:tc>
          <w:tcPr>
            <w:tcW w:w="1368" w:type="dxa"/>
          </w:tcPr>
          <w:p w14:paraId="28DF9363" w14:textId="77777777" w:rsidR="00083460" w:rsidRDefault="00083460" w:rsidP="003F4AE7">
            <w:pPr>
              <w:spacing w:line="480" w:lineRule="auto"/>
              <w:contextualSpacing/>
              <w:jc w:val="center"/>
              <w:rPr>
                <w:sz w:val="20"/>
              </w:rPr>
            </w:pPr>
            <w:r>
              <w:rPr>
                <w:sz w:val="20"/>
              </w:rPr>
              <w:t>7</w:t>
            </w:r>
          </w:p>
        </w:tc>
      </w:tr>
      <w:tr w:rsidR="00083460" w14:paraId="4F44FEE4" w14:textId="77777777" w:rsidTr="00083460">
        <w:tc>
          <w:tcPr>
            <w:tcW w:w="1368" w:type="dxa"/>
          </w:tcPr>
          <w:p w14:paraId="5F71A61E" w14:textId="77777777" w:rsidR="00083460" w:rsidRDefault="00083460" w:rsidP="003F4AE7">
            <w:pPr>
              <w:spacing w:line="480" w:lineRule="auto"/>
              <w:contextualSpacing/>
              <w:jc w:val="center"/>
              <w:rPr>
                <w:sz w:val="20"/>
              </w:rPr>
            </w:pPr>
            <w:r>
              <w:rPr>
                <w:sz w:val="20"/>
              </w:rPr>
              <w:t>Strongly Disagree</w:t>
            </w:r>
          </w:p>
        </w:tc>
        <w:tc>
          <w:tcPr>
            <w:tcW w:w="1368" w:type="dxa"/>
          </w:tcPr>
          <w:p w14:paraId="25FEADA2" w14:textId="77777777" w:rsidR="00083460" w:rsidRDefault="00083460" w:rsidP="003F4AE7">
            <w:pPr>
              <w:spacing w:line="480" w:lineRule="auto"/>
              <w:contextualSpacing/>
              <w:rPr>
                <w:sz w:val="20"/>
              </w:rPr>
            </w:pPr>
          </w:p>
        </w:tc>
        <w:tc>
          <w:tcPr>
            <w:tcW w:w="1368" w:type="dxa"/>
          </w:tcPr>
          <w:p w14:paraId="3657E66F" w14:textId="77777777" w:rsidR="00083460" w:rsidRDefault="00083460" w:rsidP="003F4AE7">
            <w:pPr>
              <w:spacing w:line="480" w:lineRule="auto"/>
              <w:contextualSpacing/>
              <w:rPr>
                <w:sz w:val="20"/>
              </w:rPr>
            </w:pPr>
          </w:p>
        </w:tc>
        <w:tc>
          <w:tcPr>
            <w:tcW w:w="1368" w:type="dxa"/>
          </w:tcPr>
          <w:p w14:paraId="65300E35"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F9DF7F1" w14:textId="77777777" w:rsidR="00083460" w:rsidRDefault="00083460" w:rsidP="003F4AE7">
            <w:pPr>
              <w:spacing w:line="480" w:lineRule="auto"/>
              <w:contextualSpacing/>
              <w:rPr>
                <w:sz w:val="20"/>
              </w:rPr>
            </w:pPr>
          </w:p>
        </w:tc>
        <w:tc>
          <w:tcPr>
            <w:tcW w:w="1368" w:type="dxa"/>
          </w:tcPr>
          <w:p w14:paraId="6A3DDFF2" w14:textId="77777777" w:rsidR="00083460" w:rsidRDefault="00083460" w:rsidP="003F4AE7">
            <w:pPr>
              <w:spacing w:line="480" w:lineRule="auto"/>
              <w:contextualSpacing/>
              <w:rPr>
                <w:sz w:val="20"/>
              </w:rPr>
            </w:pPr>
          </w:p>
        </w:tc>
        <w:tc>
          <w:tcPr>
            <w:tcW w:w="1368" w:type="dxa"/>
          </w:tcPr>
          <w:p w14:paraId="62C52971" w14:textId="77777777" w:rsidR="00083460" w:rsidRDefault="00083460" w:rsidP="003F4AE7">
            <w:pPr>
              <w:spacing w:line="480" w:lineRule="auto"/>
              <w:contextualSpacing/>
              <w:jc w:val="center"/>
              <w:rPr>
                <w:sz w:val="20"/>
              </w:rPr>
            </w:pPr>
            <w:r>
              <w:rPr>
                <w:sz w:val="20"/>
              </w:rPr>
              <w:t>Strongly</w:t>
            </w:r>
          </w:p>
          <w:p w14:paraId="40D3CEC9" w14:textId="77777777" w:rsidR="00083460" w:rsidRDefault="00083460" w:rsidP="003F4AE7">
            <w:pPr>
              <w:spacing w:line="480" w:lineRule="auto"/>
              <w:contextualSpacing/>
              <w:jc w:val="center"/>
              <w:rPr>
                <w:sz w:val="20"/>
              </w:rPr>
            </w:pPr>
            <w:r>
              <w:rPr>
                <w:sz w:val="20"/>
              </w:rPr>
              <w:t>Agree</w:t>
            </w:r>
          </w:p>
          <w:p w14:paraId="18B0BCBB" w14:textId="77777777" w:rsidR="00083460" w:rsidRDefault="00083460" w:rsidP="003F4AE7">
            <w:pPr>
              <w:spacing w:line="480" w:lineRule="auto"/>
              <w:contextualSpacing/>
              <w:jc w:val="center"/>
              <w:rPr>
                <w:sz w:val="20"/>
              </w:rPr>
            </w:pPr>
          </w:p>
        </w:tc>
      </w:tr>
    </w:tbl>
    <w:p w14:paraId="24F34A12" w14:textId="77777777" w:rsidR="00083460" w:rsidRPr="00831F94" w:rsidRDefault="00083460" w:rsidP="003F4AE7">
      <w:pPr>
        <w:spacing w:line="480" w:lineRule="auto"/>
        <w:contextualSpacing/>
      </w:pPr>
      <w:r>
        <w:rPr>
          <w:b/>
          <w:sz w:val="20"/>
        </w:rPr>
        <w:t>9</w:t>
      </w:r>
      <w:r w:rsidRPr="00735FDC">
        <w:rPr>
          <w:b/>
          <w:sz w:val="20"/>
        </w:rPr>
        <w:t xml:space="preserve">. </w:t>
      </w:r>
      <w:r>
        <w:rPr>
          <w:b/>
          <w:sz w:val="20"/>
        </w:rPr>
        <w:t xml:space="preserve">I felt that my equipment was </w:t>
      </w:r>
      <w:r w:rsidRPr="00360796">
        <w:rPr>
          <w:b/>
          <w:i/>
          <w:sz w:val="20"/>
        </w:rPr>
        <w:t>satisfying</w:t>
      </w:r>
      <w:r>
        <w:rPr>
          <w:b/>
          <w:i/>
          <w:sz w:val="20"/>
        </w:rPr>
        <w:t xml:space="preserve"> to use</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998D395" w14:textId="77777777" w:rsidTr="00083460">
        <w:tc>
          <w:tcPr>
            <w:tcW w:w="1368" w:type="dxa"/>
          </w:tcPr>
          <w:p w14:paraId="246D54D4" w14:textId="77777777" w:rsidR="00083460" w:rsidRDefault="00083460" w:rsidP="003F4AE7">
            <w:pPr>
              <w:spacing w:line="480" w:lineRule="auto"/>
              <w:contextualSpacing/>
              <w:jc w:val="center"/>
              <w:rPr>
                <w:sz w:val="20"/>
              </w:rPr>
            </w:pPr>
            <w:r>
              <w:rPr>
                <w:sz w:val="20"/>
              </w:rPr>
              <w:t>1</w:t>
            </w:r>
          </w:p>
        </w:tc>
        <w:tc>
          <w:tcPr>
            <w:tcW w:w="1368" w:type="dxa"/>
          </w:tcPr>
          <w:p w14:paraId="115C1D03" w14:textId="77777777" w:rsidR="00083460" w:rsidRDefault="00083460" w:rsidP="003F4AE7">
            <w:pPr>
              <w:spacing w:line="480" w:lineRule="auto"/>
              <w:contextualSpacing/>
              <w:jc w:val="center"/>
              <w:rPr>
                <w:sz w:val="20"/>
              </w:rPr>
            </w:pPr>
            <w:r>
              <w:rPr>
                <w:sz w:val="20"/>
              </w:rPr>
              <w:t>2</w:t>
            </w:r>
          </w:p>
        </w:tc>
        <w:tc>
          <w:tcPr>
            <w:tcW w:w="1368" w:type="dxa"/>
          </w:tcPr>
          <w:p w14:paraId="15D1C752" w14:textId="77777777" w:rsidR="00083460" w:rsidRDefault="00083460" w:rsidP="003F4AE7">
            <w:pPr>
              <w:spacing w:line="480" w:lineRule="auto"/>
              <w:contextualSpacing/>
              <w:jc w:val="center"/>
              <w:rPr>
                <w:sz w:val="20"/>
              </w:rPr>
            </w:pPr>
            <w:r>
              <w:rPr>
                <w:sz w:val="20"/>
              </w:rPr>
              <w:t>3</w:t>
            </w:r>
          </w:p>
        </w:tc>
        <w:tc>
          <w:tcPr>
            <w:tcW w:w="1368" w:type="dxa"/>
          </w:tcPr>
          <w:p w14:paraId="2BD8565A" w14:textId="77777777" w:rsidR="00083460" w:rsidRDefault="00083460" w:rsidP="003F4AE7">
            <w:pPr>
              <w:spacing w:line="480" w:lineRule="auto"/>
              <w:contextualSpacing/>
              <w:jc w:val="center"/>
              <w:rPr>
                <w:sz w:val="20"/>
              </w:rPr>
            </w:pPr>
            <w:r>
              <w:rPr>
                <w:sz w:val="20"/>
              </w:rPr>
              <w:t>4</w:t>
            </w:r>
          </w:p>
        </w:tc>
        <w:tc>
          <w:tcPr>
            <w:tcW w:w="1368" w:type="dxa"/>
          </w:tcPr>
          <w:p w14:paraId="25759210" w14:textId="77777777" w:rsidR="00083460" w:rsidRDefault="00083460" w:rsidP="003F4AE7">
            <w:pPr>
              <w:spacing w:line="480" w:lineRule="auto"/>
              <w:contextualSpacing/>
              <w:jc w:val="center"/>
              <w:rPr>
                <w:sz w:val="20"/>
              </w:rPr>
            </w:pPr>
            <w:r>
              <w:rPr>
                <w:sz w:val="20"/>
              </w:rPr>
              <w:t>5</w:t>
            </w:r>
          </w:p>
        </w:tc>
        <w:tc>
          <w:tcPr>
            <w:tcW w:w="1368" w:type="dxa"/>
          </w:tcPr>
          <w:p w14:paraId="2A7141B6" w14:textId="77777777" w:rsidR="00083460" w:rsidRDefault="00083460" w:rsidP="003F4AE7">
            <w:pPr>
              <w:spacing w:line="480" w:lineRule="auto"/>
              <w:contextualSpacing/>
              <w:jc w:val="center"/>
              <w:rPr>
                <w:sz w:val="20"/>
              </w:rPr>
            </w:pPr>
            <w:r>
              <w:rPr>
                <w:sz w:val="20"/>
              </w:rPr>
              <w:t>6</w:t>
            </w:r>
          </w:p>
        </w:tc>
        <w:tc>
          <w:tcPr>
            <w:tcW w:w="1368" w:type="dxa"/>
          </w:tcPr>
          <w:p w14:paraId="55F2AB0C" w14:textId="77777777" w:rsidR="00083460" w:rsidRDefault="00083460" w:rsidP="003F4AE7">
            <w:pPr>
              <w:spacing w:line="480" w:lineRule="auto"/>
              <w:contextualSpacing/>
              <w:jc w:val="center"/>
              <w:rPr>
                <w:sz w:val="20"/>
              </w:rPr>
            </w:pPr>
            <w:r>
              <w:rPr>
                <w:sz w:val="20"/>
              </w:rPr>
              <w:t>7</w:t>
            </w:r>
          </w:p>
        </w:tc>
      </w:tr>
      <w:tr w:rsidR="00083460" w14:paraId="114656F0" w14:textId="77777777" w:rsidTr="00083460">
        <w:tc>
          <w:tcPr>
            <w:tcW w:w="1368" w:type="dxa"/>
          </w:tcPr>
          <w:p w14:paraId="56F9EE5E" w14:textId="77777777" w:rsidR="00083460" w:rsidRDefault="00083460" w:rsidP="003F4AE7">
            <w:pPr>
              <w:spacing w:line="480" w:lineRule="auto"/>
              <w:contextualSpacing/>
              <w:jc w:val="center"/>
              <w:rPr>
                <w:sz w:val="20"/>
              </w:rPr>
            </w:pPr>
            <w:r>
              <w:rPr>
                <w:sz w:val="20"/>
              </w:rPr>
              <w:t>Strongly Disagree</w:t>
            </w:r>
          </w:p>
          <w:p w14:paraId="4D3A73EC" w14:textId="77777777" w:rsidR="00083460" w:rsidRDefault="00083460" w:rsidP="003F4AE7">
            <w:pPr>
              <w:spacing w:line="480" w:lineRule="auto"/>
              <w:contextualSpacing/>
              <w:jc w:val="center"/>
              <w:rPr>
                <w:sz w:val="20"/>
              </w:rPr>
            </w:pPr>
          </w:p>
        </w:tc>
        <w:tc>
          <w:tcPr>
            <w:tcW w:w="1368" w:type="dxa"/>
          </w:tcPr>
          <w:p w14:paraId="567E1487" w14:textId="77777777" w:rsidR="00083460" w:rsidRDefault="00083460" w:rsidP="003F4AE7">
            <w:pPr>
              <w:spacing w:line="480" w:lineRule="auto"/>
              <w:contextualSpacing/>
              <w:rPr>
                <w:sz w:val="20"/>
              </w:rPr>
            </w:pPr>
          </w:p>
        </w:tc>
        <w:tc>
          <w:tcPr>
            <w:tcW w:w="1368" w:type="dxa"/>
          </w:tcPr>
          <w:p w14:paraId="3DE6592F" w14:textId="77777777" w:rsidR="00083460" w:rsidRDefault="00083460" w:rsidP="003F4AE7">
            <w:pPr>
              <w:spacing w:line="480" w:lineRule="auto"/>
              <w:contextualSpacing/>
              <w:rPr>
                <w:sz w:val="20"/>
              </w:rPr>
            </w:pPr>
          </w:p>
        </w:tc>
        <w:tc>
          <w:tcPr>
            <w:tcW w:w="1368" w:type="dxa"/>
          </w:tcPr>
          <w:p w14:paraId="48F82742"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7306D7E1" w14:textId="77777777" w:rsidR="00083460" w:rsidRDefault="00083460" w:rsidP="003F4AE7">
            <w:pPr>
              <w:spacing w:line="480" w:lineRule="auto"/>
              <w:contextualSpacing/>
              <w:rPr>
                <w:sz w:val="20"/>
              </w:rPr>
            </w:pPr>
          </w:p>
        </w:tc>
        <w:tc>
          <w:tcPr>
            <w:tcW w:w="1368" w:type="dxa"/>
          </w:tcPr>
          <w:p w14:paraId="6894C8D3" w14:textId="77777777" w:rsidR="00083460" w:rsidRDefault="00083460" w:rsidP="003F4AE7">
            <w:pPr>
              <w:spacing w:line="480" w:lineRule="auto"/>
              <w:contextualSpacing/>
              <w:rPr>
                <w:sz w:val="20"/>
              </w:rPr>
            </w:pPr>
          </w:p>
        </w:tc>
        <w:tc>
          <w:tcPr>
            <w:tcW w:w="1368" w:type="dxa"/>
          </w:tcPr>
          <w:p w14:paraId="2EE92AAF" w14:textId="77777777" w:rsidR="00083460" w:rsidRDefault="00083460" w:rsidP="003F4AE7">
            <w:pPr>
              <w:spacing w:line="480" w:lineRule="auto"/>
              <w:contextualSpacing/>
              <w:jc w:val="center"/>
              <w:rPr>
                <w:sz w:val="20"/>
              </w:rPr>
            </w:pPr>
            <w:r>
              <w:rPr>
                <w:sz w:val="20"/>
              </w:rPr>
              <w:t>Strongly</w:t>
            </w:r>
          </w:p>
          <w:p w14:paraId="421741DB" w14:textId="77777777" w:rsidR="00083460" w:rsidRDefault="00083460" w:rsidP="003F4AE7">
            <w:pPr>
              <w:spacing w:line="480" w:lineRule="auto"/>
              <w:contextualSpacing/>
              <w:jc w:val="center"/>
              <w:rPr>
                <w:sz w:val="20"/>
              </w:rPr>
            </w:pPr>
            <w:r>
              <w:rPr>
                <w:sz w:val="20"/>
              </w:rPr>
              <w:t>Agree</w:t>
            </w:r>
          </w:p>
        </w:tc>
      </w:tr>
    </w:tbl>
    <w:p w14:paraId="5281E9A3" w14:textId="77777777" w:rsidR="00083460" w:rsidRPr="00831F94" w:rsidRDefault="00083460" w:rsidP="003F4AE7">
      <w:pPr>
        <w:spacing w:line="480" w:lineRule="auto"/>
        <w:contextualSpacing/>
      </w:pPr>
      <w:r>
        <w:rPr>
          <w:b/>
          <w:sz w:val="20"/>
        </w:rPr>
        <w:t>10</w:t>
      </w:r>
      <w:r w:rsidRPr="00735FDC">
        <w:rPr>
          <w:b/>
          <w:sz w:val="20"/>
        </w:rPr>
        <w:t xml:space="preserve">. </w:t>
      </w:r>
      <w:r>
        <w:rPr>
          <w:b/>
          <w:sz w:val="20"/>
        </w:rPr>
        <w:t xml:space="preserve">I felt that my equipment was </w:t>
      </w:r>
      <w:r>
        <w:rPr>
          <w:b/>
          <w:i/>
          <w:sz w:val="20"/>
        </w:rPr>
        <w:t xml:space="preserve">effective </w:t>
      </w:r>
      <w:r>
        <w:rPr>
          <w:b/>
          <w:sz w:val="20"/>
        </w:rPr>
        <w:t>at eliminating monsters.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2259C9B" w14:textId="77777777" w:rsidTr="00083460">
        <w:tc>
          <w:tcPr>
            <w:tcW w:w="1368" w:type="dxa"/>
          </w:tcPr>
          <w:p w14:paraId="5CECF1BF" w14:textId="77777777" w:rsidR="00083460" w:rsidRDefault="00083460" w:rsidP="003F4AE7">
            <w:pPr>
              <w:spacing w:line="480" w:lineRule="auto"/>
              <w:contextualSpacing/>
              <w:jc w:val="center"/>
              <w:rPr>
                <w:sz w:val="20"/>
              </w:rPr>
            </w:pPr>
            <w:r>
              <w:rPr>
                <w:sz w:val="20"/>
              </w:rPr>
              <w:t>1</w:t>
            </w:r>
          </w:p>
        </w:tc>
        <w:tc>
          <w:tcPr>
            <w:tcW w:w="1368" w:type="dxa"/>
          </w:tcPr>
          <w:p w14:paraId="09031CEF" w14:textId="77777777" w:rsidR="00083460" w:rsidRDefault="00083460" w:rsidP="003F4AE7">
            <w:pPr>
              <w:spacing w:line="480" w:lineRule="auto"/>
              <w:contextualSpacing/>
              <w:jc w:val="center"/>
              <w:rPr>
                <w:sz w:val="20"/>
              </w:rPr>
            </w:pPr>
            <w:r>
              <w:rPr>
                <w:sz w:val="20"/>
              </w:rPr>
              <w:t>2</w:t>
            </w:r>
          </w:p>
        </w:tc>
        <w:tc>
          <w:tcPr>
            <w:tcW w:w="1368" w:type="dxa"/>
          </w:tcPr>
          <w:p w14:paraId="5779A98E" w14:textId="77777777" w:rsidR="00083460" w:rsidRDefault="00083460" w:rsidP="003F4AE7">
            <w:pPr>
              <w:spacing w:line="480" w:lineRule="auto"/>
              <w:contextualSpacing/>
              <w:jc w:val="center"/>
              <w:rPr>
                <w:sz w:val="20"/>
              </w:rPr>
            </w:pPr>
            <w:r>
              <w:rPr>
                <w:sz w:val="20"/>
              </w:rPr>
              <w:t>3</w:t>
            </w:r>
          </w:p>
        </w:tc>
        <w:tc>
          <w:tcPr>
            <w:tcW w:w="1368" w:type="dxa"/>
          </w:tcPr>
          <w:p w14:paraId="716A9748" w14:textId="77777777" w:rsidR="00083460" w:rsidRDefault="00083460" w:rsidP="003F4AE7">
            <w:pPr>
              <w:spacing w:line="480" w:lineRule="auto"/>
              <w:contextualSpacing/>
              <w:jc w:val="center"/>
              <w:rPr>
                <w:sz w:val="20"/>
              </w:rPr>
            </w:pPr>
            <w:r>
              <w:rPr>
                <w:sz w:val="20"/>
              </w:rPr>
              <w:t>4</w:t>
            </w:r>
          </w:p>
        </w:tc>
        <w:tc>
          <w:tcPr>
            <w:tcW w:w="1368" w:type="dxa"/>
          </w:tcPr>
          <w:p w14:paraId="213A982C" w14:textId="77777777" w:rsidR="00083460" w:rsidRDefault="00083460" w:rsidP="003F4AE7">
            <w:pPr>
              <w:spacing w:line="480" w:lineRule="auto"/>
              <w:contextualSpacing/>
              <w:jc w:val="center"/>
              <w:rPr>
                <w:sz w:val="20"/>
              </w:rPr>
            </w:pPr>
            <w:r>
              <w:rPr>
                <w:sz w:val="20"/>
              </w:rPr>
              <w:t>5</w:t>
            </w:r>
          </w:p>
        </w:tc>
        <w:tc>
          <w:tcPr>
            <w:tcW w:w="1368" w:type="dxa"/>
          </w:tcPr>
          <w:p w14:paraId="5FECA2EE" w14:textId="77777777" w:rsidR="00083460" w:rsidRDefault="00083460" w:rsidP="003F4AE7">
            <w:pPr>
              <w:spacing w:line="480" w:lineRule="auto"/>
              <w:contextualSpacing/>
              <w:jc w:val="center"/>
              <w:rPr>
                <w:sz w:val="20"/>
              </w:rPr>
            </w:pPr>
            <w:r>
              <w:rPr>
                <w:sz w:val="20"/>
              </w:rPr>
              <w:t>6</w:t>
            </w:r>
          </w:p>
        </w:tc>
        <w:tc>
          <w:tcPr>
            <w:tcW w:w="1368" w:type="dxa"/>
          </w:tcPr>
          <w:p w14:paraId="1433613A" w14:textId="77777777" w:rsidR="00083460" w:rsidRDefault="00083460" w:rsidP="003F4AE7">
            <w:pPr>
              <w:spacing w:line="480" w:lineRule="auto"/>
              <w:contextualSpacing/>
              <w:jc w:val="center"/>
              <w:rPr>
                <w:sz w:val="20"/>
              </w:rPr>
            </w:pPr>
            <w:r>
              <w:rPr>
                <w:sz w:val="20"/>
              </w:rPr>
              <w:t>7</w:t>
            </w:r>
          </w:p>
        </w:tc>
      </w:tr>
      <w:tr w:rsidR="00083460" w14:paraId="61F6301E" w14:textId="77777777" w:rsidTr="00083460">
        <w:tc>
          <w:tcPr>
            <w:tcW w:w="1368" w:type="dxa"/>
          </w:tcPr>
          <w:p w14:paraId="47F59211" w14:textId="77777777" w:rsidR="00083460" w:rsidRDefault="00083460" w:rsidP="003F4AE7">
            <w:pPr>
              <w:spacing w:line="480" w:lineRule="auto"/>
              <w:contextualSpacing/>
              <w:jc w:val="center"/>
              <w:rPr>
                <w:sz w:val="20"/>
              </w:rPr>
            </w:pPr>
            <w:r>
              <w:rPr>
                <w:sz w:val="20"/>
              </w:rPr>
              <w:t xml:space="preserve">Strongly </w:t>
            </w:r>
            <w:r>
              <w:rPr>
                <w:sz w:val="20"/>
              </w:rPr>
              <w:lastRenderedPageBreak/>
              <w:t>Disagree</w:t>
            </w:r>
          </w:p>
        </w:tc>
        <w:tc>
          <w:tcPr>
            <w:tcW w:w="1368" w:type="dxa"/>
          </w:tcPr>
          <w:p w14:paraId="32F17303" w14:textId="77777777" w:rsidR="00083460" w:rsidRDefault="00083460" w:rsidP="003F4AE7">
            <w:pPr>
              <w:spacing w:line="480" w:lineRule="auto"/>
              <w:contextualSpacing/>
              <w:rPr>
                <w:sz w:val="20"/>
              </w:rPr>
            </w:pPr>
          </w:p>
        </w:tc>
        <w:tc>
          <w:tcPr>
            <w:tcW w:w="1368" w:type="dxa"/>
          </w:tcPr>
          <w:p w14:paraId="73D615F3" w14:textId="77777777" w:rsidR="00083460" w:rsidRDefault="00083460" w:rsidP="003F4AE7">
            <w:pPr>
              <w:spacing w:line="480" w:lineRule="auto"/>
              <w:contextualSpacing/>
              <w:rPr>
                <w:sz w:val="20"/>
              </w:rPr>
            </w:pPr>
          </w:p>
        </w:tc>
        <w:tc>
          <w:tcPr>
            <w:tcW w:w="1368" w:type="dxa"/>
          </w:tcPr>
          <w:p w14:paraId="7714FFA3" w14:textId="77777777" w:rsidR="00083460" w:rsidRDefault="00083460" w:rsidP="003F4AE7">
            <w:pPr>
              <w:spacing w:line="480" w:lineRule="auto"/>
              <w:contextualSpacing/>
              <w:jc w:val="center"/>
              <w:rPr>
                <w:sz w:val="20"/>
              </w:rPr>
            </w:pPr>
            <w:r>
              <w:rPr>
                <w:sz w:val="20"/>
              </w:rPr>
              <w:t xml:space="preserve">Neither Agree </w:t>
            </w:r>
            <w:r>
              <w:rPr>
                <w:sz w:val="20"/>
              </w:rPr>
              <w:lastRenderedPageBreak/>
              <w:t>nor Disagree</w:t>
            </w:r>
          </w:p>
        </w:tc>
        <w:tc>
          <w:tcPr>
            <w:tcW w:w="1368" w:type="dxa"/>
          </w:tcPr>
          <w:p w14:paraId="7BA013DC" w14:textId="77777777" w:rsidR="00083460" w:rsidRDefault="00083460" w:rsidP="003F4AE7">
            <w:pPr>
              <w:spacing w:line="480" w:lineRule="auto"/>
              <w:contextualSpacing/>
              <w:rPr>
                <w:sz w:val="20"/>
              </w:rPr>
            </w:pPr>
          </w:p>
        </w:tc>
        <w:tc>
          <w:tcPr>
            <w:tcW w:w="1368" w:type="dxa"/>
          </w:tcPr>
          <w:p w14:paraId="4726E4AB" w14:textId="77777777" w:rsidR="00083460" w:rsidRDefault="00083460" w:rsidP="003F4AE7">
            <w:pPr>
              <w:spacing w:line="480" w:lineRule="auto"/>
              <w:contextualSpacing/>
              <w:rPr>
                <w:sz w:val="20"/>
              </w:rPr>
            </w:pPr>
          </w:p>
        </w:tc>
        <w:tc>
          <w:tcPr>
            <w:tcW w:w="1368" w:type="dxa"/>
          </w:tcPr>
          <w:p w14:paraId="3A1F56CD" w14:textId="77777777" w:rsidR="00083460" w:rsidRDefault="00083460" w:rsidP="003F4AE7">
            <w:pPr>
              <w:spacing w:line="480" w:lineRule="auto"/>
              <w:contextualSpacing/>
              <w:jc w:val="center"/>
              <w:rPr>
                <w:sz w:val="20"/>
              </w:rPr>
            </w:pPr>
            <w:r>
              <w:rPr>
                <w:sz w:val="20"/>
              </w:rPr>
              <w:t>Strongly</w:t>
            </w:r>
          </w:p>
          <w:p w14:paraId="5F51D8C7" w14:textId="77777777" w:rsidR="00083460" w:rsidRDefault="00083460" w:rsidP="003F4AE7">
            <w:pPr>
              <w:spacing w:line="480" w:lineRule="auto"/>
              <w:contextualSpacing/>
              <w:jc w:val="center"/>
              <w:rPr>
                <w:sz w:val="20"/>
              </w:rPr>
            </w:pPr>
            <w:r>
              <w:rPr>
                <w:sz w:val="20"/>
              </w:rPr>
              <w:lastRenderedPageBreak/>
              <w:t>Agree</w:t>
            </w:r>
          </w:p>
        </w:tc>
      </w:tr>
    </w:tbl>
    <w:p w14:paraId="3CA0E955" w14:textId="77777777" w:rsidR="00083460" w:rsidRDefault="00083460" w:rsidP="003F4AE7">
      <w:pPr>
        <w:spacing w:line="480" w:lineRule="auto"/>
        <w:contextualSpacing/>
        <w:rPr>
          <w:b/>
          <w:sz w:val="20"/>
        </w:rPr>
      </w:pPr>
    </w:p>
    <w:p w14:paraId="04243414" w14:textId="77777777" w:rsidR="00083460" w:rsidRDefault="00083460" w:rsidP="003F4AE7">
      <w:pPr>
        <w:spacing w:line="480" w:lineRule="auto"/>
        <w:contextualSpacing/>
        <w:rPr>
          <w:b/>
          <w:sz w:val="20"/>
        </w:rPr>
      </w:pPr>
    </w:p>
    <w:p w14:paraId="7BEEA0B4" w14:textId="77777777" w:rsidR="00083460" w:rsidRDefault="00083460" w:rsidP="003F4AE7">
      <w:pPr>
        <w:spacing w:line="480" w:lineRule="auto"/>
        <w:contextualSpacing/>
        <w:rPr>
          <w:b/>
          <w:sz w:val="20"/>
        </w:rPr>
      </w:pPr>
    </w:p>
    <w:p w14:paraId="0C981780" w14:textId="77777777" w:rsidR="00083460" w:rsidRPr="00831F94" w:rsidRDefault="00083460" w:rsidP="003F4AE7">
      <w:pPr>
        <w:spacing w:line="480" w:lineRule="auto"/>
        <w:contextualSpacing/>
      </w:pPr>
      <w:r>
        <w:rPr>
          <w:b/>
          <w:sz w:val="20"/>
        </w:rPr>
        <w:t>11</w:t>
      </w:r>
      <w:r w:rsidRPr="00735FDC">
        <w:rPr>
          <w:b/>
          <w:sz w:val="20"/>
        </w:rPr>
        <w:t xml:space="preserve">. </w:t>
      </w:r>
      <w:r>
        <w:rPr>
          <w:b/>
          <w:sz w:val="20"/>
        </w:rPr>
        <w:t xml:space="preserve">I felt the monsters in the video game were </w:t>
      </w:r>
      <w:r w:rsidRPr="007320A5">
        <w:rPr>
          <w:b/>
          <w:i/>
          <w:sz w:val="20"/>
        </w:rPr>
        <w:t>difficult</w:t>
      </w:r>
      <w:r>
        <w:rPr>
          <w:b/>
          <w:sz w:val="20"/>
        </w:rPr>
        <w:t xml:space="preserve"> to get rid of.</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E09A79B" w14:textId="77777777" w:rsidTr="00083460">
        <w:tc>
          <w:tcPr>
            <w:tcW w:w="1368" w:type="dxa"/>
          </w:tcPr>
          <w:p w14:paraId="41CA3196" w14:textId="77777777" w:rsidR="00083460" w:rsidRDefault="00083460" w:rsidP="003F4AE7">
            <w:pPr>
              <w:spacing w:line="480" w:lineRule="auto"/>
              <w:contextualSpacing/>
              <w:jc w:val="center"/>
              <w:rPr>
                <w:sz w:val="20"/>
              </w:rPr>
            </w:pPr>
            <w:r>
              <w:rPr>
                <w:sz w:val="20"/>
              </w:rPr>
              <w:t>1</w:t>
            </w:r>
          </w:p>
        </w:tc>
        <w:tc>
          <w:tcPr>
            <w:tcW w:w="1368" w:type="dxa"/>
          </w:tcPr>
          <w:p w14:paraId="04DD2827" w14:textId="77777777" w:rsidR="00083460" w:rsidRDefault="00083460" w:rsidP="003F4AE7">
            <w:pPr>
              <w:spacing w:line="480" w:lineRule="auto"/>
              <w:contextualSpacing/>
              <w:jc w:val="center"/>
              <w:rPr>
                <w:sz w:val="20"/>
              </w:rPr>
            </w:pPr>
            <w:r>
              <w:rPr>
                <w:sz w:val="20"/>
              </w:rPr>
              <w:t>2</w:t>
            </w:r>
          </w:p>
        </w:tc>
        <w:tc>
          <w:tcPr>
            <w:tcW w:w="1368" w:type="dxa"/>
          </w:tcPr>
          <w:p w14:paraId="335A1FC8" w14:textId="77777777" w:rsidR="00083460" w:rsidRDefault="00083460" w:rsidP="003F4AE7">
            <w:pPr>
              <w:spacing w:line="480" w:lineRule="auto"/>
              <w:contextualSpacing/>
              <w:jc w:val="center"/>
              <w:rPr>
                <w:sz w:val="20"/>
              </w:rPr>
            </w:pPr>
            <w:r>
              <w:rPr>
                <w:sz w:val="20"/>
              </w:rPr>
              <w:t>3</w:t>
            </w:r>
          </w:p>
        </w:tc>
        <w:tc>
          <w:tcPr>
            <w:tcW w:w="1368" w:type="dxa"/>
          </w:tcPr>
          <w:p w14:paraId="23821DAA" w14:textId="77777777" w:rsidR="00083460" w:rsidRDefault="00083460" w:rsidP="003F4AE7">
            <w:pPr>
              <w:spacing w:line="480" w:lineRule="auto"/>
              <w:contextualSpacing/>
              <w:jc w:val="center"/>
              <w:rPr>
                <w:sz w:val="20"/>
              </w:rPr>
            </w:pPr>
            <w:r>
              <w:rPr>
                <w:sz w:val="20"/>
              </w:rPr>
              <w:t>4</w:t>
            </w:r>
          </w:p>
        </w:tc>
        <w:tc>
          <w:tcPr>
            <w:tcW w:w="1368" w:type="dxa"/>
          </w:tcPr>
          <w:p w14:paraId="51B8CCB6" w14:textId="77777777" w:rsidR="00083460" w:rsidRDefault="00083460" w:rsidP="003F4AE7">
            <w:pPr>
              <w:spacing w:line="480" w:lineRule="auto"/>
              <w:contextualSpacing/>
              <w:jc w:val="center"/>
              <w:rPr>
                <w:sz w:val="20"/>
              </w:rPr>
            </w:pPr>
            <w:r>
              <w:rPr>
                <w:sz w:val="20"/>
              </w:rPr>
              <w:t>5</w:t>
            </w:r>
          </w:p>
        </w:tc>
        <w:tc>
          <w:tcPr>
            <w:tcW w:w="1368" w:type="dxa"/>
          </w:tcPr>
          <w:p w14:paraId="399246AC" w14:textId="77777777" w:rsidR="00083460" w:rsidRDefault="00083460" w:rsidP="003F4AE7">
            <w:pPr>
              <w:spacing w:line="480" w:lineRule="auto"/>
              <w:contextualSpacing/>
              <w:jc w:val="center"/>
              <w:rPr>
                <w:sz w:val="20"/>
              </w:rPr>
            </w:pPr>
            <w:r>
              <w:rPr>
                <w:sz w:val="20"/>
              </w:rPr>
              <w:t>6</w:t>
            </w:r>
          </w:p>
        </w:tc>
        <w:tc>
          <w:tcPr>
            <w:tcW w:w="1368" w:type="dxa"/>
          </w:tcPr>
          <w:p w14:paraId="3BAE052F" w14:textId="77777777" w:rsidR="00083460" w:rsidRDefault="00083460" w:rsidP="003F4AE7">
            <w:pPr>
              <w:spacing w:line="480" w:lineRule="auto"/>
              <w:contextualSpacing/>
              <w:jc w:val="center"/>
              <w:rPr>
                <w:sz w:val="20"/>
              </w:rPr>
            </w:pPr>
            <w:r>
              <w:rPr>
                <w:sz w:val="20"/>
              </w:rPr>
              <w:t>7</w:t>
            </w:r>
          </w:p>
        </w:tc>
      </w:tr>
      <w:tr w:rsidR="00083460" w14:paraId="16D87D4E" w14:textId="77777777" w:rsidTr="00083460">
        <w:tc>
          <w:tcPr>
            <w:tcW w:w="1368" w:type="dxa"/>
          </w:tcPr>
          <w:p w14:paraId="736F9C61" w14:textId="77777777" w:rsidR="00083460" w:rsidRDefault="00083460" w:rsidP="003F4AE7">
            <w:pPr>
              <w:spacing w:line="480" w:lineRule="auto"/>
              <w:contextualSpacing/>
              <w:jc w:val="center"/>
              <w:rPr>
                <w:sz w:val="20"/>
              </w:rPr>
            </w:pPr>
            <w:r>
              <w:rPr>
                <w:sz w:val="20"/>
              </w:rPr>
              <w:t>Strongly Disagree</w:t>
            </w:r>
          </w:p>
          <w:p w14:paraId="1BCF227C" w14:textId="77777777" w:rsidR="00083460" w:rsidRDefault="00083460" w:rsidP="003F4AE7">
            <w:pPr>
              <w:spacing w:line="480" w:lineRule="auto"/>
              <w:contextualSpacing/>
              <w:jc w:val="center"/>
              <w:rPr>
                <w:sz w:val="20"/>
              </w:rPr>
            </w:pPr>
          </w:p>
        </w:tc>
        <w:tc>
          <w:tcPr>
            <w:tcW w:w="1368" w:type="dxa"/>
          </w:tcPr>
          <w:p w14:paraId="746AC297" w14:textId="77777777" w:rsidR="00083460" w:rsidRDefault="00083460" w:rsidP="003F4AE7">
            <w:pPr>
              <w:spacing w:line="480" w:lineRule="auto"/>
              <w:contextualSpacing/>
              <w:rPr>
                <w:sz w:val="20"/>
              </w:rPr>
            </w:pPr>
          </w:p>
        </w:tc>
        <w:tc>
          <w:tcPr>
            <w:tcW w:w="1368" w:type="dxa"/>
          </w:tcPr>
          <w:p w14:paraId="3EB80900" w14:textId="77777777" w:rsidR="00083460" w:rsidRDefault="00083460" w:rsidP="003F4AE7">
            <w:pPr>
              <w:spacing w:line="480" w:lineRule="auto"/>
              <w:contextualSpacing/>
              <w:rPr>
                <w:sz w:val="20"/>
              </w:rPr>
            </w:pPr>
          </w:p>
        </w:tc>
        <w:tc>
          <w:tcPr>
            <w:tcW w:w="1368" w:type="dxa"/>
          </w:tcPr>
          <w:p w14:paraId="353E1F7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B48EEBF" w14:textId="77777777" w:rsidR="00083460" w:rsidRDefault="00083460" w:rsidP="003F4AE7">
            <w:pPr>
              <w:spacing w:line="480" w:lineRule="auto"/>
              <w:contextualSpacing/>
              <w:rPr>
                <w:sz w:val="20"/>
              </w:rPr>
            </w:pPr>
          </w:p>
        </w:tc>
        <w:tc>
          <w:tcPr>
            <w:tcW w:w="1368" w:type="dxa"/>
          </w:tcPr>
          <w:p w14:paraId="27FBCDCF" w14:textId="77777777" w:rsidR="00083460" w:rsidRDefault="00083460" w:rsidP="003F4AE7">
            <w:pPr>
              <w:spacing w:line="480" w:lineRule="auto"/>
              <w:contextualSpacing/>
              <w:rPr>
                <w:sz w:val="20"/>
              </w:rPr>
            </w:pPr>
          </w:p>
        </w:tc>
        <w:tc>
          <w:tcPr>
            <w:tcW w:w="1368" w:type="dxa"/>
          </w:tcPr>
          <w:p w14:paraId="02134F6D" w14:textId="77777777" w:rsidR="00083460" w:rsidRDefault="00083460" w:rsidP="003F4AE7">
            <w:pPr>
              <w:spacing w:line="480" w:lineRule="auto"/>
              <w:contextualSpacing/>
              <w:jc w:val="center"/>
              <w:rPr>
                <w:sz w:val="20"/>
              </w:rPr>
            </w:pPr>
            <w:r>
              <w:rPr>
                <w:sz w:val="20"/>
              </w:rPr>
              <w:t>Strongly</w:t>
            </w:r>
          </w:p>
          <w:p w14:paraId="39DAB82E" w14:textId="77777777" w:rsidR="00083460" w:rsidRDefault="00083460" w:rsidP="003F4AE7">
            <w:pPr>
              <w:spacing w:line="480" w:lineRule="auto"/>
              <w:contextualSpacing/>
              <w:jc w:val="center"/>
              <w:rPr>
                <w:sz w:val="20"/>
              </w:rPr>
            </w:pPr>
            <w:r>
              <w:rPr>
                <w:sz w:val="20"/>
              </w:rPr>
              <w:t>Agree</w:t>
            </w:r>
          </w:p>
        </w:tc>
      </w:tr>
    </w:tbl>
    <w:p w14:paraId="0A4BD37C" w14:textId="77777777" w:rsidR="00083460" w:rsidRPr="00831F94" w:rsidRDefault="00083460" w:rsidP="003F4AE7">
      <w:pPr>
        <w:spacing w:line="480" w:lineRule="auto"/>
        <w:contextualSpacing/>
      </w:pPr>
      <w:r>
        <w:rPr>
          <w:b/>
          <w:sz w:val="20"/>
        </w:rPr>
        <w:t>12</w:t>
      </w:r>
      <w:r w:rsidRPr="00735FDC">
        <w:rPr>
          <w:b/>
          <w:sz w:val="20"/>
        </w:rPr>
        <w:t xml:space="preserve">. </w:t>
      </w:r>
      <w:r>
        <w:rPr>
          <w:b/>
          <w:sz w:val="20"/>
        </w:rPr>
        <w:t>I felt the monsters in the video game put up a good fight.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921F73F" w14:textId="77777777" w:rsidTr="00083460">
        <w:tc>
          <w:tcPr>
            <w:tcW w:w="1368" w:type="dxa"/>
          </w:tcPr>
          <w:p w14:paraId="19FCEDBA" w14:textId="77777777" w:rsidR="00083460" w:rsidRDefault="00083460" w:rsidP="003F4AE7">
            <w:pPr>
              <w:spacing w:line="480" w:lineRule="auto"/>
              <w:contextualSpacing/>
              <w:jc w:val="center"/>
              <w:rPr>
                <w:sz w:val="20"/>
              </w:rPr>
            </w:pPr>
            <w:r>
              <w:rPr>
                <w:sz w:val="20"/>
              </w:rPr>
              <w:t>1</w:t>
            </w:r>
          </w:p>
        </w:tc>
        <w:tc>
          <w:tcPr>
            <w:tcW w:w="1368" w:type="dxa"/>
          </w:tcPr>
          <w:p w14:paraId="1738BC75" w14:textId="77777777" w:rsidR="00083460" w:rsidRDefault="00083460" w:rsidP="003F4AE7">
            <w:pPr>
              <w:spacing w:line="480" w:lineRule="auto"/>
              <w:contextualSpacing/>
              <w:jc w:val="center"/>
              <w:rPr>
                <w:sz w:val="20"/>
              </w:rPr>
            </w:pPr>
            <w:r>
              <w:rPr>
                <w:sz w:val="20"/>
              </w:rPr>
              <w:t>2</w:t>
            </w:r>
          </w:p>
        </w:tc>
        <w:tc>
          <w:tcPr>
            <w:tcW w:w="1368" w:type="dxa"/>
          </w:tcPr>
          <w:p w14:paraId="76A29DB5" w14:textId="77777777" w:rsidR="00083460" w:rsidRDefault="00083460" w:rsidP="003F4AE7">
            <w:pPr>
              <w:spacing w:line="480" w:lineRule="auto"/>
              <w:contextualSpacing/>
              <w:jc w:val="center"/>
              <w:rPr>
                <w:sz w:val="20"/>
              </w:rPr>
            </w:pPr>
            <w:r>
              <w:rPr>
                <w:sz w:val="20"/>
              </w:rPr>
              <w:t>3</w:t>
            </w:r>
          </w:p>
        </w:tc>
        <w:tc>
          <w:tcPr>
            <w:tcW w:w="1368" w:type="dxa"/>
          </w:tcPr>
          <w:p w14:paraId="5789145A" w14:textId="77777777" w:rsidR="00083460" w:rsidRDefault="00083460" w:rsidP="003F4AE7">
            <w:pPr>
              <w:spacing w:line="480" w:lineRule="auto"/>
              <w:contextualSpacing/>
              <w:jc w:val="center"/>
              <w:rPr>
                <w:sz w:val="20"/>
              </w:rPr>
            </w:pPr>
            <w:r>
              <w:rPr>
                <w:sz w:val="20"/>
              </w:rPr>
              <w:t>4</w:t>
            </w:r>
          </w:p>
        </w:tc>
        <w:tc>
          <w:tcPr>
            <w:tcW w:w="1368" w:type="dxa"/>
          </w:tcPr>
          <w:p w14:paraId="40DE943E" w14:textId="77777777" w:rsidR="00083460" w:rsidRDefault="00083460" w:rsidP="003F4AE7">
            <w:pPr>
              <w:spacing w:line="480" w:lineRule="auto"/>
              <w:contextualSpacing/>
              <w:jc w:val="center"/>
              <w:rPr>
                <w:sz w:val="20"/>
              </w:rPr>
            </w:pPr>
            <w:r>
              <w:rPr>
                <w:sz w:val="20"/>
              </w:rPr>
              <w:t>5</w:t>
            </w:r>
          </w:p>
        </w:tc>
        <w:tc>
          <w:tcPr>
            <w:tcW w:w="1368" w:type="dxa"/>
          </w:tcPr>
          <w:p w14:paraId="35E9D64E" w14:textId="77777777" w:rsidR="00083460" w:rsidRDefault="00083460" w:rsidP="003F4AE7">
            <w:pPr>
              <w:spacing w:line="480" w:lineRule="auto"/>
              <w:contextualSpacing/>
              <w:jc w:val="center"/>
              <w:rPr>
                <w:sz w:val="20"/>
              </w:rPr>
            </w:pPr>
            <w:r>
              <w:rPr>
                <w:sz w:val="20"/>
              </w:rPr>
              <w:t>6</w:t>
            </w:r>
          </w:p>
        </w:tc>
        <w:tc>
          <w:tcPr>
            <w:tcW w:w="1368" w:type="dxa"/>
          </w:tcPr>
          <w:p w14:paraId="66CF489F" w14:textId="77777777" w:rsidR="00083460" w:rsidRDefault="00083460" w:rsidP="003F4AE7">
            <w:pPr>
              <w:spacing w:line="480" w:lineRule="auto"/>
              <w:contextualSpacing/>
              <w:jc w:val="center"/>
              <w:rPr>
                <w:sz w:val="20"/>
              </w:rPr>
            </w:pPr>
            <w:r>
              <w:rPr>
                <w:sz w:val="20"/>
              </w:rPr>
              <w:t>7</w:t>
            </w:r>
          </w:p>
        </w:tc>
      </w:tr>
      <w:tr w:rsidR="00083460" w14:paraId="5DE00B30" w14:textId="77777777" w:rsidTr="00083460">
        <w:tc>
          <w:tcPr>
            <w:tcW w:w="1368" w:type="dxa"/>
          </w:tcPr>
          <w:p w14:paraId="6716EC8C" w14:textId="77777777" w:rsidR="00083460" w:rsidRDefault="00083460" w:rsidP="003F4AE7">
            <w:pPr>
              <w:spacing w:line="480" w:lineRule="auto"/>
              <w:contextualSpacing/>
              <w:jc w:val="center"/>
              <w:rPr>
                <w:sz w:val="20"/>
              </w:rPr>
            </w:pPr>
            <w:r>
              <w:rPr>
                <w:sz w:val="20"/>
              </w:rPr>
              <w:t>Strongly Disagree</w:t>
            </w:r>
          </w:p>
          <w:p w14:paraId="757DADB1" w14:textId="77777777" w:rsidR="00083460" w:rsidRDefault="00083460" w:rsidP="003F4AE7">
            <w:pPr>
              <w:spacing w:line="480" w:lineRule="auto"/>
              <w:contextualSpacing/>
              <w:jc w:val="center"/>
              <w:rPr>
                <w:sz w:val="20"/>
              </w:rPr>
            </w:pPr>
          </w:p>
        </w:tc>
        <w:tc>
          <w:tcPr>
            <w:tcW w:w="1368" w:type="dxa"/>
          </w:tcPr>
          <w:p w14:paraId="717D62A6" w14:textId="77777777" w:rsidR="00083460" w:rsidRDefault="00083460" w:rsidP="003F4AE7">
            <w:pPr>
              <w:spacing w:line="480" w:lineRule="auto"/>
              <w:contextualSpacing/>
              <w:rPr>
                <w:sz w:val="20"/>
              </w:rPr>
            </w:pPr>
          </w:p>
        </w:tc>
        <w:tc>
          <w:tcPr>
            <w:tcW w:w="1368" w:type="dxa"/>
          </w:tcPr>
          <w:p w14:paraId="723E642D" w14:textId="77777777" w:rsidR="00083460" w:rsidRDefault="00083460" w:rsidP="003F4AE7">
            <w:pPr>
              <w:spacing w:line="480" w:lineRule="auto"/>
              <w:contextualSpacing/>
              <w:rPr>
                <w:sz w:val="20"/>
              </w:rPr>
            </w:pPr>
          </w:p>
        </w:tc>
        <w:tc>
          <w:tcPr>
            <w:tcW w:w="1368" w:type="dxa"/>
          </w:tcPr>
          <w:p w14:paraId="5E96058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3C5E5379" w14:textId="77777777" w:rsidR="00083460" w:rsidRDefault="00083460" w:rsidP="003F4AE7">
            <w:pPr>
              <w:spacing w:line="480" w:lineRule="auto"/>
              <w:contextualSpacing/>
              <w:rPr>
                <w:sz w:val="20"/>
              </w:rPr>
            </w:pPr>
          </w:p>
        </w:tc>
        <w:tc>
          <w:tcPr>
            <w:tcW w:w="1368" w:type="dxa"/>
          </w:tcPr>
          <w:p w14:paraId="09B51D7B" w14:textId="77777777" w:rsidR="00083460" w:rsidRDefault="00083460" w:rsidP="003F4AE7">
            <w:pPr>
              <w:spacing w:line="480" w:lineRule="auto"/>
              <w:contextualSpacing/>
              <w:rPr>
                <w:sz w:val="20"/>
              </w:rPr>
            </w:pPr>
          </w:p>
        </w:tc>
        <w:tc>
          <w:tcPr>
            <w:tcW w:w="1368" w:type="dxa"/>
          </w:tcPr>
          <w:p w14:paraId="0438A6F8" w14:textId="77777777" w:rsidR="00083460" w:rsidRDefault="00083460" w:rsidP="003F4AE7">
            <w:pPr>
              <w:spacing w:line="480" w:lineRule="auto"/>
              <w:contextualSpacing/>
              <w:jc w:val="center"/>
              <w:rPr>
                <w:sz w:val="20"/>
              </w:rPr>
            </w:pPr>
            <w:r>
              <w:rPr>
                <w:sz w:val="20"/>
              </w:rPr>
              <w:t>Strongly</w:t>
            </w:r>
          </w:p>
          <w:p w14:paraId="0C6A1CD0" w14:textId="77777777" w:rsidR="00083460" w:rsidRDefault="00083460" w:rsidP="003F4AE7">
            <w:pPr>
              <w:spacing w:line="480" w:lineRule="auto"/>
              <w:contextualSpacing/>
              <w:jc w:val="center"/>
              <w:rPr>
                <w:sz w:val="20"/>
              </w:rPr>
            </w:pPr>
            <w:r>
              <w:rPr>
                <w:sz w:val="20"/>
              </w:rPr>
              <w:t>Agree</w:t>
            </w:r>
          </w:p>
        </w:tc>
      </w:tr>
    </w:tbl>
    <w:p w14:paraId="771A100B" w14:textId="77777777" w:rsidR="00083460" w:rsidRPr="00831F94" w:rsidRDefault="00083460" w:rsidP="003F4AE7">
      <w:pPr>
        <w:spacing w:line="480" w:lineRule="auto"/>
        <w:contextualSpacing/>
      </w:pPr>
      <w:r>
        <w:rPr>
          <w:b/>
          <w:sz w:val="20"/>
        </w:rPr>
        <w:t>13</w:t>
      </w:r>
      <w:r w:rsidRPr="00735FDC">
        <w:rPr>
          <w:b/>
          <w:sz w:val="20"/>
        </w:rPr>
        <w:t xml:space="preserve">. </w:t>
      </w:r>
      <w:r>
        <w:rPr>
          <w:b/>
          <w:sz w:val="20"/>
        </w:rPr>
        <w:t>I felt the video game controls (e.g., movement, aiming) were hard to get used to.</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8CC01D0" w14:textId="77777777" w:rsidTr="00083460">
        <w:tc>
          <w:tcPr>
            <w:tcW w:w="1368" w:type="dxa"/>
          </w:tcPr>
          <w:p w14:paraId="3DE66D82" w14:textId="77777777" w:rsidR="00083460" w:rsidRDefault="00083460" w:rsidP="003F4AE7">
            <w:pPr>
              <w:spacing w:line="480" w:lineRule="auto"/>
              <w:contextualSpacing/>
              <w:jc w:val="center"/>
              <w:rPr>
                <w:sz w:val="20"/>
              </w:rPr>
            </w:pPr>
            <w:r>
              <w:rPr>
                <w:sz w:val="20"/>
              </w:rPr>
              <w:t>1</w:t>
            </w:r>
          </w:p>
        </w:tc>
        <w:tc>
          <w:tcPr>
            <w:tcW w:w="1368" w:type="dxa"/>
          </w:tcPr>
          <w:p w14:paraId="4C03E347" w14:textId="77777777" w:rsidR="00083460" w:rsidRDefault="00083460" w:rsidP="003F4AE7">
            <w:pPr>
              <w:spacing w:line="480" w:lineRule="auto"/>
              <w:contextualSpacing/>
              <w:jc w:val="center"/>
              <w:rPr>
                <w:sz w:val="20"/>
              </w:rPr>
            </w:pPr>
            <w:r>
              <w:rPr>
                <w:sz w:val="20"/>
              </w:rPr>
              <w:t>2</w:t>
            </w:r>
          </w:p>
        </w:tc>
        <w:tc>
          <w:tcPr>
            <w:tcW w:w="1368" w:type="dxa"/>
          </w:tcPr>
          <w:p w14:paraId="4C32E678" w14:textId="77777777" w:rsidR="00083460" w:rsidRDefault="00083460" w:rsidP="003F4AE7">
            <w:pPr>
              <w:spacing w:line="480" w:lineRule="auto"/>
              <w:contextualSpacing/>
              <w:jc w:val="center"/>
              <w:rPr>
                <w:sz w:val="20"/>
              </w:rPr>
            </w:pPr>
            <w:r>
              <w:rPr>
                <w:sz w:val="20"/>
              </w:rPr>
              <w:t>3</w:t>
            </w:r>
          </w:p>
        </w:tc>
        <w:tc>
          <w:tcPr>
            <w:tcW w:w="1368" w:type="dxa"/>
          </w:tcPr>
          <w:p w14:paraId="57C074F7" w14:textId="77777777" w:rsidR="00083460" w:rsidRDefault="00083460" w:rsidP="003F4AE7">
            <w:pPr>
              <w:spacing w:line="480" w:lineRule="auto"/>
              <w:contextualSpacing/>
              <w:jc w:val="center"/>
              <w:rPr>
                <w:sz w:val="20"/>
              </w:rPr>
            </w:pPr>
            <w:r>
              <w:rPr>
                <w:sz w:val="20"/>
              </w:rPr>
              <w:t>4</w:t>
            </w:r>
          </w:p>
        </w:tc>
        <w:tc>
          <w:tcPr>
            <w:tcW w:w="1368" w:type="dxa"/>
          </w:tcPr>
          <w:p w14:paraId="0D540CBD" w14:textId="77777777" w:rsidR="00083460" w:rsidRDefault="00083460" w:rsidP="003F4AE7">
            <w:pPr>
              <w:spacing w:line="480" w:lineRule="auto"/>
              <w:contextualSpacing/>
              <w:jc w:val="center"/>
              <w:rPr>
                <w:sz w:val="20"/>
              </w:rPr>
            </w:pPr>
            <w:r>
              <w:rPr>
                <w:sz w:val="20"/>
              </w:rPr>
              <w:t>5</w:t>
            </w:r>
          </w:p>
        </w:tc>
        <w:tc>
          <w:tcPr>
            <w:tcW w:w="1368" w:type="dxa"/>
          </w:tcPr>
          <w:p w14:paraId="6C795C70" w14:textId="77777777" w:rsidR="00083460" w:rsidRDefault="00083460" w:rsidP="003F4AE7">
            <w:pPr>
              <w:spacing w:line="480" w:lineRule="auto"/>
              <w:contextualSpacing/>
              <w:jc w:val="center"/>
              <w:rPr>
                <w:sz w:val="20"/>
              </w:rPr>
            </w:pPr>
            <w:r>
              <w:rPr>
                <w:sz w:val="20"/>
              </w:rPr>
              <w:t>6</w:t>
            </w:r>
          </w:p>
        </w:tc>
        <w:tc>
          <w:tcPr>
            <w:tcW w:w="1368" w:type="dxa"/>
          </w:tcPr>
          <w:p w14:paraId="06DC3438" w14:textId="77777777" w:rsidR="00083460" w:rsidRDefault="00083460" w:rsidP="003F4AE7">
            <w:pPr>
              <w:spacing w:line="480" w:lineRule="auto"/>
              <w:contextualSpacing/>
              <w:jc w:val="center"/>
              <w:rPr>
                <w:sz w:val="20"/>
              </w:rPr>
            </w:pPr>
            <w:r>
              <w:rPr>
                <w:sz w:val="20"/>
              </w:rPr>
              <w:t>7</w:t>
            </w:r>
          </w:p>
        </w:tc>
      </w:tr>
      <w:tr w:rsidR="00083460" w14:paraId="3B11BA76" w14:textId="77777777" w:rsidTr="00083460">
        <w:tc>
          <w:tcPr>
            <w:tcW w:w="1368" w:type="dxa"/>
          </w:tcPr>
          <w:p w14:paraId="556E6E9D" w14:textId="77777777" w:rsidR="00083460" w:rsidRDefault="00083460" w:rsidP="003F4AE7">
            <w:pPr>
              <w:spacing w:line="480" w:lineRule="auto"/>
              <w:contextualSpacing/>
              <w:jc w:val="center"/>
              <w:rPr>
                <w:sz w:val="20"/>
              </w:rPr>
            </w:pPr>
            <w:r>
              <w:rPr>
                <w:sz w:val="20"/>
              </w:rPr>
              <w:t>Strongly Disagree</w:t>
            </w:r>
          </w:p>
          <w:p w14:paraId="08966603" w14:textId="77777777" w:rsidR="00083460" w:rsidRDefault="00083460" w:rsidP="003F4AE7">
            <w:pPr>
              <w:spacing w:line="480" w:lineRule="auto"/>
              <w:contextualSpacing/>
              <w:jc w:val="center"/>
              <w:rPr>
                <w:sz w:val="20"/>
              </w:rPr>
            </w:pPr>
          </w:p>
        </w:tc>
        <w:tc>
          <w:tcPr>
            <w:tcW w:w="1368" w:type="dxa"/>
          </w:tcPr>
          <w:p w14:paraId="0CD446ED" w14:textId="77777777" w:rsidR="00083460" w:rsidRDefault="00083460" w:rsidP="003F4AE7">
            <w:pPr>
              <w:spacing w:line="480" w:lineRule="auto"/>
              <w:contextualSpacing/>
              <w:rPr>
                <w:sz w:val="20"/>
              </w:rPr>
            </w:pPr>
          </w:p>
        </w:tc>
        <w:tc>
          <w:tcPr>
            <w:tcW w:w="1368" w:type="dxa"/>
          </w:tcPr>
          <w:p w14:paraId="46B1B0AA" w14:textId="77777777" w:rsidR="00083460" w:rsidRDefault="00083460" w:rsidP="003F4AE7">
            <w:pPr>
              <w:spacing w:line="480" w:lineRule="auto"/>
              <w:contextualSpacing/>
              <w:rPr>
                <w:sz w:val="20"/>
              </w:rPr>
            </w:pPr>
          </w:p>
        </w:tc>
        <w:tc>
          <w:tcPr>
            <w:tcW w:w="1368" w:type="dxa"/>
          </w:tcPr>
          <w:p w14:paraId="29D336F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6EF4C1D" w14:textId="77777777" w:rsidR="00083460" w:rsidRDefault="00083460" w:rsidP="003F4AE7">
            <w:pPr>
              <w:spacing w:line="480" w:lineRule="auto"/>
              <w:contextualSpacing/>
              <w:rPr>
                <w:sz w:val="20"/>
              </w:rPr>
            </w:pPr>
          </w:p>
        </w:tc>
        <w:tc>
          <w:tcPr>
            <w:tcW w:w="1368" w:type="dxa"/>
          </w:tcPr>
          <w:p w14:paraId="4547AD7B" w14:textId="77777777" w:rsidR="00083460" w:rsidRDefault="00083460" w:rsidP="003F4AE7">
            <w:pPr>
              <w:spacing w:line="480" w:lineRule="auto"/>
              <w:contextualSpacing/>
              <w:rPr>
                <w:sz w:val="20"/>
              </w:rPr>
            </w:pPr>
          </w:p>
        </w:tc>
        <w:tc>
          <w:tcPr>
            <w:tcW w:w="1368" w:type="dxa"/>
          </w:tcPr>
          <w:p w14:paraId="69D72352" w14:textId="77777777" w:rsidR="00083460" w:rsidRDefault="00083460" w:rsidP="003F4AE7">
            <w:pPr>
              <w:spacing w:line="480" w:lineRule="auto"/>
              <w:contextualSpacing/>
              <w:jc w:val="center"/>
              <w:rPr>
                <w:sz w:val="20"/>
              </w:rPr>
            </w:pPr>
            <w:r>
              <w:rPr>
                <w:sz w:val="20"/>
              </w:rPr>
              <w:t>Strongly</w:t>
            </w:r>
          </w:p>
          <w:p w14:paraId="7D72E03F" w14:textId="77777777" w:rsidR="00083460" w:rsidRDefault="00083460" w:rsidP="003F4AE7">
            <w:pPr>
              <w:spacing w:line="480" w:lineRule="auto"/>
              <w:contextualSpacing/>
              <w:jc w:val="center"/>
              <w:rPr>
                <w:sz w:val="20"/>
              </w:rPr>
            </w:pPr>
            <w:r>
              <w:rPr>
                <w:sz w:val="20"/>
              </w:rPr>
              <w:t>Agree</w:t>
            </w:r>
          </w:p>
        </w:tc>
      </w:tr>
    </w:tbl>
    <w:p w14:paraId="322B1829" w14:textId="77777777" w:rsidR="00083460" w:rsidRPr="00831F94" w:rsidRDefault="00083460" w:rsidP="003F4AE7">
      <w:pPr>
        <w:spacing w:line="480" w:lineRule="auto"/>
        <w:contextualSpacing/>
      </w:pPr>
      <w:r>
        <w:rPr>
          <w:b/>
          <w:sz w:val="20"/>
        </w:rPr>
        <w:t>14</w:t>
      </w:r>
      <w:r w:rsidRPr="00735FDC">
        <w:rPr>
          <w:b/>
          <w:sz w:val="20"/>
        </w:rPr>
        <w:t xml:space="preserve">. </w:t>
      </w:r>
      <w:r>
        <w:rPr>
          <w:b/>
          <w:sz w:val="20"/>
        </w:rPr>
        <w:t xml:space="preserve">I felt the video game I played required </w:t>
      </w:r>
      <w:r w:rsidRPr="00A11A43">
        <w:rPr>
          <w:b/>
          <w:i/>
          <w:sz w:val="20"/>
        </w:rPr>
        <w:t>mental effort</w:t>
      </w:r>
      <w:r>
        <w:rPr>
          <w:b/>
          <w:sz w:val="20"/>
        </w:rPr>
        <w:t xml:space="preserve"> (i.e. brain power) to play it well.</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148A300" w14:textId="77777777" w:rsidTr="00083460">
        <w:tc>
          <w:tcPr>
            <w:tcW w:w="1368" w:type="dxa"/>
          </w:tcPr>
          <w:p w14:paraId="3A4AA7D3" w14:textId="77777777" w:rsidR="00083460" w:rsidRDefault="00083460" w:rsidP="003F4AE7">
            <w:pPr>
              <w:spacing w:line="480" w:lineRule="auto"/>
              <w:contextualSpacing/>
              <w:jc w:val="center"/>
              <w:rPr>
                <w:sz w:val="20"/>
              </w:rPr>
            </w:pPr>
            <w:r>
              <w:rPr>
                <w:sz w:val="20"/>
              </w:rPr>
              <w:t>1</w:t>
            </w:r>
          </w:p>
        </w:tc>
        <w:tc>
          <w:tcPr>
            <w:tcW w:w="1368" w:type="dxa"/>
          </w:tcPr>
          <w:p w14:paraId="5D1515B4" w14:textId="77777777" w:rsidR="00083460" w:rsidRDefault="00083460" w:rsidP="003F4AE7">
            <w:pPr>
              <w:spacing w:line="480" w:lineRule="auto"/>
              <w:contextualSpacing/>
              <w:jc w:val="center"/>
              <w:rPr>
                <w:sz w:val="20"/>
              </w:rPr>
            </w:pPr>
            <w:r>
              <w:rPr>
                <w:sz w:val="20"/>
              </w:rPr>
              <w:t>2</w:t>
            </w:r>
          </w:p>
        </w:tc>
        <w:tc>
          <w:tcPr>
            <w:tcW w:w="1368" w:type="dxa"/>
          </w:tcPr>
          <w:p w14:paraId="0CEE823F" w14:textId="77777777" w:rsidR="00083460" w:rsidRDefault="00083460" w:rsidP="003F4AE7">
            <w:pPr>
              <w:spacing w:line="480" w:lineRule="auto"/>
              <w:contextualSpacing/>
              <w:jc w:val="center"/>
              <w:rPr>
                <w:sz w:val="20"/>
              </w:rPr>
            </w:pPr>
            <w:r>
              <w:rPr>
                <w:sz w:val="20"/>
              </w:rPr>
              <w:t>3</w:t>
            </w:r>
          </w:p>
        </w:tc>
        <w:tc>
          <w:tcPr>
            <w:tcW w:w="1368" w:type="dxa"/>
          </w:tcPr>
          <w:p w14:paraId="350754EC" w14:textId="77777777" w:rsidR="00083460" w:rsidRDefault="00083460" w:rsidP="003F4AE7">
            <w:pPr>
              <w:spacing w:line="480" w:lineRule="auto"/>
              <w:contextualSpacing/>
              <w:jc w:val="center"/>
              <w:rPr>
                <w:sz w:val="20"/>
              </w:rPr>
            </w:pPr>
            <w:r>
              <w:rPr>
                <w:sz w:val="20"/>
              </w:rPr>
              <w:t>4</w:t>
            </w:r>
          </w:p>
        </w:tc>
        <w:tc>
          <w:tcPr>
            <w:tcW w:w="1368" w:type="dxa"/>
          </w:tcPr>
          <w:p w14:paraId="7551B7C0" w14:textId="77777777" w:rsidR="00083460" w:rsidRDefault="00083460" w:rsidP="003F4AE7">
            <w:pPr>
              <w:spacing w:line="480" w:lineRule="auto"/>
              <w:contextualSpacing/>
              <w:jc w:val="center"/>
              <w:rPr>
                <w:sz w:val="20"/>
              </w:rPr>
            </w:pPr>
            <w:r>
              <w:rPr>
                <w:sz w:val="20"/>
              </w:rPr>
              <w:t>5</w:t>
            </w:r>
          </w:p>
        </w:tc>
        <w:tc>
          <w:tcPr>
            <w:tcW w:w="1368" w:type="dxa"/>
          </w:tcPr>
          <w:p w14:paraId="5B032EAB" w14:textId="77777777" w:rsidR="00083460" w:rsidRDefault="00083460" w:rsidP="003F4AE7">
            <w:pPr>
              <w:spacing w:line="480" w:lineRule="auto"/>
              <w:contextualSpacing/>
              <w:jc w:val="center"/>
              <w:rPr>
                <w:sz w:val="20"/>
              </w:rPr>
            </w:pPr>
            <w:r>
              <w:rPr>
                <w:sz w:val="20"/>
              </w:rPr>
              <w:t>6</w:t>
            </w:r>
          </w:p>
        </w:tc>
        <w:tc>
          <w:tcPr>
            <w:tcW w:w="1368" w:type="dxa"/>
          </w:tcPr>
          <w:p w14:paraId="242241F2" w14:textId="77777777" w:rsidR="00083460" w:rsidRDefault="00083460" w:rsidP="003F4AE7">
            <w:pPr>
              <w:spacing w:line="480" w:lineRule="auto"/>
              <w:contextualSpacing/>
              <w:jc w:val="center"/>
              <w:rPr>
                <w:sz w:val="20"/>
              </w:rPr>
            </w:pPr>
            <w:r>
              <w:rPr>
                <w:sz w:val="20"/>
              </w:rPr>
              <w:t>7</w:t>
            </w:r>
          </w:p>
        </w:tc>
      </w:tr>
      <w:tr w:rsidR="00083460" w14:paraId="0BBFE00E" w14:textId="77777777" w:rsidTr="00083460">
        <w:tc>
          <w:tcPr>
            <w:tcW w:w="1368" w:type="dxa"/>
          </w:tcPr>
          <w:p w14:paraId="6AA218C7" w14:textId="77777777" w:rsidR="00083460" w:rsidRDefault="00083460" w:rsidP="003F4AE7">
            <w:pPr>
              <w:spacing w:line="480" w:lineRule="auto"/>
              <w:contextualSpacing/>
              <w:jc w:val="center"/>
              <w:rPr>
                <w:sz w:val="20"/>
              </w:rPr>
            </w:pPr>
            <w:r>
              <w:rPr>
                <w:sz w:val="20"/>
              </w:rPr>
              <w:t>Strongly Disagree</w:t>
            </w:r>
          </w:p>
          <w:p w14:paraId="679D8C11" w14:textId="77777777" w:rsidR="00083460" w:rsidRDefault="00083460" w:rsidP="003F4AE7">
            <w:pPr>
              <w:spacing w:line="480" w:lineRule="auto"/>
              <w:contextualSpacing/>
              <w:jc w:val="center"/>
              <w:rPr>
                <w:sz w:val="20"/>
              </w:rPr>
            </w:pPr>
          </w:p>
        </w:tc>
        <w:tc>
          <w:tcPr>
            <w:tcW w:w="1368" w:type="dxa"/>
          </w:tcPr>
          <w:p w14:paraId="22135918" w14:textId="77777777" w:rsidR="00083460" w:rsidRDefault="00083460" w:rsidP="003F4AE7">
            <w:pPr>
              <w:spacing w:line="480" w:lineRule="auto"/>
              <w:contextualSpacing/>
              <w:rPr>
                <w:sz w:val="20"/>
              </w:rPr>
            </w:pPr>
          </w:p>
        </w:tc>
        <w:tc>
          <w:tcPr>
            <w:tcW w:w="1368" w:type="dxa"/>
          </w:tcPr>
          <w:p w14:paraId="5B4DBD4B" w14:textId="77777777" w:rsidR="00083460" w:rsidRDefault="00083460" w:rsidP="003F4AE7">
            <w:pPr>
              <w:spacing w:line="480" w:lineRule="auto"/>
              <w:contextualSpacing/>
              <w:rPr>
                <w:sz w:val="20"/>
              </w:rPr>
            </w:pPr>
          </w:p>
        </w:tc>
        <w:tc>
          <w:tcPr>
            <w:tcW w:w="1368" w:type="dxa"/>
          </w:tcPr>
          <w:p w14:paraId="5063BC57"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1D3D2422" w14:textId="77777777" w:rsidR="00083460" w:rsidRDefault="00083460" w:rsidP="003F4AE7">
            <w:pPr>
              <w:spacing w:line="480" w:lineRule="auto"/>
              <w:contextualSpacing/>
              <w:rPr>
                <w:sz w:val="20"/>
              </w:rPr>
            </w:pPr>
          </w:p>
        </w:tc>
        <w:tc>
          <w:tcPr>
            <w:tcW w:w="1368" w:type="dxa"/>
          </w:tcPr>
          <w:p w14:paraId="4D9FED9D" w14:textId="77777777" w:rsidR="00083460" w:rsidRDefault="00083460" w:rsidP="003F4AE7">
            <w:pPr>
              <w:spacing w:line="480" w:lineRule="auto"/>
              <w:contextualSpacing/>
              <w:rPr>
                <w:sz w:val="20"/>
              </w:rPr>
            </w:pPr>
          </w:p>
        </w:tc>
        <w:tc>
          <w:tcPr>
            <w:tcW w:w="1368" w:type="dxa"/>
          </w:tcPr>
          <w:p w14:paraId="0B6B81E5" w14:textId="77777777" w:rsidR="00083460" w:rsidRDefault="00083460" w:rsidP="003F4AE7">
            <w:pPr>
              <w:spacing w:line="480" w:lineRule="auto"/>
              <w:contextualSpacing/>
              <w:jc w:val="center"/>
              <w:rPr>
                <w:sz w:val="20"/>
              </w:rPr>
            </w:pPr>
            <w:r>
              <w:rPr>
                <w:sz w:val="20"/>
              </w:rPr>
              <w:t>Strongly</w:t>
            </w:r>
          </w:p>
          <w:p w14:paraId="3662EA36" w14:textId="77777777" w:rsidR="00083460" w:rsidRDefault="00083460" w:rsidP="003F4AE7">
            <w:pPr>
              <w:spacing w:line="480" w:lineRule="auto"/>
              <w:contextualSpacing/>
              <w:jc w:val="center"/>
              <w:rPr>
                <w:sz w:val="20"/>
              </w:rPr>
            </w:pPr>
            <w:r>
              <w:rPr>
                <w:sz w:val="20"/>
              </w:rPr>
              <w:t>Agree</w:t>
            </w:r>
          </w:p>
        </w:tc>
      </w:tr>
    </w:tbl>
    <w:p w14:paraId="5B0322AB" w14:textId="77777777" w:rsidR="00083460" w:rsidRPr="00831F94" w:rsidRDefault="00083460" w:rsidP="003F4AE7">
      <w:pPr>
        <w:spacing w:line="480" w:lineRule="auto"/>
        <w:contextualSpacing/>
      </w:pPr>
      <w:r>
        <w:rPr>
          <w:b/>
          <w:sz w:val="20"/>
        </w:rPr>
        <w:t>15</w:t>
      </w:r>
      <w:r w:rsidRPr="00735FDC">
        <w:rPr>
          <w:b/>
          <w:sz w:val="20"/>
        </w:rPr>
        <w:t xml:space="preserve">. </w:t>
      </w:r>
      <w:r>
        <w:rPr>
          <w:b/>
          <w:sz w:val="20"/>
        </w:rPr>
        <w:t xml:space="preserve"> I felt that I was comfortable with the controls by the end of the video game session.</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6CFAD8C" w14:textId="77777777" w:rsidTr="00083460">
        <w:tc>
          <w:tcPr>
            <w:tcW w:w="1368" w:type="dxa"/>
          </w:tcPr>
          <w:p w14:paraId="2255F30F" w14:textId="77777777" w:rsidR="00083460" w:rsidRDefault="00083460" w:rsidP="003F4AE7">
            <w:pPr>
              <w:spacing w:line="480" w:lineRule="auto"/>
              <w:contextualSpacing/>
              <w:jc w:val="center"/>
              <w:rPr>
                <w:sz w:val="20"/>
              </w:rPr>
            </w:pPr>
            <w:r>
              <w:rPr>
                <w:sz w:val="20"/>
              </w:rPr>
              <w:t>1</w:t>
            </w:r>
          </w:p>
        </w:tc>
        <w:tc>
          <w:tcPr>
            <w:tcW w:w="1368" w:type="dxa"/>
          </w:tcPr>
          <w:p w14:paraId="565A405E" w14:textId="77777777" w:rsidR="00083460" w:rsidRDefault="00083460" w:rsidP="003F4AE7">
            <w:pPr>
              <w:spacing w:line="480" w:lineRule="auto"/>
              <w:contextualSpacing/>
              <w:jc w:val="center"/>
              <w:rPr>
                <w:sz w:val="20"/>
              </w:rPr>
            </w:pPr>
            <w:r>
              <w:rPr>
                <w:sz w:val="20"/>
              </w:rPr>
              <w:t>2</w:t>
            </w:r>
          </w:p>
        </w:tc>
        <w:tc>
          <w:tcPr>
            <w:tcW w:w="1368" w:type="dxa"/>
          </w:tcPr>
          <w:p w14:paraId="5F643FA5" w14:textId="77777777" w:rsidR="00083460" w:rsidRDefault="00083460" w:rsidP="003F4AE7">
            <w:pPr>
              <w:spacing w:line="480" w:lineRule="auto"/>
              <w:contextualSpacing/>
              <w:jc w:val="center"/>
              <w:rPr>
                <w:sz w:val="20"/>
              </w:rPr>
            </w:pPr>
            <w:r>
              <w:rPr>
                <w:sz w:val="20"/>
              </w:rPr>
              <w:t>3</w:t>
            </w:r>
          </w:p>
        </w:tc>
        <w:tc>
          <w:tcPr>
            <w:tcW w:w="1368" w:type="dxa"/>
          </w:tcPr>
          <w:p w14:paraId="23EA938E" w14:textId="77777777" w:rsidR="00083460" w:rsidRDefault="00083460" w:rsidP="003F4AE7">
            <w:pPr>
              <w:spacing w:line="480" w:lineRule="auto"/>
              <w:contextualSpacing/>
              <w:jc w:val="center"/>
              <w:rPr>
                <w:sz w:val="20"/>
              </w:rPr>
            </w:pPr>
            <w:r>
              <w:rPr>
                <w:sz w:val="20"/>
              </w:rPr>
              <w:t>4</w:t>
            </w:r>
          </w:p>
        </w:tc>
        <w:tc>
          <w:tcPr>
            <w:tcW w:w="1368" w:type="dxa"/>
          </w:tcPr>
          <w:p w14:paraId="792B76AA" w14:textId="77777777" w:rsidR="00083460" w:rsidRDefault="00083460" w:rsidP="003F4AE7">
            <w:pPr>
              <w:spacing w:line="480" w:lineRule="auto"/>
              <w:contextualSpacing/>
              <w:jc w:val="center"/>
              <w:rPr>
                <w:sz w:val="20"/>
              </w:rPr>
            </w:pPr>
            <w:r>
              <w:rPr>
                <w:sz w:val="20"/>
              </w:rPr>
              <w:t>5</w:t>
            </w:r>
          </w:p>
        </w:tc>
        <w:tc>
          <w:tcPr>
            <w:tcW w:w="1368" w:type="dxa"/>
          </w:tcPr>
          <w:p w14:paraId="13744DEC" w14:textId="77777777" w:rsidR="00083460" w:rsidRDefault="00083460" w:rsidP="003F4AE7">
            <w:pPr>
              <w:spacing w:line="480" w:lineRule="auto"/>
              <w:contextualSpacing/>
              <w:jc w:val="center"/>
              <w:rPr>
                <w:sz w:val="20"/>
              </w:rPr>
            </w:pPr>
            <w:r>
              <w:rPr>
                <w:sz w:val="20"/>
              </w:rPr>
              <w:t>6</w:t>
            </w:r>
          </w:p>
        </w:tc>
        <w:tc>
          <w:tcPr>
            <w:tcW w:w="1368" w:type="dxa"/>
          </w:tcPr>
          <w:p w14:paraId="6FDE1B71" w14:textId="77777777" w:rsidR="00083460" w:rsidRDefault="00083460" w:rsidP="003F4AE7">
            <w:pPr>
              <w:spacing w:line="480" w:lineRule="auto"/>
              <w:contextualSpacing/>
              <w:jc w:val="center"/>
              <w:rPr>
                <w:sz w:val="20"/>
              </w:rPr>
            </w:pPr>
            <w:r>
              <w:rPr>
                <w:sz w:val="20"/>
              </w:rPr>
              <w:t>7</w:t>
            </w:r>
          </w:p>
        </w:tc>
      </w:tr>
      <w:tr w:rsidR="00083460" w14:paraId="57E61E9B" w14:textId="77777777" w:rsidTr="00083460">
        <w:tc>
          <w:tcPr>
            <w:tcW w:w="1368" w:type="dxa"/>
          </w:tcPr>
          <w:p w14:paraId="58419220" w14:textId="77777777" w:rsidR="00083460" w:rsidRDefault="00083460" w:rsidP="003F4AE7">
            <w:pPr>
              <w:spacing w:line="480" w:lineRule="auto"/>
              <w:contextualSpacing/>
              <w:jc w:val="center"/>
              <w:rPr>
                <w:sz w:val="20"/>
              </w:rPr>
            </w:pPr>
            <w:r>
              <w:rPr>
                <w:sz w:val="20"/>
              </w:rPr>
              <w:lastRenderedPageBreak/>
              <w:t>Strongly Disagree</w:t>
            </w:r>
          </w:p>
        </w:tc>
        <w:tc>
          <w:tcPr>
            <w:tcW w:w="1368" w:type="dxa"/>
          </w:tcPr>
          <w:p w14:paraId="668FAD4A" w14:textId="77777777" w:rsidR="00083460" w:rsidRDefault="00083460" w:rsidP="003F4AE7">
            <w:pPr>
              <w:spacing w:line="480" w:lineRule="auto"/>
              <w:contextualSpacing/>
              <w:rPr>
                <w:sz w:val="20"/>
              </w:rPr>
            </w:pPr>
          </w:p>
        </w:tc>
        <w:tc>
          <w:tcPr>
            <w:tcW w:w="1368" w:type="dxa"/>
          </w:tcPr>
          <w:p w14:paraId="30F7DDA7" w14:textId="77777777" w:rsidR="00083460" w:rsidRDefault="00083460" w:rsidP="003F4AE7">
            <w:pPr>
              <w:spacing w:line="480" w:lineRule="auto"/>
              <w:contextualSpacing/>
              <w:rPr>
                <w:sz w:val="20"/>
              </w:rPr>
            </w:pPr>
          </w:p>
        </w:tc>
        <w:tc>
          <w:tcPr>
            <w:tcW w:w="1368" w:type="dxa"/>
          </w:tcPr>
          <w:p w14:paraId="2FFF2D7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6B808B0B" w14:textId="77777777" w:rsidR="00083460" w:rsidRDefault="00083460" w:rsidP="003F4AE7">
            <w:pPr>
              <w:spacing w:line="480" w:lineRule="auto"/>
              <w:contextualSpacing/>
              <w:rPr>
                <w:sz w:val="20"/>
              </w:rPr>
            </w:pPr>
          </w:p>
        </w:tc>
        <w:tc>
          <w:tcPr>
            <w:tcW w:w="1368" w:type="dxa"/>
          </w:tcPr>
          <w:p w14:paraId="3D630A26" w14:textId="77777777" w:rsidR="00083460" w:rsidRDefault="00083460" w:rsidP="003F4AE7">
            <w:pPr>
              <w:spacing w:line="480" w:lineRule="auto"/>
              <w:contextualSpacing/>
              <w:rPr>
                <w:sz w:val="20"/>
              </w:rPr>
            </w:pPr>
          </w:p>
        </w:tc>
        <w:tc>
          <w:tcPr>
            <w:tcW w:w="1368" w:type="dxa"/>
          </w:tcPr>
          <w:p w14:paraId="1B89360A" w14:textId="77777777" w:rsidR="00083460" w:rsidRDefault="00083460" w:rsidP="003F4AE7">
            <w:pPr>
              <w:spacing w:line="480" w:lineRule="auto"/>
              <w:contextualSpacing/>
              <w:jc w:val="center"/>
              <w:rPr>
                <w:sz w:val="20"/>
              </w:rPr>
            </w:pPr>
            <w:r>
              <w:rPr>
                <w:sz w:val="20"/>
              </w:rPr>
              <w:t>Strongly</w:t>
            </w:r>
          </w:p>
          <w:p w14:paraId="79EAD620" w14:textId="77777777" w:rsidR="00083460" w:rsidRDefault="00083460" w:rsidP="003F4AE7">
            <w:pPr>
              <w:spacing w:line="480" w:lineRule="auto"/>
              <w:contextualSpacing/>
              <w:jc w:val="center"/>
              <w:rPr>
                <w:sz w:val="20"/>
              </w:rPr>
            </w:pPr>
            <w:r>
              <w:rPr>
                <w:sz w:val="20"/>
              </w:rPr>
              <w:t>Agree</w:t>
            </w:r>
          </w:p>
          <w:p w14:paraId="4125882E" w14:textId="77777777" w:rsidR="00083460" w:rsidRDefault="00083460" w:rsidP="003F4AE7">
            <w:pPr>
              <w:spacing w:line="480" w:lineRule="auto"/>
              <w:contextualSpacing/>
              <w:jc w:val="center"/>
              <w:rPr>
                <w:sz w:val="20"/>
              </w:rPr>
            </w:pPr>
          </w:p>
        </w:tc>
      </w:tr>
    </w:tbl>
    <w:p w14:paraId="32310E9B" w14:textId="77777777" w:rsidR="00083460" w:rsidRPr="00831F94" w:rsidRDefault="00083460" w:rsidP="003F4AE7">
      <w:pPr>
        <w:spacing w:line="480" w:lineRule="auto"/>
        <w:contextualSpacing/>
      </w:pPr>
      <w:r>
        <w:rPr>
          <w:b/>
          <w:sz w:val="20"/>
        </w:rPr>
        <w:t>16</w:t>
      </w:r>
      <w:r w:rsidRPr="00735FDC">
        <w:rPr>
          <w:b/>
          <w:sz w:val="20"/>
        </w:rPr>
        <w:t xml:space="preserve">. </w:t>
      </w:r>
      <w:r>
        <w:rPr>
          <w:b/>
          <w:sz w:val="20"/>
        </w:rPr>
        <w:t xml:space="preserve">I felt the video game I played was </w:t>
      </w:r>
      <w:r>
        <w:rPr>
          <w:b/>
          <w:i/>
          <w:sz w:val="20"/>
        </w:rPr>
        <w:t xml:space="preserve">mentally </w:t>
      </w:r>
      <w:r w:rsidRPr="008928F5">
        <w:rPr>
          <w:b/>
          <w:i/>
          <w:sz w:val="20"/>
        </w:rPr>
        <w:t>exhausting</w:t>
      </w:r>
      <w:r>
        <w:rPr>
          <w:b/>
          <w:sz w:val="20"/>
        </w:rPr>
        <w:t>.</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5E2F3521" w14:textId="77777777" w:rsidTr="00083460">
        <w:tc>
          <w:tcPr>
            <w:tcW w:w="1368" w:type="dxa"/>
          </w:tcPr>
          <w:p w14:paraId="1F0A122C" w14:textId="77777777" w:rsidR="00083460" w:rsidRDefault="00083460" w:rsidP="003F4AE7">
            <w:pPr>
              <w:spacing w:line="480" w:lineRule="auto"/>
              <w:contextualSpacing/>
              <w:jc w:val="center"/>
              <w:rPr>
                <w:sz w:val="20"/>
              </w:rPr>
            </w:pPr>
            <w:r>
              <w:rPr>
                <w:sz w:val="20"/>
              </w:rPr>
              <w:t>1</w:t>
            </w:r>
          </w:p>
        </w:tc>
        <w:tc>
          <w:tcPr>
            <w:tcW w:w="1368" w:type="dxa"/>
          </w:tcPr>
          <w:p w14:paraId="6067EEDC" w14:textId="77777777" w:rsidR="00083460" w:rsidRDefault="00083460" w:rsidP="003F4AE7">
            <w:pPr>
              <w:spacing w:line="480" w:lineRule="auto"/>
              <w:contextualSpacing/>
              <w:jc w:val="center"/>
              <w:rPr>
                <w:sz w:val="20"/>
              </w:rPr>
            </w:pPr>
            <w:r>
              <w:rPr>
                <w:sz w:val="20"/>
              </w:rPr>
              <w:t>2</w:t>
            </w:r>
          </w:p>
        </w:tc>
        <w:tc>
          <w:tcPr>
            <w:tcW w:w="1368" w:type="dxa"/>
          </w:tcPr>
          <w:p w14:paraId="0E4355B3" w14:textId="77777777" w:rsidR="00083460" w:rsidRDefault="00083460" w:rsidP="003F4AE7">
            <w:pPr>
              <w:spacing w:line="480" w:lineRule="auto"/>
              <w:contextualSpacing/>
              <w:jc w:val="center"/>
              <w:rPr>
                <w:sz w:val="20"/>
              </w:rPr>
            </w:pPr>
            <w:r>
              <w:rPr>
                <w:sz w:val="20"/>
              </w:rPr>
              <w:t>3</w:t>
            </w:r>
          </w:p>
        </w:tc>
        <w:tc>
          <w:tcPr>
            <w:tcW w:w="1368" w:type="dxa"/>
          </w:tcPr>
          <w:p w14:paraId="483B7D75" w14:textId="77777777" w:rsidR="00083460" w:rsidRDefault="00083460" w:rsidP="003F4AE7">
            <w:pPr>
              <w:spacing w:line="480" w:lineRule="auto"/>
              <w:contextualSpacing/>
              <w:jc w:val="center"/>
              <w:rPr>
                <w:sz w:val="20"/>
              </w:rPr>
            </w:pPr>
            <w:r>
              <w:rPr>
                <w:sz w:val="20"/>
              </w:rPr>
              <w:t>4</w:t>
            </w:r>
          </w:p>
        </w:tc>
        <w:tc>
          <w:tcPr>
            <w:tcW w:w="1368" w:type="dxa"/>
          </w:tcPr>
          <w:p w14:paraId="2D48CBA5" w14:textId="77777777" w:rsidR="00083460" w:rsidRDefault="00083460" w:rsidP="003F4AE7">
            <w:pPr>
              <w:spacing w:line="480" w:lineRule="auto"/>
              <w:contextualSpacing/>
              <w:jc w:val="center"/>
              <w:rPr>
                <w:sz w:val="20"/>
              </w:rPr>
            </w:pPr>
            <w:r>
              <w:rPr>
                <w:sz w:val="20"/>
              </w:rPr>
              <w:t>5</w:t>
            </w:r>
          </w:p>
        </w:tc>
        <w:tc>
          <w:tcPr>
            <w:tcW w:w="1368" w:type="dxa"/>
          </w:tcPr>
          <w:p w14:paraId="5CB9401F" w14:textId="77777777" w:rsidR="00083460" w:rsidRDefault="00083460" w:rsidP="003F4AE7">
            <w:pPr>
              <w:spacing w:line="480" w:lineRule="auto"/>
              <w:contextualSpacing/>
              <w:jc w:val="center"/>
              <w:rPr>
                <w:sz w:val="20"/>
              </w:rPr>
            </w:pPr>
            <w:r>
              <w:rPr>
                <w:sz w:val="20"/>
              </w:rPr>
              <w:t>6</w:t>
            </w:r>
          </w:p>
        </w:tc>
        <w:tc>
          <w:tcPr>
            <w:tcW w:w="1368" w:type="dxa"/>
          </w:tcPr>
          <w:p w14:paraId="49DDD488" w14:textId="77777777" w:rsidR="00083460" w:rsidRDefault="00083460" w:rsidP="003F4AE7">
            <w:pPr>
              <w:spacing w:line="480" w:lineRule="auto"/>
              <w:contextualSpacing/>
              <w:jc w:val="center"/>
              <w:rPr>
                <w:sz w:val="20"/>
              </w:rPr>
            </w:pPr>
            <w:r>
              <w:rPr>
                <w:sz w:val="20"/>
              </w:rPr>
              <w:t>7</w:t>
            </w:r>
          </w:p>
        </w:tc>
      </w:tr>
      <w:tr w:rsidR="00083460" w14:paraId="0B7CF348" w14:textId="77777777" w:rsidTr="00083460">
        <w:tc>
          <w:tcPr>
            <w:tcW w:w="1368" w:type="dxa"/>
          </w:tcPr>
          <w:p w14:paraId="54161704" w14:textId="77777777" w:rsidR="00083460" w:rsidRDefault="00083460" w:rsidP="003F4AE7">
            <w:pPr>
              <w:spacing w:line="480" w:lineRule="auto"/>
              <w:contextualSpacing/>
              <w:jc w:val="center"/>
              <w:rPr>
                <w:sz w:val="20"/>
              </w:rPr>
            </w:pPr>
            <w:r>
              <w:rPr>
                <w:sz w:val="20"/>
              </w:rPr>
              <w:t>Strongly Disagree</w:t>
            </w:r>
          </w:p>
        </w:tc>
        <w:tc>
          <w:tcPr>
            <w:tcW w:w="1368" w:type="dxa"/>
          </w:tcPr>
          <w:p w14:paraId="6E7DE119" w14:textId="77777777" w:rsidR="00083460" w:rsidRDefault="00083460" w:rsidP="003F4AE7">
            <w:pPr>
              <w:spacing w:line="480" w:lineRule="auto"/>
              <w:contextualSpacing/>
              <w:rPr>
                <w:sz w:val="20"/>
              </w:rPr>
            </w:pPr>
          </w:p>
        </w:tc>
        <w:tc>
          <w:tcPr>
            <w:tcW w:w="1368" w:type="dxa"/>
          </w:tcPr>
          <w:p w14:paraId="6E316474" w14:textId="77777777" w:rsidR="00083460" w:rsidRDefault="00083460" w:rsidP="003F4AE7">
            <w:pPr>
              <w:spacing w:line="480" w:lineRule="auto"/>
              <w:contextualSpacing/>
              <w:rPr>
                <w:sz w:val="20"/>
              </w:rPr>
            </w:pPr>
          </w:p>
        </w:tc>
        <w:tc>
          <w:tcPr>
            <w:tcW w:w="1368" w:type="dxa"/>
          </w:tcPr>
          <w:p w14:paraId="77E7B764"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F735DE9" w14:textId="77777777" w:rsidR="00083460" w:rsidRDefault="00083460" w:rsidP="003F4AE7">
            <w:pPr>
              <w:spacing w:line="480" w:lineRule="auto"/>
              <w:contextualSpacing/>
              <w:rPr>
                <w:sz w:val="20"/>
              </w:rPr>
            </w:pPr>
          </w:p>
        </w:tc>
        <w:tc>
          <w:tcPr>
            <w:tcW w:w="1368" w:type="dxa"/>
          </w:tcPr>
          <w:p w14:paraId="57E65A62" w14:textId="77777777" w:rsidR="00083460" w:rsidRDefault="00083460" w:rsidP="003F4AE7">
            <w:pPr>
              <w:spacing w:line="480" w:lineRule="auto"/>
              <w:contextualSpacing/>
              <w:rPr>
                <w:sz w:val="20"/>
              </w:rPr>
            </w:pPr>
          </w:p>
        </w:tc>
        <w:tc>
          <w:tcPr>
            <w:tcW w:w="1368" w:type="dxa"/>
          </w:tcPr>
          <w:p w14:paraId="3B2637EB" w14:textId="77777777" w:rsidR="00083460" w:rsidRDefault="00083460" w:rsidP="003F4AE7">
            <w:pPr>
              <w:spacing w:line="480" w:lineRule="auto"/>
              <w:contextualSpacing/>
              <w:jc w:val="center"/>
              <w:rPr>
                <w:sz w:val="20"/>
              </w:rPr>
            </w:pPr>
            <w:r>
              <w:rPr>
                <w:sz w:val="20"/>
              </w:rPr>
              <w:t>Strongly</w:t>
            </w:r>
          </w:p>
          <w:p w14:paraId="443C15CD" w14:textId="77777777" w:rsidR="00083460" w:rsidRDefault="00083460" w:rsidP="003F4AE7">
            <w:pPr>
              <w:spacing w:line="480" w:lineRule="auto"/>
              <w:contextualSpacing/>
              <w:jc w:val="center"/>
              <w:rPr>
                <w:sz w:val="20"/>
              </w:rPr>
            </w:pPr>
            <w:r>
              <w:rPr>
                <w:sz w:val="20"/>
              </w:rPr>
              <w:t>Agree</w:t>
            </w:r>
          </w:p>
          <w:p w14:paraId="501D34BC" w14:textId="77777777" w:rsidR="00083460" w:rsidRDefault="00083460" w:rsidP="003F4AE7">
            <w:pPr>
              <w:spacing w:line="480" w:lineRule="auto"/>
              <w:contextualSpacing/>
              <w:jc w:val="center"/>
              <w:rPr>
                <w:sz w:val="20"/>
              </w:rPr>
            </w:pPr>
          </w:p>
        </w:tc>
      </w:tr>
    </w:tbl>
    <w:p w14:paraId="538DC29C" w14:textId="77777777" w:rsidR="00083460" w:rsidRPr="00831F94" w:rsidRDefault="00083460" w:rsidP="003F4AE7">
      <w:pPr>
        <w:spacing w:line="480" w:lineRule="auto"/>
        <w:contextualSpacing/>
      </w:pPr>
      <w:r>
        <w:rPr>
          <w:b/>
          <w:sz w:val="20"/>
        </w:rPr>
        <w:t>17</w:t>
      </w:r>
      <w:r w:rsidRPr="00735FDC">
        <w:rPr>
          <w:b/>
          <w:sz w:val="20"/>
        </w:rPr>
        <w:t xml:space="preserve">. </w:t>
      </w:r>
      <w:r>
        <w:rPr>
          <w:b/>
          <w:sz w:val="20"/>
        </w:rPr>
        <w:t>I felt like I behaved aggressively during the video game.</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76C57917" w14:textId="77777777" w:rsidTr="00083460">
        <w:tc>
          <w:tcPr>
            <w:tcW w:w="1368" w:type="dxa"/>
          </w:tcPr>
          <w:p w14:paraId="006FB005" w14:textId="77777777" w:rsidR="00083460" w:rsidRDefault="00083460" w:rsidP="003F4AE7">
            <w:pPr>
              <w:spacing w:line="480" w:lineRule="auto"/>
              <w:contextualSpacing/>
              <w:jc w:val="center"/>
              <w:rPr>
                <w:sz w:val="20"/>
              </w:rPr>
            </w:pPr>
            <w:r>
              <w:rPr>
                <w:sz w:val="20"/>
              </w:rPr>
              <w:t>1</w:t>
            </w:r>
          </w:p>
        </w:tc>
        <w:tc>
          <w:tcPr>
            <w:tcW w:w="1368" w:type="dxa"/>
          </w:tcPr>
          <w:p w14:paraId="57C05F05" w14:textId="77777777" w:rsidR="00083460" w:rsidRDefault="00083460" w:rsidP="003F4AE7">
            <w:pPr>
              <w:spacing w:line="480" w:lineRule="auto"/>
              <w:contextualSpacing/>
              <w:jc w:val="center"/>
              <w:rPr>
                <w:sz w:val="20"/>
              </w:rPr>
            </w:pPr>
            <w:r>
              <w:rPr>
                <w:sz w:val="20"/>
              </w:rPr>
              <w:t>2</w:t>
            </w:r>
          </w:p>
        </w:tc>
        <w:tc>
          <w:tcPr>
            <w:tcW w:w="1368" w:type="dxa"/>
          </w:tcPr>
          <w:p w14:paraId="0A0A2D4B" w14:textId="77777777" w:rsidR="00083460" w:rsidRDefault="00083460" w:rsidP="003F4AE7">
            <w:pPr>
              <w:spacing w:line="480" w:lineRule="auto"/>
              <w:contextualSpacing/>
              <w:jc w:val="center"/>
              <w:rPr>
                <w:sz w:val="20"/>
              </w:rPr>
            </w:pPr>
            <w:r>
              <w:rPr>
                <w:sz w:val="20"/>
              </w:rPr>
              <w:t>3</w:t>
            </w:r>
          </w:p>
        </w:tc>
        <w:tc>
          <w:tcPr>
            <w:tcW w:w="1368" w:type="dxa"/>
          </w:tcPr>
          <w:p w14:paraId="43785975" w14:textId="77777777" w:rsidR="00083460" w:rsidRDefault="00083460" w:rsidP="003F4AE7">
            <w:pPr>
              <w:spacing w:line="480" w:lineRule="auto"/>
              <w:contextualSpacing/>
              <w:jc w:val="center"/>
              <w:rPr>
                <w:sz w:val="20"/>
              </w:rPr>
            </w:pPr>
            <w:r>
              <w:rPr>
                <w:sz w:val="20"/>
              </w:rPr>
              <w:t>4</w:t>
            </w:r>
          </w:p>
        </w:tc>
        <w:tc>
          <w:tcPr>
            <w:tcW w:w="1368" w:type="dxa"/>
          </w:tcPr>
          <w:p w14:paraId="7B0CB4B8" w14:textId="77777777" w:rsidR="00083460" w:rsidRDefault="00083460" w:rsidP="003F4AE7">
            <w:pPr>
              <w:spacing w:line="480" w:lineRule="auto"/>
              <w:contextualSpacing/>
              <w:jc w:val="center"/>
              <w:rPr>
                <w:sz w:val="20"/>
              </w:rPr>
            </w:pPr>
            <w:r>
              <w:rPr>
                <w:sz w:val="20"/>
              </w:rPr>
              <w:t>5</w:t>
            </w:r>
          </w:p>
        </w:tc>
        <w:tc>
          <w:tcPr>
            <w:tcW w:w="1368" w:type="dxa"/>
          </w:tcPr>
          <w:p w14:paraId="317DE12B" w14:textId="77777777" w:rsidR="00083460" w:rsidRDefault="00083460" w:rsidP="003F4AE7">
            <w:pPr>
              <w:spacing w:line="480" w:lineRule="auto"/>
              <w:contextualSpacing/>
              <w:jc w:val="center"/>
              <w:rPr>
                <w:sz w:val="20"/>
              </w:rPr>
            </w:pPr>
            <w:r>
              <w:rPr>
                <w:sz w:val="20"/>
              </w:rPr>
              <w:t>6</w:t>
            </w:r>
          </w:p>
        </w:tc>
        <w:tc>
          <w:tcPr>
            <w:tcW w:w="1368" w:type="dxa"/>
          </w:tcPr>
          <w:p w14:paraId="4533FEDF" w14:textId="77777777" w:rsidR="00083460" w:rsidRDefault="00083460" w:rsidP="003F4AE7">
            <w:pPr>
              <w:spacing w:line="480" w:lineRule="auto"/>
              <w:contextualSpacing/>
              <w:jc w:val="center"/>
              <w:rPr>
                <w:sz w:val="20"/>
              </w:rPr>
            </w:pPr>
            <w:r>
              <w:rPr>
                <w:sz w:val="20"/>
              </w:rPr>
              <w:t>7</w:t>
            </w:r>
          </w:p>
        </w:tc>
      </w:tr>
      <w:tr w:rsidR="00083460" w14:paraId="3475F15F" w14:textId="77777777" w:rsidTr="00083460">
        <w:tc>
          <w:tcPr>
            <w:tcW w:w="1368" w:type="dxa"/>
          </w:tcPr>
          <w:p w14:paraId="10C35D85" w14:textId="77777777" w:rsidR="00083460" w:rsidRDefault="00083460" w:rsidP="003F4AE7">
            <w:pPr>
              <w:spacing w:line="480" w:lineRule="auto"/>
              <w:contextualSpacing/>
              <w:jc w:val="center"/>
              <w:rPr>
                <w:sz w:val="20"/>
              </w:rPr>
            </w:pPr>
            <w:r>
              <w:rPr>
                <w:sz w:val="20"/>
              </w:rPr>
              <w:t>Strongly Disagree</w:t>
            </w:r>
          </w:p>
        </w:tc>
        <w:tc>
          <w:tcPr>
            <w:tcW w:w="1368" w:type="dxa"/>
          </w:tcPr>
          <w:p w14:paraId="31E77C07" w14:textId="77777777" w:rsidR="00083460" w:rsidRDefault="00083460" w:rsidP="003F4AE7">
            <w:pPr>
              <w:spacing w:line="480" w:lineRule="auto"/>
              <w:contextualSpacing/>
              <w:rPr>
                <w:sz w:val="20"/>
              </w:rPr>
            </w:pPr>
          </w:p>
        </w:tc>
        <w:tc>
          <w:tcPr>
            <w:tcW w:w="1368" w:type="dxa"/>
          </w:tcPr>
          <w:p w14:paraId="188DE1AD" w14:textId="77777777" w:rsidR="00083460" w:rsidRDefault="00083460" w:rsidP="003F4AE7">
            <w:pPr>
              <w:spacing w:line="480" w:lineRule="auto"/>
              <w:contextualSpacing/>
              <w:rPr>
                <w:sz w:val="20"/>
              </w:rPr>
            </w:pPr>
          </w:p>
        </w:tc>
        <w:tc>
          <w:tcPr>
            <w:tcW w:w="1368" w:type="dxa"/>
          </w:tcPr>
          <w:p w14:paraId="1617681E"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1B01F834" w14:textId="77777777" w:rsidR="00083460" w:rsidRDefault="00083460" w:rsidP="003F4AE7">
            <w:pPr>
              <w:spacing w:line="480" w:lineRule="auto"/>
              <w:contextualSpacing/>
              <w:rPr>
                <w:sz w:val="20"/>
              </w:rPr>
            </w:pPr>
          </w:p>
        </w:tc>
        <w:tc>
          <w:tcPr>
            <w:tcW w:w="1368" w:type="dxa"/>
          </w:tcPr>
          <w:p w14:paraId="359BAA4C" w14:textId="77777777" w:rsidR="00083460" w:rsidRDefault="00083460" w:rsidP="003F4AE7">
            <w:pPr>
              <w:spacing w:line="480" w:lineRule="auto"/>
              <w:contextualSpacing/>
              <w:rPr>
                <w:sz w:val="20"/>
              </w:rPr>
            </w:pPr>
          </w:p>
        </w:tc>
        <w:tc>
          <w:tcPr>
            <w:tcW w:w="1368" w:type="dxa"/>
          </w:tcPr>
          <w:p w14:paraId="2FE1036C" w14:textId="77777777" w:rsidR="00083460" w:rsidRDefault="00083460" w:rsidP="003F4AE7">
            <w:pPr>
              <w:spacing w:line="480" w:lineRule="auto"/>
              <w:contextualSpacing/>
              <w:jc w:val="center"/>
              <w:rPr>
                <w:sz w:val="20"/>
              </w:rPr>
            </w:pPr>
            <w:r>
              <w:rPr>
                <w:sz w:val="20"/>
              </w:rPr>
              <w:t>Strongly</w:t>
            </w:r>
          </w:p>
          <w:p w14:paraId="664D0998" w14:textId="77777777" w:rsidR="00083460" w:rsidRDefault="00083460" w:rsidP="003F4AE7">
            <w:pPr>
              <w:spacing w:line="480" w:lineRule="auto"/>
              <w:contextualSpacing/>
              <w:jc w:val="center"/>
              <w:rPr>
                <w:sz w:val="20"/>
              </w:rPr>
            </w:pPr>
            <w:r>
              <w:rPr>
                <w:sz w:val="20"/>
              </w:rPr>
              <w:t>Agree</w:t>
            </w:r>
          </w:p>
        </w:tc>
      </w:tr>
    </w:tbl>
    <w:p w14:paraId="2BB9AB98" w14:textId="77777777" w:rsidR="00083460" w:rsidRDefault="00083460" w:rsidP="003F4AE7">
      <w:pPr>
        <w:spacing w:line="480" w:lineRule="auto"/>
        <w:contextualSpacing/>
        <w:rPr>
          <w:b/>
          <w:sz w:val="20"/>
        </w:rPr>
      </w:pPr>
    </w:p>
    <w:p w14:paraId="0CF8B725" w14:textId="77777777" w:rsidR="00083460" w:rsidRPr="00831F94" w:rsidRDefault="00083460" w:rsidP="003F4AE7">
      <w:pPr>
        <w:spacing w:line="480" w:lineRule="auto"/>
        <w:contextualSpacing/>
      </w:pPr>
      <w:r>
        <w:rPr>
          <w:b/>
          <w:sz w:val="20"/>
        </w:rPr>
        <w:t>18</w:t>
      </w:r>
      <w:r w:rsidRPr="00735FDC">
        <w:rPr>
          <w:b/>
          <w:sz w:val="20"/>
        </w:rPr>
        <w:t xml:space="preserve">. </w:t>
      </w:r>
      <w:r>
        <w:rPr>
          <w:b/>
          <w:sz w:val="20"/>
        </w:rPr>
        <w:t>I enjoyed the video game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42313B6F" w14:textId="77777777" w:rsidTr="00083460">
        <w:tc>
          <w:tcPr>
            <w:tcW w:w="1368" w:type="dxa"/>
          </w:tcPr>
          <w:p w14:paraId="3C96C083" w14:textId="77777777" w:rsidR="00083460" w:rsidRDefault="00083460" w:rsidP="003F4AE7">
            <w:pPr>
              <w:spacing w:line="480" w:lineRule="auto"/>
              <w:contextualSpacing/>
              <w:jc w:val="center"/>
              <w:rPr>
                <w:sz w:val="20"/>
              </w:rPr>
            </w:pPr>
            <w:r>
              <w:rPr>
                <w:sz w:val="20"/>
              </w:rPr>
              <w:t>1</w:t>
            </w:r>
          </w:p>
        </w:tc>
        <w:tc>
          <w:tcPr>
            <w:tcW w:w="1368" w:type="dxa"/>
          </w:tcPr>
          <w:p w14:paraId="7E6432A9" w14:textId="77777777" w:rsidR="00083460" w:rsidRDefault="00083460" w:rsidP="003F4AE7">
            <w:pPr>
              <w:spacing w:line="480" w:lineRule="auto"/>
              <w:contextualSpacing/>
              <w:jc w:val="center"/>
              <w:rPr>
                <w:sz w:val="20"/>
              </w:rPr>
            </w:pPr>
            <w:r>
              <w:rPr>
                <w:sz w:val="20"/>
              </w:rPr>
              <w:t>2</w:t>
            </w:r>
          </w:p>
        </w:tc>
        <w:tc>
          <w:tcPr>
            <w:tcW w:w="1368" w:type="dxa"/>
          </w:tcPr>
          <w:p w14:paraId="64F86BC3" w14:textId="77777777" w:rsidR="00083460" w:rsidRDefault="00083460" w:rsidP="003F4AE7">
            <w:pPr>
              <w:spacing w:line="480" w:lineRule="auto"/>
              <w:contextualSpacing/>
              <w:jc w:val="center"/>
              <w:rPr>
                <w:sz w:val="20"/>
              </w:rPr>
            </w:pPr>
            <w:r>
              <w:rPr>
                <w:sz w:val="20"/>
              </w:rPr>
              <w:t>3</w:t>
            </w:r>
          </w:p>
        </w:tc>
        <w:tc>
          <w:tcPr>
            <w:tcW w:w="1368" w:type="dxa"/>
          </w:tcPr>
          <w:p w14:paraId="294B071C" w14:textId="77777777" w:rsidR="00083460" w:rsidRDefault="00083460" w:rsidP="003F4AE7">
            <w:pPr>
              <w:spacing w:line="480" w:lineRule="auto"/>
              <w:contextualSpacing/>
              <w:jc w:val="center"/>
              <w:rPr>
                <w:sz w:val="20"/>
              </w:rPr>
            </w:pPr>
            <w:r>
              <w:rPr>
                <w:sz w:val="20"/>
              </w:rPr>
              <w:t>4</w:t>
            </w:r>
          </w:p>
        </w:tc>
        <w:tc>
          <w:tcPr>
            <w:tcW w:w="1368" w:type="dxa"/>
          </w:tcPr>
          <w:p w14:paraId="3E5C8CE5" w14:textId="77777777" w:rsidR="00083460" w:rsidRDefault="00083460" w:rsidP="003F4AE7">
            <w:pPr>
              <w:spacing w:line="480" w:lineRule="auto"/>
              <w:contextualSpacing/>
              <w:jc w:val="center"/>
              <w:rPr>
                <w:sz w:val="20"/>
              </w:rPr>
            </w:pPr>
            <w:r>
              <w:rPr>
                <w:sz w:val="20"/>
              </w:rPr>
              <w:t>5</w:t>
            </w:r>
          </w:p>
        </w:tc>
        <w:tc>
          <w:tcPr>
            <w:tcW w:w="1368" w:type="dxa"/>
          </w:tcPr>
          <w:p w14:paraId="7F961138" w14:textId="77777777" w:rsidR="00083460" w:rsidRDefault="00083460" w:rsidP="003F4AE7">
            <w:pPr>
              <w:spacing w:line="480" w:lineRule="auto"/>
              <w:contextualSpacing/>
              <w:jc w:val="center"/>
              <w:rPr>
                <w:sz w:val="20"/>
              </w:rPr>
            </w:pPr>
            <w:r>
              <w:rPr>
                <w:sz w:val="20"/>
              </w:rPr>
              <w:t>6</w:t>
            </w:r>
          </w:p>
        </w:tc>
        <w:tc>
          <w:tcPr>
            <w:tcW w:w="1368" w:type="dxa"/>
          </w:tcPr>
          <w:p w14:paraId="3B1F7DFE" w14:textId="77777777" w:rsidR="00083460" w:rsidRDefault="00083460" w:rsidP="003F4AE7">
            <w:pPr>
              <w:spacing w:line="480" w:lineRule="auto"/>
              <w:contextualSpacing/>
              <w:jc w:val="center"/>
              <w:rPr>
                <w:sz w:val="20"/>
              </w:rPr>
            </w:pPr>
            <w:r>
              <w:rPr>
                <w:sz w:val="20"/>
              </w:rPr>
              <w:t>7</w:t>
            </w:r>
          </w:p>
        </w:tc>
      </w:tr>
      <w:tr w:rsidR="00083460" w14:paraId="57498F15" w14:textId="77777777" w:rsidTr="00083460">
        <w:tc>
          <w:tcPr>
            <w:tcW w:w="1368" w:type="dxa"/>
          </w:tcPr>
          <w:p w14:paraId="75C1FA12" w14:textId="77777777" w:rsidR="00083460" w:rsidRDefault="00083460" w:rsidP="003F4AE7">
            <w:pPr>
              <w:spacing w:line="480" w:lineRule="auto"/>
              <w:contextualSpacing/>
              <w:jc w:val="center"/>
              <w:rPr>
                <w:sz w:val="20"/>
              </w:rPr>
            </w:pPr>
            <w:r>
              <w:rPr>
                <w:sz w:val="20"/>
              </w:rPr>
              <w:t>Strongly Disagree</w:t>
            </w:r>
          </w:p>
        </w:tc>
        <w:tc>
          <w:tcPr>
            <w:tcW w:w="1368" w:type="dxa"/>
          </w:tcPr>
          <w:p w14:paraId="2DA38232" w14:textId="77777777" w:rsidR="00083460" w:rsidRDefault="00083460" w:rsidP="003F4AE7">
            <w:pPr>
              <w:spacing w:line="480" w:lineRule="auto"/>
              <w:contextualSpacing/>
              <w:rPr>
                <w:sz w:val="20"/>
              </w:rPr>
            </w:pPr>
          </w:p>
        </w:tc>
        <w:tc>
          <w:tcPr>
            <w:tcW w:w="1368" w:type="dxa"/>
          </w:tcPr>
          <w:p w14:paraId="74C6832A" w14:textId="77777777" w:rsidR="00083460" w:rsidRDefault="00083460" w:rsidP="003F4AE7">
            <w:pPr>
              <w:spacing w:line="480" w:lineRule="auto"/>
              <w:contextualSpacing/>
              <w:rPr>
                <w:sz w:val="20"/>
              </w:rPr>
            </w:pPr>
          </w:p>
        </w:tc>
        <w:tc>
          <w:tcPr>
            <w:tcW w:w="1368" w:type="dxa"/>
          </w:tcPr>
          <w:p w14:paraId="7EA2DBA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8D1064F" w14:textId="77777777" w:rsidR="00083460" w:rsidRDefault="00083460" w:rsidP="003F4AE7">
            <w:pPr>
              <w:spacing w:line="480" w:lineRule="auto"/>
              <w:contextualSpacing/>
              <w:rPr>
                <w:sz w:val="20"/>
              </w:rPr>
            </w:pPr>
          </w:p>
        </w:tc>
        <w:tc>
          <w:tcPr>
            <w:tcW w:w="1368" w:type="dxa"/>
          </w:tcPr>
          <w:p w14:paraId="15EBD58D" w14:textId="77777777" w:rsidR="00083460" w:rsidRDefault="00083460" w:rsidP="003F4AE7">
            <w:pPr>
              <w:spacing w:line="480" w:lineRule="auto"/>
              <w:contextualSpacing/>
              <w:rPr>
                <w:sz w:val="20"/>
              </w:rPr>
            </w:pPr>
          </w:p>
        </w:tc>
        <w:tc>
          <w:tcPr>
            <w:tcW w:w="1368" w:type="dxa"/>
          </w:tcPr>
          <w:p w14:paraId="136C3554" w14:textId="77777777" w:rsidR="00083460" w:rsidRDefault="00083460" w:rsidP="003F4AE7">
            <w:pPr>
              <w:spacing w:line="480" w:lineRule="auto"/>
              <w:contextualSpacing/>
              <w:jc w:val="center"/>
              <w:rPr>
                <w:sz w:val="20"/>
              </w:rPr>
            </w:pPr>
            <w:r>
              <w:rPr>
                <w:sz w:val="20"/>
              </w:rPr>
              <w:t>Strongly</w:t>
            </w:r>
          </w:p>
          <w:p w14:paraId="39468659" w14:textId="77777777" w:rsidR="00083460" w:rsidRDefault="00083460" w:rsidP="003F4AE7">
            <w:pPr>
              <w:spacing w:line="480" w:lineRule="auto"/>
              <w:contextualSpacing/>
              <w:jc w:val="center"/>
              <w:rPr>
                <w:sz w:val="20"/>
              </w:rPr>
            </w:pPr>
            <w:r>
              <w:rPr>
                <w:sz w:val="20"/>
              </w:rPr>
              <w:t>Agree</w:t>
            </w:r>
          </w:p>
          <w:p w14:paraId="619CCBF6" w14:textId="77777777" w:rsidR="00083460" w:rsidRDefault="00083460" w:rsidP="003F4AE7">
            <w:pPr>
              <w:spacing w:line="480" w:lineRule="auto"/>
              <w:contextualSpacing/>
              <w:jc w:val="center"/>
              <w:rPr>
                <w:sz w:val="20"/>
              </w:rPr>
            </w:pPr>
          </w:p>
        </w:tc>
      </w:tr>
    </w:tbl>
    <w:p w14:paraId="3C02F5FD" w14:textId="77777777" w:rsidR="00083460" w:rsidRDefault="00083460" w:rsidP="003F4AE7">
      <w:pPr>
        <w:spacing w:line="480" w:lineRule="auto"/>
        <w:contextualSpacing/>
        <w:rPr>
          <w:b/>
          <w:sz w:val="20"/>
        </w:rPr>
      </w:pPr>
    </w:p>
    <w:p w14:paraId="58A3D130" w14:textId="77777777" w:rsidR="00083460" w:rsidRDefault="00083460" w:rsidP="003F4AE7">
      <w:pPr>
        <w:spacing w:line="480" w:lineRule="auto"/>
        <w:contextualSpacing/>
      </w:pPr>
      <w:r>
        <w:br w:type="page"/>
      </w:r>
      <w:r>
        <w:lastRenderedPageBreak/>
        <w:t xml:space="preserve">Please circle the number to indicate how well each statement describes you. </w:t>
      </w:r>
    </w:p>
    <w:p w14:paraId="1F9CF5F5" w14:textId="77777777" w:rsidR="00083460" w:rsidRDefault="00083460" w:rsidP="003F4AE7">
      <w:pPr>
        <w:spacing w:line="480" w:lineRule="auto"/>
        <w:contextualSpacing/>
      </w:pPr>
    </w:p>
    <w:p w14:paraId="63947179" w14:textId="77777777" w:rsidR="00083460" w:rsidRDefault="00083460" w:rsidP="003F4AE7">
      <w:pPr>
        <w:spacing w:line="480" w:lineRule="auto"/>
        <w:contextualSpacing/>
      </w:pPr>
      <w:r>
        <w:t>1.  I’ve often played games like the one I played today.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56CA843" w14:textId="77777777" w:rsidTr="00083460">
        <w:tc>
          <w:tcPr>
            <w:tcW w:w="1368" w:type="dxa"/>
          </w:tcPr>
          <w:p w14:paraId="50D21502" w14:textId="77777777" w:rsidR="00083460" w:rsidRDefault="00083460" w:rsidP="003F4AE7">
            <w:pPr>
              <w:spacing w:line="480" w:lineRule="auto"/>
              <w:contextualSpacing/>
              <w:jc w:val="center"/>
              <w:rPr>
                <w:sz w:val="20"/>
              </w:rPr>
            </w:pPr>
            <w:r>
              <w:rPr>
                <w:sz w:val="20"/>
              </w:rPr>
              <w:t>1</w:t>
            </w:r>
          </w:p>
        </w:tc>
        <w:tc>
          <w:tcPr>
            <w:tcW w:w="1368" w:type="dxa"/>
          </w:tcPr>
          <w:p w14:paraId="267CD6B4" w14:textId="77777777" w:rsidR="00083460" w:rsidRDefault="00083460" w:rsidP="003F4AE7">
            <w:pPr>
              <w:spacing w:line="480" w:lineRule="auto"/>
              <w:contextualSpacing/>
              <w:jc w:val="center"/>
              <w:rPr>
                <w:sz w:val="20"/>
              </w:rPr>
            </w:pPr>
            <w:r>
              <w:rPr>
                <w:sz w:val="20"/>
              </w:rPr>
              <w:t>2</w:t>
            </w:r>
          </w:p>
        </w:tc>
        <w:tc>
          <w:tcPr>
            <w:tcW w:w="1368" w:type="dxa"/>
          </w:tcPr>
          <w:p w14:paraId="1E457D3A" w14:textId="77777777" w:rsidR="00083460" w:rsidRDefault="00083460" w:rsidP="003F4AE7">
            <w:pPr>
              <w:spacing w:line="480" w:lineRule="auto"/>
              <w:contextualSpacing/>
              <w:jc w:val="center"/>
              <w:rPr>
                <w:sz w:val="20"/>
              </w:rPr>
            </w:pPr>
            <w:r>
              <w:rPr>
                <w:sz w:val="20"/>
              </w:rPr>
              <w:t>3</w:t>
            </w:r>
          </w:p>
        </w:tc>
        <w:tc>
          <w:tcPr>
            <w:tcW w:w="1368" w:type="dxa"/>
          </w:tcPr>
          <w:p w14:paraId="6AE1D8A2" w14:textId="77777777" w:rsidR="00083460" w:rsidRDefault="00083460" w:rsidP="003F4AE7">
            <w:pPr>
              <w:spacing w:line="480" w:lineRule="auto"/>
              <w:contextualSpacing/>
              <w:jc w:val="center"/>
              <w:rPr>
                <w:sz w:val="20"/>
              </w:rPr>
            </w:pPr>
            <w:r>
              <w:rPr>
                <w:sz w:val="20"/>
              </w:rPr>
              <w:t>4</w:t>
            </w:r>
          </w:p>
        </w:tc>
        <w:tc>
          <w:tcPr>
            <w:tcW w:w="1368" w:type="dxa"/>
          </w:tcPr>
          <w:p w14:paraId="7540B263" w14:textId="77777777" w:rsidR="00083460" w:rsidRDefault="00083460" w:rsidP="003F4AE7">
            <w:pPr>
              <w:spacing w:line="480" w:lineRule="auto"/>
              <w:contextualSpacing/>
              <w:jc w:val="center"/>
              <w:rPr>
                <w:sz w:val="20"/>
              </w:rPr>
            </w:pPr>
            <w:r>
              <w:rPr>
                <w:sz w:val="20"/>
              </w:rPr>
              <w:t>5</w:t>
            </w:r>
          </w:p>
        </w:tc>
        <w:tc>
          <w:tcPr>
            <w:tcW w:w="1368" w:type="dxa"/>
          </w:tcPr>
          <w:p w14:paraId="4E0883C3" w14:textId="77777777" w:rsidR="00083460" w:rsidRDefault="00083460" w:rsidP="003F4AE7">
            <w:pPr>
              <w:spacing w:line="480" w:lineRule="auto"/>
              <w:contextualSpacing/>
              <w:jc w:val="center"/>
              <w:rPr>
                <w:sz w:val="20"/>
              </w:rPr>
            </w:pPr>
            <w:r>
              <w:rPr>
                <w:sz w:val="20"/>
              </w:rPr>
              <w:t>6</w:t>
            </w:r>
          </w:p>
        </w:tc>
        <w:tc>
          <w:tcPr>
            <w:tcW w:w="1368" w:type="dxa"/>
          </w:tcPr>
          <w:p w14:paraId="37B3BD29" w14:textId="77777777" w:rsidR="00083460" w:rsidRDefault="00083460" w:rsidP="003F4AE7">
            <w:pPr>
              <w:spacing w:line="480" w:lineRule="auto"/>
              <w:contextualSpacing/>
              <w:jc w:val="center"/>
              <w:rPr>
                <w:sz w:val="20"/>
              </w:rPr>
            </w:pPr>
            <w:r>
              <w:rPr>
                <w:sz w:val="20"/>
              </w:rPr>
              <w:t>7</w:t>
            </w:r>
          </w:p>
        </w:tc>
      </w:tr>
      <w:tr w:rsidR="00083460" w14:paraId="583F7FCD" w14:textId="77777777" w:rsidTr="00083460">
        <w:tc>
          <w:tcPr>
            <w:tcW w:w="1368" w:type="dxa"/>
          </w:tcPr>
          <w:p w14:paraId="347FC811" w14:textId="77777777" w:rsidR="00083460" w:rsidRDefault="00083460" w:rsidP="003F4AE7">
            <w:pPr>
              <w:spacing w:line="480" w:lineRule="auto"/>
              <w:contextualSpacing/>
              <w:jc w:val="center"/>
              <w:rPr>
                <w:sz w:val="20"/>
              </w:rPr>
            </w:pPr>
            <w:r>
              <w:rPr>
                <w:sz w:val="20"/>
              </w:rPr>
              <w:t>Strongly Disagree</w:t>
            </w:r>
          </w:p>
          <w:p w14:paraId="252AF0B8" w14:textId="77777777" w:rsidR="00083460" w:rsidRDefault="00083460" w:rsidP="003F4AE7">
            <w:pPr>
              <w:spacing w:line="480" w:lineRule="auto"/>
              <w:contextualSpacing/>
              <w:jc w:val="center"/>
              <w:rPr>
                <w:sz w:val="20"/>
              </w:rPr>
            </w:pPr>
          </w:p>
        </w:tc>
        <w:tc>
          <w:tcPr>
            <w:tcW w:w="1368" w:type="dxa"/>
          </w:tcPr>
          <w:p w14:paraId="7B6193B0" w14:textId="77777777" w:rsidR="00083460" w:rsidRDefault="00083460" w:rsidP="003F4AE7">
            <w:pPr>
              <w:spacing w:line="480" w:lineRule="auto"/>
              <w:contextualSpacing/>
              <w:rPr>
                <w:sz w:val="20"/>
              </w:rPr>
            </w:pPr>
          </w:p>
        </w:tc>
        <w:tc>
          <w:tcPr>
            <w:tcW w:w="1368" w:type="dxa"/>
          </w:tcPr>
          <w:p w14:paraId="696BC6C3" w14:textId="77777777" w:rsidR="00083460" w:rsidRDefault="00083460" w:rsidP="003F4AE7">
            <w:pPr>
              <w:spacing w:line="480" w:lineRule="auto"/>
              <w:contextualSpacing/>
              <w:rPr>
                <w:sz w:val="20"/>
              </w:rPr>
            </w:pPr>
          </w:p>
        </w:tc>
        <w:tc>
          <w:tcPr>
            <w:tcW w:w="1368" w:type="dxa"/>
          </w:tcPr>
          <w:p w14:paraId="66B5228B"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4DFB2A6D" w14:textId="77777777" w:rsidR="00083460" w:rsidRDefault="00083460" w:rsidP="003F4AE7">
            <w:pPr>
              <w:spacing w:line="480" w:lineRule="auto"/>
              <w:contextualSpacing/>
              <w:rPr>
                <w:sz w:val="20"/>
              </w:rPr>
            </w:pPr>
          </w:p>
        </w:tc>
        <w:tc>
          <w:tcPr>
            <w:tcW w:w="1368" w:type="dxa"/>
          </w:tcPr>
          <w:p w14:paraId="37978212" w14:textId="77777777" w:rsidR="00083460" w:rsidRDefault="00083460" w:rsidP="003F4AE7">
            <w:pPr>
              <w:spacing w:line="480" w:lineRule="auto"/>
              <w:contextualSpacing/>
              <w:rPr>
                <w:sz w:val="20"/>
              </w:rPr>
            </w:pPr>
          </w:p>
        </w:tc>
        <w:tc>
          <w:tcPr>
            <w:tcW w:w="1368" w:type="dxa"/>
          </w:tcPr>
          <w:p w14:paraId="4A65CAA6" w14:textId="77777777" w:rsidR="00083460" w:rsidRDefault="00083460" w:rsidP="003F4AE7">
            <w:pPr>
              <w:spacing w:line="480" w:lineRule="auto"/>
              <w:contextualSpacing/>
              <w:jc w:val="center"/>
              <w:rPr>
                <w:sz w:val="20"/>
              </w:rPr>
            </w:pPr>
            <w:r>
              <w:rPr>
                <w:sz w:val="20"/>
              </w:rPr>
              <w:t>Strongly</w:t>
            </w:r>
          </w:p>
          <w:p w14:paraId="3E1C218A" w14:textId="77777777" w:rsidR="00083460" w:rsidRDefault="00083460" w:rsidP="003F4AE7">
            <w:pPr>
              <w:spacing w:line="480" w:lineRule="auto"/>
              <w:contextualSpacing/>
              <w:jc w:val="center"/>
              <w:rPr>
                <w:sz w:val="20"/>
              </w:rPr>
            </w:pPr>
            <w:r>
              <w:rPr>
                <w:sz w:val="20"/>
              </w:rPr>
              <w:t>Agree</w:t>
            </w:r>
          </w:p>
        </w:tc>
      </w:tr>
    </w:tbl>
    <w:p w14:paraId="1716BF0E" w14:textId="77777777" w:rsidR="00083460" w:rsidRDefault="00083460" w:rsidP="003F4AE7">
      <w:pPr>
        <w:spacing w:line="480" w:lineRule="auto"/>
        <w:contextualSpacing/>
      </w:pPr>
      <w:r>
        <w:t xml:space="preserve"> </w:t>
      </w:r>
    </w:p>
    <w:p w14:paraId="5EAC3EEC" w14:textId="77777777" w:rsidR="00083460" w:rsidRDefault="00083460" w:rsidP="003F4AE7">
      <w:pPr>
        <w:spacing w:line="480" w:lineRule="auto"/>
        <w:contextualSpacing/>
      </w:pPr>
      <w:r>
        <w:t>2. I have experience playing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3BEA328B" w14:textId="77777777" w:rsidTr="00083460">
        <w:tc>
          <w:tcPr>
            <w:tcW w:w="1368" w:type="dxa"/>
          </w:tcPr>
          <w:p w14:paraId="10F6BE7A" w14:textId="77777777" w:rsidR="00083460" w:rsidRDefault="00083460" w:rsidP="003F4AE7">
            <w:pPr>
              <w:spacing w:line="480" w:lineRule="auto"/>
              <w:contextualSpacing/>
              <w:jc w:val="center"/>
              <w:rPr>
                <w:sz w:val="20"/>
              </w:rPr>
            </w:pPr>
            <w:r>
              <w:rPr>
                <w:sz w:val="20"/>
              </w:rPr>
              <w:t>1</w:t>
            </w:r>
          </w:p>
        </w:tc>
        <w:tc>
          <w:tcPr>
            <w:tcW w:w="1368" w:type="dxa"/>
          </w:tcPr>
          <w:p w14:paraId="64F60085" w14:textId="77777777" w:rsidR="00083460" w:rsidRDefault="00083460" w:rsidP="003F4AE7">
            <w:pPr>
              <w:spacing w:line="480" w:lineRule="auto"/>
              <w:contextualSpacing/>
              <w:jc w:val="center"/>
              <w:rPr>
                <w:sz w:val="20"/>
              </w:rPr>
            </w:pPr>
            <w:r>
              <w:rPr>
                <w:sz w:val="20"/>
              </w:rPr>
              <w:t>2</w:t>
            </w:r>
          </w:p>
        </w:tc>
        <w:tc>
          <w:tcPr>
            <w:tcW w:w="1368" w:type="dxa"/>
          </w:tcPr>
          <w:p w14:paraId="4C7EE2FB" w14:textId="77777777" w:rsidR="00083460" w:rsidRDefault="00083460" w:rsidP="003F4AE7">
            <w:pPr>
              <w:spacing w:line="480" w:lineRule="auto"/>
              <w:contextualSpacing/>
              <w:jc w:val="center"/>
              <w:rPr>
                <w:sz w:val="20"/>
              </w:rPr>
            </w:pPr>
            <w:r>
              <w:rPr>
                <w:sz w:val="20"/>
              </w:rPr>
              <w:t>3</w:t>
            </w:r>
          </w:p>
        </w:tc>
        <w:tc>
          <w:tcPr>
            <w:tcW w:w="1368" w:type="dxa"/>
          </w:tcPr>
          <w:p w14:paraId="3AD689E8" w14:textId="77777777" w:rsidR="00083460" w:rsidRDefault="00083460" w:rsidP="003F4AE7">
            <w:pPr>
              <w:spacing w:line="480" w:lineRule="auto"/>
              <w:contextualSpacing/>
              <w:jc w:val="center"/>
              <w:rPr>
                <w:sz w:val="20"/>
              </w:rPr>
            </w:pPr>
            <w:r>
              <w:rPr>
                <w:sz w:val="20"/>
              </w:rPr>
              <w:t>4</w:t>
            </w:r>
          </w:p>
        </w:tc>
        <w:tc>
          <w:tcPr>
            <w:tcW w:w="1368" w:type="dxa"/>
          </w:tcPr>
          <w:p w14:paraId="53755123" w14:textId="77777777" w:rsidR="00083460" w:rsidRDefault="00083460" w:rsidP="003F4AE7">
            <w:pPr>
              <w:spacing w:line="480" w:lineRule="auto"/>
              <w:contextualSpacing/>
              <w:jc w:val="center"/>
              <w:rPr>
                <w:sz w:val="20"/>
              </w:rPr>
            </w:pPr>
            <w:r>
              <w:rPr>
                <w:sz w:val="20"/>
              </w:rPr>
              <w:t>5</w:t>
            </w:r>
          </w:p>
        </w:tc>
        <w:tc>
          <w:tcPr>
            <w:tcW w:w="1368" w:type="dxa"/>
          </w:tcPr>
          <w:p w14:paraId="56B68CF9" w14:textId="77777777" w:rsidR="00083460" w:rsidRDefault="00083460" w:rsidP="003F4AE7">
            <w:pPr>
              <w:spacing w:line="480" w:lineRule="auto"/>
              <w:contextualSpacing/>
              <w:jc w:val="center"/>
              <w:rPr>
                <w:sz w:val="20"/>
              </w:rPr>
            </w:pPr>
            <w:r>
              <w:rPr>
                <w:sz w:val="20"/>
              </w:rPr>
              <w:t>6</w:t>
            </w:r>
          </w:p>
        </w:tc>
        <w:tc>
          <w:tcPr>
            <w:tcW w:w="1368" w:type="dxa"/>
          </w:tcPr>
          <w:p w14:paraId="344AFD75" w14:textId="77777777" w:rsidR="00083460" w:rsidRDefault="00083460" w:rsidP="003F4AE7">
            <w:pPr>
              <w:spacing w:line="480" w:lineRule="auto"/>
              <w:contextualSpacing/>
              <w:jc w:val="center"/>
              <w:rPr>
                <w:sz w:val="20"/>
              </w:rPr>
            </w:pPr>
            <w:r>
              <w:rPr>
                <w:sz w:val="20"/>
              </w:rPr>
              <w:t>7</w:t>
            </w:r>
          </w:p>
        </w:tc>
      </w:tr>
      <w:tr w:rsidR="00083460" w14:paraId="3CFEEB2E" w14:textId="77777777" w:rsidTr="00083460">
        <w:tc>
          <w:tcPr>
            <w:tcW w:w="1368" w:type="dxa"/>
          </w:tcPr>
          <w:p w14:paraId="22A1CB73" w14:textId="77777777" w:rsidR="00083460" w:rsidRDefault="00083460" w:rsidP="003F4AE7">
            <w:pPr>
              <w:spacing w:line="480" w:lineRule="auto"/>
              <w:contextualSpacing/>
              <w:jc w:val="center"/>
              <w:rPr>
                <w:sz w:val="20"/>
              </w:rPr>
            </w:pPr>
            <w:r>
              <w:rPr>
                <w:sz w:val="20"/>
              </w:rPr>
              <w:t>Strongly Disagree</w:t>
            </w:r>
          </w:p>
          <w:p w14:paraId="3406C329" w14:textId="77777777" w:rsidR="00083460" w:rsidRDefault="00083460" w:rsidP="003F4AE7">
            <w:pPr>
              <w:spacing w:line="480" w:lineRule="auto"/>
              <w:contextualSpacing/>
              <w:jc w:val="center"/>
              <w:rPr>
                <w:sz w:val="20"/>
              </w:rPr>
            </w:pPr>
          </w:p>
        </w:tc>
        <w:tc>
          <w:tcPr>
            <w:tcW w:w="1368" w:type="dxa"/>
          </w:tcPr>
          <w:p w14:paraId="0279C135" w14:textId="77777777" w:rsidR="00083460" w:rsidRDefault="00083460" w:rsidP="003F4AE7">
            <w:pPr>
              <w:spacing w:line="480" w:lineRule="auto"/>
              <w:contextualSpacing/>
              <w:rPr>
                <w:sz w:val="20"/>
              </w:rPr>
            </w:pPr>
          </w:p>
        </w:tc>
        <w:tc>
          <w:tcPr>
            <w:tcW w:w="1368" w:type="dxa"/>
          </w:tcPr>
          <w:p w14:paraId="13F5C268" w14:textId="77777777" w:rsidR="00083460" w:rsidRDefault="00083460" w:rsidP="003F4AE7">
            <w:pPr>
              <w:spacing w:line="480" w:lineRule="auto"/>
              <w:contextualSpacing/>
              <w:rPr>
                <w:sz w:val="20"/>
              </w:rPr>
            </w:pPr>
          </w:p>
        </w:tc>
        <w:tc>
          <w:tcPr>
            <w:tcW w:w="1368" w:type="dxa"/>
          </w:tcPr>
          <w:p w14:paraId="562FD371"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3CF87B9" w14:textId="77777777" w:rsidR="00083460" w:rsidRDefault="00083460" w:rsidP="003F4AE7">
            <w:pPr>
              <w:spacing w:line="480" w:lineRule="auto"/>
              <w:contextualSpacing/>
              <w:rPr>
                <w:sz w:val="20"/>
              </w:rPr>
            </w:pPr>
          </w:p>
        </w:tc>
        <w:tc>
          <w:tcPr>
            <w:tcW w:w="1368" w:type="dxa"/>
          </w:tcPr>
          <w:p w14:paraId="4B966660" w14:textId="77777777" w:rsidR="00083460" w:rsidRDefault="00083460" w:rsidP="003F4AE7">
            <w:pPr>
              <w:spacing w:line="480" w:lineRule="auto"/>
              <w:contextualSpacing/>
              <w:rPr>
                <w:sz w:val="20"/>
              </w:rPr>
            </w:pPr>
          </w:p>
        </w:tc>
        <w:tc>
          <w:tcPr>
            <w:tcW w:w="1368" w:type="dxa"/>
          </w:tcPr>
          <w:p w14:paraId="63E2441E" w14:textId="77777777" w:rsidR="00083460" w:rsidRDefault="00083460" w:rsidP="003F4AE7">
            <w:pPr>
              <w:spacing w:line="480" w:lineRule="auto"/>
              <w:contextualSpacing/>
              <w:jc w:val="center"/>
              <w:rPr>
                <w:sz w:val="20"/>
              </w:rPr>
            </w:pPr>
            <w:r>
              <w:rPr>
                <w:sz w:val="20"/>
              </w:rPr>
              <w:t>Strongly</w:t>
            </w:r>
          </w:p>
          <w:p w14:paraId="7A5C2B88" w14:textId="77777777" w:rsidR="00083460" w:rsidRDefault="00083460" w:rsidP="003F4AE7">
            <w:pPr>
              <w:spacing w:line="480" w:lineRule="auto"/>
              <w:contextualSpacing/>
              <w:jc w:val="center"/>
              <w:rPr>
                <w:sz w:val="20"/>
              </w:rPr>
            </w:pPr>
            <w:r>
              <w:rPr>
                <w:sz w:val="20"/>
              </w:rPr>
              <w:t>Agree</w:t>
            </w:r>
          </w:p>
        </w:tc>
      </w:tr>
    </w:tbl>
    <w:p w14:paraId="1A911769" w14:textId="77777777" w:rsidR="00083460" w:rsidRDefault="00083460" w:rsidP="003F4AE7">
      <w:pPr>
        <w:spacing w:line="480" w:lineRule="auto"/>
        <w:contextualSpacing/>
      </w:pPr>
    </w:p>
    <w:p w14:paraId="4B3BC680" w14:textId="77777777" w:rsidR="00083460" w:rsidRDefault="00083460" w:rsidP="003F4AE7">
      <w:pPr>
        <w:spacing w:line="480" w:lineRule="auto"/>
        <w:contextualSpacing/>
      </w:pPr>
      <w:r>
        <w:t>3. I am good at first-person shooter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27F2BB48" w14:textId="77777777" w:rsidTr="00083460">
        <w:tc>
          <w:tcPr>
            <w:tcW w:w="1368" w:type="dxa"/>
          </w:tcPr>
          <w:p w14:paraId="4F3AEE8C" w14:textId="77777777" w:rsidR="00083460" w:rsidRDefault="00083460" w:rsidP="003F4AE7">
            <w:pPr>
              <w:spacing w:line="480" w:lineRule="auto"/>
              <w:contextualSpacing/>
              <w:jc w:val="center"/>
              <w:rPr>
                <w:sz w:val="20"/>
              </w:rPr>
            </w:pPr>
            <w:r>
              <w:rPr>
                <w:sz w:val="20"/>
              </w:rPr>
              <w:t>1</w:t>
            </w:r>
          </w:p>
        </w:tc>
        <w:tc>
          <w:tcPr>
            <w:tcW w:w="1368" w:type="dxa"/>
          </w:tcPr>
          <w:p w14:paraId="22DE46BB" w14:textId="77777777" w:rsidR="00083460" w:rsidRDefault="00083460" w:rsidP="003F4AE7">
            <w:pPr>
              <w:spacing w:line="480" w:lineRule="auto"/>
              <w:contextualSpacing/>
              <w:jc w:val="center"/>
              <w:rPr>
                <w:sz w:val="20"/>
              </w:rPr>
            </w:pPr>
            <w:r>
              <w:rPr>
                <w:sz w:val="20"/>
              </w:rPr>
              <w:t>2</w:t>
            </w:r>
          </w:p>
        </w:tc>
        <w:tc>
          <w:tcPr>
            <w:tcW w:w="1368" w:type="dxa"/>
          </w:tcPr>
          <w:p w14:paraId="444C2D8E" w14:textId="77777777" w:rsidR="00083460" w:rsidRDefault="00083460" w:rsidP="003F4AE7">
            <w:pPr>
              <w:spacing w:line="480" w:lineRule="auto"/>
              <w:contextualSpacing/>
              <w:jc w:val="center"/>
              <w:rPr>
                <w:sz w:val="20"/>
              </w:rPr>
            </w:pPr>
            <w:r>
              <w:rPr>
                <w:sz w:val="20"/>
              </w:rPr>
              <w:t>3</w:t>
            </w:r>
          </w:p>
        </w:tc>
        <w:tc>
          <w:tcPr>
            <w:tcW w:w="1368" w:type="dxa"/>
          </w:tcPr>
          <w:p w14:paraId="397C6E36" w14:textId="77777777" w:rsidR="00083460" w:rsidRDefault="00083460" w:rsidP="003F4AE7">
            <w:pPr>
              <w:spacing w:line="480" w:lineRule="auto"/>
              <w:contextualSpacing/>
              <w:jc w:val="center"/>
              <w:rPr>
                <w:sz w:val="20"/>
              </w:rPr>
            </w:pPr>
            <w:r>
              <w:rPr>
                <w:sz w:val="20"/>
              </w:rPr>
              <w:t>4</w:t>
            </w:r>
          </w:p>
        </w:tc>
        <w:tc>
          <w:tcPr>
            <w:tcW w:w="1368" w:type="dxa"/>
          </w:tcPr>
          <w:p w14:paraId="759CEE59" w14:textId="77777777" w:rsidR="00083460" w:rsidRDefault="00083460" w:rsidP="003F4AE7">
            <w:pPr>
              <w:spacing w:line="480" w:lineRule="auto"/>
              <w:contextualSpacing/>
              <w:jc w:val="center"/>
              <w:rPr>
                <w:sz w:val="20"/>
              </w:rPr>
            </w:pPr>
            <w:r>
              <w:rPr>
                <w:sz w:val="20"/>
              </w:rPr>
              <w:t>5</w:t>
            </w:r>
          </w:p>
        </w:tc>
        <w:tc>
          <w:tcPr>
            <w:tcW w:w="1368" w:type="dxa"/>
          </w:tcPr>
          <w:p w14:paraId="2070B948" w14:textId="77777777" w:rsidR="00083460" w:rsidRDefault="00083460" w:rsidP="003F4AE7">
            <w:pPr>
              <w:spacing w:line="480" w:lineRule="auto"/>
              <w:contextualSpacing/>
              <w:jc w:val="center"/>
              <w:rPr>
                <w:sz w:val="20"/>
              </w:rPr>
            </w:pPr>
            <w:r>
              <w:rPr>
                <w:sz w:val="20"/>
              </w:rPr>
              <w:t>6</w:t>
            </w:r>
          </w:p>
        </w:tc>
        <w:tc>
          <w:tcPr>
            <w:tcW w:w="1368" w:type="dxa"/>
          </w:tcPr>
          <w:p w14:paraId="1F80B6D5" w14:textId="77777777" w:rsidR="00083460" w:rsidRDefault="00083460" w:rsidP="003F4AE7">
            <w:pPr>
              <w:spacing w:line="480" w:lineRule="auto"/>
              <w:contextualSpacing/>
              <w:jc w:val="center"/>
              <w:rPr>
                <w:sz w:val="20"/>
              </w:rPr>
            </w:pPr>
            <w:r>
              <w:rPr>
                <w:sz w:val="20"/>
              </w:rPr>
              <w:t>7</w:t>
            </w:r>
          </w:p>
        </w:tc>
      </w:tr>
      <w:tr w:rsidR="00083460" w14:paraId="26E92C0D" w14:textId="77777777" w:rsidTr="00083460">
        <w:tc>
          <w:tcPr>
            <w:tcW w:w="1368" w:type="dxa"/>
          </w:tcPr>
          <w:p w14:paraId="260791F3" w14:textId="77777777" w:rsidR="00083460" w:rsidRDefault="00083460" w:rsidP="003F4AE7">
            <w:pPr>
              <w:spacing w:line="480" w:lineRule="auto"/>
              <w:contextualSpacing/>
              <w:jc w:val="center"/>
              <w:rPr>
                <w:sz w:val="20"/>
              </w:rPr>
            </w:pPr>
            <w:r>
              <w:rPr>
                <w:sz w:val="20"/>
              </w:rPr>
              <w:t>Strongly Disagree</w:t>
            </w:r>
          </w:p>
          <w:p w14:paraId="0B76D41F" w14:textId="77777777" w:rsidR="00083460" w:rsidRDefault="00083460" w:rsidP="003F4AE7">
            <w:pPr>
              <w:spacing w:line="480" w:lineRule="auto"/>
              <w:contextualSpacing/>
              <w:jc w:val="center"/>
              <w:rPr>
                <w:sz w:val="20"/>
              </w:rPr>
            </w:pPr>
          </w:p>
        </w:tc>
        <w:tc>
          <w:tcPr>
            <w:tcW w:w="1368" w:type="dxa"/>
          </w:tcPr>
          <w:p w14:paraId="68B46F9E" w14:textId="77777777" w:rsidR="00083460" w:rsidRDefault="00083460" w:rsidP="003F4AE7">
            <w:pPr>
              <w:spacing w:line="480" w:lineRule="auto"/>
              <w:contextualSpacing/>
              <w:rPr>
                <w:sz w:val="20"/>
              </w:rPr>
            </w:pPr>
          </w:p>
        </w:tc>
        <w:tc>
          <w:tcPr>
            <w:tcW w:w="1368" w:type="dxa"/>
          </w:tcPr>
          <w:p w14:paraId="6D2AEFBD" w14:textId="77777777" w:rsidR="00083460" w:rsidRDefault="00083460" w:rsidP="003F4AE7">
            <w:pPr>
              <w:spacing w:line="480" w:lineRule="auto"/>
              <w:contextualSpacing/>
              <w:rPr>
                <w:sz w:val="20"/>
              </w:rPr>
            </w:pPr>
          </w:p>
        </w:tc>
        <w:tc>
          <w:tcPr>
            <w:tcW w:w="1368" w:type="dxa"/>
          </w:tcPr>
          <w:p w14:paraId="233C22B8"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550CA676" w14:textId="77777777" w:rsidR="00083460" w:rsidRDefault="00083460" w:rsidP="003F4AE7">
            <w:pPr>
              <w:spacing w:line="480" w:lineRule="auto"/>
              <w:contextualSpacing/>
              <w:rPr>
                <w:sz w:val="20"/>
              </w:rPr>
            </w:pPr>
          </w:p>
        </w:tc>
        <w:tc>
          <w:tcPr>
            <w:tcW w:w="1368" w:type="dxa"/>
          </w:tcPr>
          <w:p w14:paraId="615AF0DB" w14:textId="77777777" w:rsidR="00083460" w:rsidRDefault="00083460" w:rsidP="003F4AE7">
            <w:pPr>
              <w:spacing w:line="480" w:lineRule="auto"/>
              <w:contextualSpacing/>
              <w:rPr>
                <w:sz w:val="20"/>
              </w:rPr>
            </w:pPr>
          </w:p>
        </w:tc>
        <w:tc>
          <w:tcPr>
            <w:tcW w:w="1368" w:type="dxa"/>
          </w:tcPr>
          <w:p w14:paraId="78D6E24A" w14:textId="77777777" w:rsidR="00083460" w:rsidRDefault="00083460" w:rsidP="003F4AE7">
            <w:pPr>
              <w:spacing w:line="480" w:lineRule="auto"/>
              <w:contextualSpacing/>
              <w:jc w:val="center"/>
              <w:rPr>
                <w:sz w:val="20"/>
              </w:rPr>
            </w:pPr>
            <w:r>
              <w:rPr>
                <w:sz w:val="20"/>
              </w:rPr>
              <w:t>Strongly</w:t>
            </w:r>
          </w:p>
          <w:p w14:paraId="66B41DD4" w14:textId="77777777" w:rsidR="00083460" w:rsidRDefault="00083460" w:rsidP="003F4AE7">
            <w:pPr>
              <w:spacing w:line="480" w:lineRule="auto"/>
              <w:contextualSpacing/>
              <w:jc w:val="center"/>
              <w:rPr>
                <w:sz w:val="20"/>
              </w:rPr>
            </w:pPr>
            <w:r>
              <w:rPr>
                <w:sz w:val="20"/>
              </w:rPr>
              <w:t>Agree</w:t>
            </w:r>
          </w:p>
        </w:tc>
      </w:tr>
    </w:tbl>
    <w:p w14:paraId="5A4BC6FD" w14:textId="77777777" w:rsidR="00083460" w:rsidRDefault="00083460" w:rsidP="003F4AE7">
      <w:pPr>
        <w:spacing w:line="480" w:lineRule="auto"/>
        <w:contextualSpacing/>
      </w:pPr>
    </w:p>
    <w:p w14:paraId="281DB0B4" w14:textId="77777777" w:rsidR="00083460" w:rsidRDefault="00083460" w:rsidP="003F4AE7">
      <w:pPr>
        <w:spacing w:line="480" w:lineRule="auto"/>
        <w:contextualSpacing/>
      </w:pPr>
      <w:r>
        <w:t>4. I am comfortable with using a mouse and keyboard to play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6D5CFD01" w14:textId="77777777" w:rsidTr="00083460">
        <w:tc>
          <w:tcPr>
            <w:tcW w:w="1368" w:type="dxa"/>
          </w:tcPr>
          <w:p w14:paraId="1610A63C" w14:textId="77777777" w:rsidR="00083460" w:rsidRDefault="00083460" w:rsidP="003F4AE7">
            <w:pPr>
              <w:spacing w:line="480" w:lineRule="auto"/>
              <w:contextualSpacing/>
              <w:jc w:val="center"/>
              <w:rPr>
                <w:sz w:val="20"/>
              </w:rPr>
            </w:pPr>
            <w:r>
              <w:rPr>
                <w:sz w:val="20"/>
              </w:rPr>
              <w:t>1</w:t>
            </w:r>
          </w:p>
        </w:tc>
        <w:tc>
          <w:tcPr>
            <w:tcW w:w="1368" w:type="dxa"/>
          </w:tcPr>
          <w:p w14:paraId="17C61228" w14:textId="77777777" w:rsidR="00083460" w:rsidRDefault="00083460" w:rsidP="003F4AE7">
            <w:pPr>
              <w:spacing w:line="480" w:lineRule="auto"/>
              <w:contextualSpacing/>
              <w:jc w:val="center"/>
              <w:rPr>
                <w:sz w:val="20"/>
              </w:rPr>
            </w:pPr>
            <w:r>
              <w:rPr>
                <w:sz w:val="20"/>
              </w:rPr>
              <w:t>2</w:t>
            </w:r>
          </w:p>
        </w:tc>
        <w:tc>
          <w:tcPr>
            <w:tcW w:w="1368" w:type="dxa"/>
          </w:tcPr>
          <w:p w14:paraId="24B35183" w14:textId="77777777" w:rsidR="00083460" w:rsidRDefault="00083460" w:rsidP="003F4AE7">
            <w:pPr>
              <w:spacing w:line="480" w:lineRule="auto"/>
              <w:contextualSpacing/>
              <w:jc w:val="center"/>
              <w:rPr>
                <w:sz w:val="20"/>
              </w:rPr>
            </w:pPr>
            <w:r>
              <w:rPr>
                <w:sz w:val="20"/>
              </w:rPr>
              <w:t>3</w:t>
            </w:r>
          </w:p>
        </w:tc>
        <w:tc>
          <w:tcPr>
            <w:tcW w:w="1368" w:type="dxa"/>
          </w:tcPr>
          <w:p w14:paraId="0E4AE549" w14:textId="77777777" w:rsidR="00083460" w:rsidRDefault="00083460" w:rsidP="003F4AE7">
            <w:pPr>
              <w:spacing w:line="480" w:lineRule="auto"/>
              <w:contextualSpacing/>
              <w:jc w:val="center"/>
              <w:rPr>
                <w:sz w:val="20"/>
              </w:rPr>
            </w:pPr>
            <w:r>
              <w:rPr>
                <w:sz w:val="20"/>
              </w:rPr>
              <w:t>4</w:t>
            </w:r>
          </w:p>
        </w:tc>
        <w:tc>
          <w:tcPr>
            <w:tcW w:w="1368" w:type="dxa"/>
          </w:tcPr>
          <w:p w14:paraId="6A4ADB10" w14:textId="77777777" w:rsidR="00083460" w:rsidRDefault="00083460" w:rsidP="003F4AE7">
            <w:pPr>
              <w:spacing w:line="480" w:lineRule="auto"/>
              <w:contextualSpacing/>
              <w:jc w:val="center"/>
              <w:rPr>
                <w:sz w:val="20"/>
              </w:rPr>
            </w:pPr>
            <w:r>
              <w:rPr>
                <w:sz w:val="20"/>
              </w:rPr>
              <w:t>5</w:t>
            </w:r>
          </w:p>
        </w:tc>
        <w:tc>
          <w:tcPr>
            <w:tcW w:w="1368" w:type="dxa"/>
          </w:tcPr>
          <w:p w14:paraId="54C2E1D5" w14:textId="77777777" w:rsidR="00083460" w:rsidRDefault="00083460" w:rsidP="003F4AE7">
            <w:pPr>
              <w:spacing w:line="480" w:lineRule="auto"/>
              <w:contextualSpacing/>
              <w:jc w:val="center"/>
              <w:rPr>
                <w:sz w:val="20"/>
              </w:rPr>
            </w:pPr>
            <w:r>
              <w:rPr>
                <w:sz w:val="20"/>
              </w:rPr>
              <w:t>6</w:t>
            </w:r>
          </w:p>
        </w:tc>
        <w:tc>
          <w:tcPr>
            <w:tcW w:w="1368" w:type="dxa"/>
          </w:tcPr>
          <w:p w14:paraId="535E8D3B" w14:textId="77777777" w:rsidR="00083460" w:rsidRDefault="00083460" w:rsidP="003F4AE7">
            <w:pPr>
              <w:spacing w:line="480" w:lineRule="auto"/>
              <w:contextualSpacing/>
              <w:jc w:val="center"/>
              <w:rPr>
                <w:sz w:val="20"/>
              </w:rPr>
            </w:pPr>
            <w:r>
              <w:rPr>
                <w:sz w:val="20"/>
              </w:rPr>
              <w:t>7</w:t>
            </w:r>
          </w:p>
        </w:tc>
      </w:tr>
      <w:tr w:rsidR="00083460" w14:paraId="55D4BF15" w14:textId="77777777" w:rsidTr="00083460">
        <w:tc>
          <w:tcPr>
            <w:tcW w:w="1368" w:type="dxa"/>
          </w:tcPr>
          <w:p w14:paraId="2362F0C6" w14:textId="77777777" w:rsidR="00083460" w:rsidRDefault="00083460" w:rsidP="003F4AE7">
            <w:pPr>
              <w:spacing w:line="480" w:lineRule="auto"/>
              <w:contextualSpacing/>
              <w:jc w:val="center"/>
              <w:rPr>
                <w:sz w:val="20"/>
              </w:rPr>
            </w:pPr>
            <w:r>
              <w:rPr>
                <w:sz w:val="20"/>
              </w:rPr>
              <w:t>Strongly Disagree</w:t>
            </w:r>
          </w:p>
          <w:p w14:paraId="25BB9481" w14:textId="77777777" w:rsidR="00083460" w:rsidRDefault="00083460" w:rsidP="003F4AE7">
            <w:pPr>
              <w:spacing w:line="480" w:lineRule="auto"/>
              <w:contextualSpacing/>
              <w:jc w:val="center"/>
              <w:rPr>
                <w:sz w:val="20"/>
              </w:rPr>
            </w:pPr>
          </w:p>
        </w:tc>
        <w:tc>
          <w:tcPr>
            <w:tcW w:w="1368" w:type="dxa"/>
          </w:tcPr>
          <w:p w14:paraId="283CD1A9" w14:textId="77777777" w:rsidR="00083460" w:rsidRDefault="00083460" w:rsidP="003F4AE7">
            <w:pPr>
              <w:spacing w:line="480" w:lineRule="auto"/>
              <w:contextualSpacing/>
              <w:rPr>
                <w:sz w:val="20"/>
              </w:rPr>
            </w:pPr>
          </w:p>
        </w:tc>
        <w:tc>
          <w:tcPr>
            <w:tcW w:w="1368" w:type="dxa"/>
          </w:tcPr>
          <w:p w14:paraId="40440E18" w14:textId="77777777" w:rsidR="00083460" w:rsidRDefault="00083460" w:rsidP="003F4AE7">
            <w:pPr>
              <w:spacing w:line="480" w:lineRule="auto"/>
              <w:contextualSpacing/>
              <w:rPr>
                <w:sz w:val="20"/>
              </w:rPr>
            </w:pPr>
          </w:p>
        </w:tc>
        <w:tc>
          <w:tcPr>
            <w:tcW w:w="1368" w:type="dxa"/>
          </w:tcPr>
          <w:p w14:paraId="0DDD966C"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8E06FB3" w14:textId="77777777" w:rsidR="00083460" w:rsidRDefault="00083460" w:rsidP="003F4AE7">
            <w:pPr>
              <w:spacing w:line="480" w:lineRule="auto"/>
              <w:contextualSpacing/>
              <w:rPr>
                <w:sz w:val="20"/>
              </w:rPr>
            </w:pPr>
          </w:p>
        </w:tc>
        <w:tc>
          <w:tcPr>
            <w:tcW w:w="1368" w:type="dxa"/>
          </w:tcPr>
          <w:p w14:paraId="2529DDED" w14:textId="77777777" w:rsidR="00083460" w:rsidRDefault="00083460" w:rsidP="003F4AE7">
            <w:pPr>
              <w:spacing w:line="480" w:lineRule="auto"/>
              <w:contextualSpacing/>
              <w:rPr>
                <w:sz w:val="20"/>
              </w:rPr>
            </w:pPr>
          </w:p>
        </w:tc>
        <w:tc>
          <w:tcPr>
            <w:tcW w:w="1368" w:type="dxa"/>
          </w:tcPr>
          <w:p w14:paraId="523393E7" w14:textId="77777777" w:rsidR="00083460" w:rsidRDefault="00083460" w:rsidP="003F4AE7">
            <w:pPr>
              <w:spacing w:line="480" w:lineRule="auto"/>
              <w:contextualSpacing/>
              <w:jc w:val="center"/>
              <w:rPr>
                <w:sz w:val="20"/>
              </w:rPr>
            </w:pPr>
            <w:r>
              <w:rPr>
                <w:sz w:val="20"/>
              </w:rPr>
              <w:t>Strongly</w:t>
            </w:r>
          </w:p>
          <w:p w14:paraId="1FBDF7B6" w14:textId="77777777" w:rsidR="00083460" w:rsidRDefault="00083460" w:rsidP="003F4AE7">
            <w:pPr>
              <w:spacing w:line="480" w:lineRule="auto"/>
              <w:contextualSpacing/>
              <w:jc w:val="center"/>
              <w:rPr>
                <w:sz w:val="20"/>
              </w:rPr>
            </w:pPr>
            <w:r>
              <w:rPr>
                <w:sz w:val="20"/>
              </w:rPr>
              <w:t>Agree</w:t>
            </w:r>
          </w:p>
        </w:tc>
      </w:tr>
    </w:tbl>
    <w:p w14:paraId="5DB36AC9" w14:textId="77777777" w:rsidR="00083460" w:rsidRDefault="00083460" w:rsidP="003F4AE7">
      <w:pPr>
        <w:spacing w:line="480" w:lineRule="auto"/>
        <w:contextualSpacing/>
      </w:pPr>
    </w:p>
    <w:p w14:paraId="471478E9" w14:textId="77777777" w:rsidR="00083460" w:rsidRDefault="00083460" w:rsidP="003F4AE7">
      <w:pPr>
        <w:spacing w:line="480" w:lineRule="auto"/>
        <w:contextualSpacing/>
      </w:pPr>
      <w:r>
        <w:lastRenderedPageBreak/>
        <w:t>5. I play video games frequently.</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19A1355B" w14:textId="77777777" w:rsidTr="00083460">
        <w:tc>
          <w:tcPr>
            <w:tcW w:w="1368" w:type="dxa"/>
          </w:tcPr>
          <w:p w14:paraId="776F5EF4" w14:textId="77777777" w:rsidR="00083460" w:rsidRDefault="00083460" w:rsidP="003F4AE7">
            <w:pPr>
              <w:spacing w:line="480" w:lineRule="auto"/>
              <w:contextualSpacing/>
              <w:jc w:val="center"/>
              <w:rPr>
                <w:sz w:val="20"/>
              </w:rPr>
            </w:pPr>
            <w:r>
              <w:rPr>
                <w:sz w:val="20"/>
              </w:rPr>
              <w:t>1</w:t>
            </w:r>
          </w:p>
        </w:tc>
        <w:tc>
          <w:tcPr>
            <w:tcW w:w="1368" w:type="dxa"/>
          </w:tcPr>
          <w:p w14:paraId="069AAE74" w14:textId="77777777" w:rsidR="00083460" w:rsidRDefault="00083460" w:rsidP="003F4AE7">
            <w:pPr>
              <w:spacing w:line="480" w:lineRule="auto"/>
              <w:contextualSpacing/>
              <w:jc w:val="center"/>
              <w:rPr>
                <w:sz w:val="20"/>
              </w:rPr>
            </w:pPr>
            <w:r>
              <w:rPr>
                <w:sz w:val="20"/>
              </w:rPr>
              <w:t>2</w:t>
            </w:r>
          </w:p>
        </w:tc>
        <w:tc>
          <w:tcPr>
            <w:tcW w:w="1368" w:type="dxa"/>
          </w:tcPr>
          <w:p w14:paraId="77235CB2" w14:textId="77777777" w:rsidR="00083460" w:rsidRDefault="00083460" w:rsidP="003F4AE7">
            <w:pPr>
              <w:spacing w:line="480" w:lineRule="auto"/>
              <w:contextualSpacing/>
              <w:jc w:val="center"/>
              <w:rPr>
                <w:sz w:val="20"/>
              </w:rPr>
            </w:pPr>
            <w:r>
              <w:rPr>
                <w:sz w:val="20"/>
              </w:rPr>
              <w:t>3</w:t>
            </w:r>
          </w:p>
        </w:tc>
        <w:tc>
          <w:tcPr>
            <w:tcW w:w="1368" w:type="dxa"/>
          </w:tcPr>
          <w:p w14:paraId="22A82096" w14:textId="77777777" w:rsidR="00083460" w:rsidRDefault="00083460" w:rsidP="003F4AE7">
            <w:pPr>
              <w:spacing w:line="480" w:lineRule="auto"/>
              <w:contextualSpacing/>
              <w:jc w:val="center"/>
              <w:rPr>
                <w:sz w:val="20"/>
              </w:rPr>
            </w:pPr>
            <w:r>
              <w:rPr>
                <w:sz w:val="20"/>
              </w:rPr>
              <w:t>4</w:t>
            </w:r>
          </w:p>
        </w:tc>
        <w:tc>
          <w:tcPr>
            <w:tcW w:w="1368" w:type="dxa"/>
          </w:tcPr>
          <w:p w14:paraId="26F6E127" w14:textId="77777777" w:rsidR="00083460" w:rsidRDefault="00083460" w:rsidP="003F4AE7">
            <w:pPr>
              <w:spacing w:line="480" w:lineRule="auto"/>
              <w:contextualSpacing/>
              <w:jc w:val="center"/>
              <w:rPr>
                <w:sz w:val="20"/>
              </w:rPr>
            </w:pPr>
            <w:r>
              <w:rPr>
                <w:sz w:val="20"/>
              </w:rPr>
              <w:t>5</w:t>
            </w:r>
          </w:p>
        </w:tc>
        <w:tc>
          <w:tcPr>
            <w:tcW w:w="1368" w:type="dxa"/>
          </w:tcPr>
          <w:p w14:paraId="682853A8" w14:textId="77777777" w:rsidR="00083460" w:rsidRDefault="00083460" w:rsidP="003F4AE7">
            <w:pPr>
              <w:spacing w:line="480" w:lineRule="auto"/>
              <w:contextualSpacing/>
              <w:jc w:val="center"/>
              <w:rPr>
                <w:sz w:val="20"/>
              </w:rPr>
            </w:pPr>
            <w:r>
              <w:rPr>
                <w:sz w:val="20"/>
              </w:rPr>
              <w:t>6</w:t>
            </w:r>
          </w:p>
        </w:tc>
        <w:tc>
          <w:tcPr>
            <w:tcW w:w="1368" w:type="dxa"/>
          </w:tcPr>
          <w:p w14:paraId="6E1E409A" w14:textId="77777777" w:rsidR="00083460" w:rsidRDefault="00083460" w:rsidP="003F4AE7">
            <w:pPr>
              <w:spacing w:line="480" w:lineRule="auto"/>
              <w:contextualSpacing/>
              <w:jc w:val="center"/>
              <w:rPr>
                <w:sz w:val="20"/>
              </w:rPr>
            </w:pPr>
            <w:r>
              <w:rPr>
                <w:sz w:val="20"/>
              </w:rPr>
              <w:t>7</w:t>
            </w:r>
          </w:p>
        </w:tc>
      </w:tr>
      <w:tr w:rsidR="00083460" w14:paraId="3A6FD245" w14:textId="77777777" w:rsidTr="00083460">
        <w:tc>
          <w:tcPr>
            <w:tcW w:w="1368" w:type="dxa"/>
          </w:tcPr>
          <w:p w14:paraId="58889CA1" w14:textId="77777777" w:rsidR="00083460" w:rsidRDefault="00083460" w:rsidP="003F4AE7">
            <w:pPr>
              <w:spacing w:line="480" w:lineRule="auto"/>
              <w:contextualSpacing/>
              <w:jc w:val="center"/>
              <w:rPr>
                <w:sz w:val="20"/>
              </w:rPr>
            </w:pPr>
            <w:r>
              <w:rPr>
                <w:sz w:val="20"/>
              </w:rPr>
              <w:t>Strongly Disagree</w:t>
            </w:r>
          </w:p>
          <w:p w14:paraId="0BEDABA7" w14:textId="77777777" w:rsidR="00083460" w:rsidRDefault="00083460" w:rsidP="003F4AE7">
            <w:pPr>
              <w:spacing w:line="480" w:lineRule="auto"/>
              <w:contextualSpacing/>
              <w:jc w:val="center"/>
              <w:rPr>
                <w:sz w:val="20"/>
              </w:rPr>
            </w:pPr>
          </w:p>
        </w:tc>
        <w:tc>
          <w:tcPr>
            <w:tcW w:w="1368" w:type="dxa"/>
          </w:tcPr>
          <w:p w14:paraId="37DECD02" w14:textId="77777777" w:rsidR="00083460" w:rsidRDefault="00083460" w:rsidP="003F4AE7">
            <w:pPr>
              <w:spacing w:line="480" w:lineRule="auto"/>
              <w:contextualSpacing/>
              <w:rPr>
                <w:sz w:val="20"/>
              </w:rPr>
            </w:pPr>
          </w:p>
        </w:tc>
        <w:tc>
          <w:tcPr>
            <w:tcW w:w="1368" w:type="dxa"/>
          </w:tcPr>
          <w:p w14:paraId="796B8710" w14:textId="77777777" w:rsidR="00083460" w:rsidRDefault="00083460" w:rsidP="003F4AE7">
            <w:pPr>
              <w:spacing w:line="480" w:lineRule="auto"/>
              <w:contextualSpacing/>
              <w:rPr>
                <w:sz w:val="20"/>
              </w:rPr>
            </w:pPr>
          </w:p>
        </w:tc>
        <w:tc>
          <w:tcPr>
            <w:tcW w:w="1368" w:type="dxa"/>
          </w:tcPr>
          <w:p w14:paraId="2D2959A3"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2660A08D" w14:textId="77777777" w:rsidR="00083460" w:rsidRDefault="00083460" w:rsidP="003F4AE7">
            <w:pPr>
              <w:spacing w:line="480" w:lineRule="auto"/>
              <w:contextualSpacing/>
              <w:rPr>
                <w:sz w:val="20"/>
              </w:rPr>
            </w:pPr>
          </w:p>
        </w:tc>
        <w:tc>
          <w:tcPr>
            <w:tcW w:w="1368" w:type="dxa"/>
          </w:tcPr>
          <w:p w14:paraId="63FC0EFF" w14:textId="77777777" w:rsidR="00083460" w:rsidRDefault="00083460" w:rsidP="003F4AE7">
            <w:pPr>
              <w:spacing w:line="480" w:lineRule="auto"/>
              <w:contextualSpacing/>
              <w:rPr>
                <w:sz w:val="20"/>
              </w:rPr>
            </w:pPr>
          </w:p>
        </w:tc>
        <w:tc>
          <w:tcPr>
            <w:tcW w:w="1368" w:type="dxa"/>
          </w:tcPr>
          <w:p w14:paraId="57D83B4E" w14:textId="77777777" w:rsidR="00083460" w:rsidRDefault="00083460" w:rsidP="003F4AE7">
            <w:pPr>
              <w:spacing w:line="480" w:lineRule="auto"/>
              <w:contextualSpacing/>
              <w:jc w:val="center"/>
              <w:rPr>
                <w:sz w:val="20"/>
              </w:rPr>
            </w:pPr>
            <w:r>
              <w:rPr>
                <w:sz w:val="20"/>
              </w:rPr>
              <w:t>Strongly</w:t>
            </w:r>
          </w:p>
          <w:p w14:paraId="1D68040B" w14:textId="77777777" w:rsidR="00083460" w:rsidRDefault="00083460" w:rsidP="003F4AE7">
            <w:pPr>
              <w:spacing w:line="480" w:lineRule="auto"/>
              <w:contextualSpacing/>
              <w:jc w:val="center"/>
              <w:rPr>
                <w:sz w:val="20"/>
              </w:rPr>
            </w:pPr>
            <w:r>
              <w:rPr>
                <w:sz w:val="20"/>
              </w:rPr>
              <w:t>Agree</w:t>
            </w:r>
          </w:p>
        </w:tc>
      </w:tr>
    </w:tbl>
    <w:p w14:paraId="6EE26459" w14:textId="77777777" w:rsidR="00083460" w:rsidRDefault="00083460" w:rsidP="003F4AE7">
      <w:pPr>
        <w:spacing w:line="480" w:lineRule="auto"/>
        <w:contextualSpacing/>
      </w:pPr>
    </w:p>
    <w:p w14:paraId="7E30AEE0" w14:textId="77777777" w:rsidR="00083460" w:rsidRDefault="00083460" w:rsidP="003F4AE7">
      <w:pPr>
        <w:spacing w:line="480" w:lineRule="auto"/>
        <w:contextualSpacing/>
      </w:pPr>
      <w:r>
        <w:t>6. Over the course of my life, I’ve played a lot of video games.</w:t>
      </w:r>
    </w:p>
    <w:tbl>
      <w:tblPr>
        <w:tblW w:w="0" w:type="auto"/>
        <w:tblLook w:val="0000" w:firstRow="0" w:lastRow="0" w:firstColumn="0" w:lastColumn="0" w:noHBand="0" w:noVBand="0"/>
      </w:tblPr>
      <w:tblGrid>
        <w:gridCol w:w="1368"/>
        <w:gridCol w:w="1368"/>
        <w:gridCol w:w="1368"/>
        <w:gridCol w:w="1368"/>
        <w:gridCol w:w="1368"/>
        <w:gridCol w:w="1368"/>
        <w:gridCol w:w="1368"/>
      </w:tblGrid>
      <w:tr w:rsidR="00083460" w14:paraId="09A76A25" w14:textId="77777777" w:rsidTr="00083460">
        <w:tc>
          <w:tcPr>
            <w:tcW w:w="1368" w:type="dxa"/>
          </w:tcPr>
          <w:p w14:paraId="2CB1D404" w14:textId="77777777" w:rsidR="00083460" w:rsidRDefault="00083460" w:rsidP="003F4AE7">
            <w:pPr>
              <w:spacing w:line="480" w:lineRule="auto"/>
              <w:contextualSpacing/>
              <w:jc w:val="center"/>
              <w:rPr>
                <w:sz w:val="20"/>
              </w:rPr>
            </w:pPr>
            <w:r>
              <w:rPr>
                <w:sz w:val="20"/>
              </w:rPr>
              <w:t>1</w:t>
            </w:r>
          </w:p>
        </w:tc>
        <w:tc>
          <w:tcPr>
            <w:tcW w:w="1368" w:type="dxa"/>
          </w:tcPr>
          <w:p w14:paraId="3D1F750B" w14:textId="77777777" w:rsidR="00083460" w:rsidRDefault="00083460" w:rsidP="003F4AE7">
            <w:pPr>
              <w:spacing w:line="480" w:lineRule="auto"/>
              <w:contextualSpacing/>
              <w:jc w:val="center"/>
              <w:rPr>
                <w:sz w:val="20"/>
              </w:rPr>
            </w:pPr>
            <w:r>
              <w:rPr>
                <w:sz w:val="20"/>
              </w:rPr>
              <w:t>2</w:t>
            </w:r>
          </w:p>
        </w:tc>
        <w:tc>
          <w:tcPr>
            <w:tcW w:w="1368" w:type="dxa"/>
          </w:tcPr>
          <w:p w14:paraId="7ADA0DCB" w14:textId="77777777" w:rsidR="00083460" w:rsidRDefault="00083460" w:rsidP="003F4AE7">
            <w:pPr>
              <w:spacing w:line="480" w:lineRule="auto"/>
              <w:contextualSpacing/>
              <w:jc w:val="center"/>
              <w:rPr>
                <w:sz w:val="20"/>
              </w:rPr>
            </w:pPr>
            <w:r>
              <w:rPr>
                <w:sz w:val="20"/>
              </w:rPr>
              <w:t>3</w:t>
            </w:r>
          </w:p>
        </w:tc>
        <w:tc>
          <w:tcPr>
            <w:tcW w:w="1368" w:type="dxa"/>
          </w:tcPr>
          <w:p w14:paraId="1A502D0B" w14:textId="77777777" w:rsidR="00083460" w:rsidRDefault="00083460" w:rsidP="003F4AE7">
            <w:pPr>
              <w:spacing w:line="480" w:lineRule="auto"/>
              <w:contextualSpacing/>
              <w:jc w:val="center"/>
              <w:rPr>
                <w:sz w:val="20"/>
              </w:rPr>
            </w:pPr>
            <w:r>
              <w:rPr>
                <w:sz w:val="20"/>
              </w:rPr>
              <w:t>4</w:t>
            </w:r>
          </w:p>
        </w:tc>
        <w:tc>
          <w:tcPr>
            <w:tcW w:w="1368" w:type="dxa"/>
          </w:tcPr>
          <w:p w14:paraId="10DCC20F" w14:textId="77777777" w:rsidR="00083460" w:rsidRDefault="00083460" w:rsidP="003F4AE7">
            <w:pPr>
              <w:spacing w:line="480" w:lineRule="auto"/>
              <w:contextualSpacing/>
              <w:jc w:val="center"/>
              <w:rPr>
                <w:sz w:val="20"/>
              </w:rPr>
            </w:pPr>
            <w:r>
              <w:rPr>
                <w:sz w:val="20"/>
              </w:rPr>
              <w:t>5</w:t>
            </w:r>
          </w:p>
        </w:tc>
        <w:tc>
          <w:tcPr>
            <w:tcW w:w="1368" w:type="dxa"/>
          </w:tcPr>
          <w:p w14:paraId="000D82BC" w14:textId="77777777" w:rsidR="00083460" w:rsidRDefault="00083460" w:rsidP="003F4AE7">
            <w:pPr>
              <w:spacing w:line="480" w:lineRule="auto"/>
              <w:contextualSpacing/>
              <w:jc w:val="center"/>
              <w:rPr>
                <w:sz w:val="20"/>
              </w:rPr>
            </w:pPr>
            <w:r>
              <w:rPr>
                <w:sz w:val="20"/>
              </w:rPr>
              <w:t>6</w:t>
            </w:r>
          </w:p>
        </w:tc>
        <w:tc>
          <w:tcPr>
            <w:tcW w:w="1368" w:type="dxa"/>
          </w:tcPr>
          <w:p w14:paraId="215D0C23" w14:textId="77777777" w:rsidR="00083460" w:rsidRDefault="00083460" w:rsidP="003F4AE7">
            <w:pPr>
              <w:spacing w:line="480" w:lineRule="auto"/>
              <w:contextualSpacing/>
              <w:jc w:val="center"/>
              <w:rPr>
                <w:sz w:val="20"/>
              </w:rPr>
            </w:pPr>
            <w:r>
              <w:rPr>
                <w:sz w:val="20"/>
              </w:rPr>
              <w:t>7</w:t>
            </w:r>
          </w:p>
        </w:tc>
      </w:tr>
      <w:tr w:rsidR="00083460" w14:paraId="31A6EDC0" w14:textId="77777777" w:rsidTr="00083460">
        <w:tc>
          <w:tcPr>
            <w:tcW w:w="1368" w:type="dxa"/>
          </w:tcPr>
          <w:p w14:paraId="769FBCDE" w14:textId="77777777" w:rsidR="00083460" w:rsidRDefault="00083460" w:rsidP="003F4AE7">
            <w:pPr>
              <w:spacing w:line="480" w:lineRule="auto"/>
              <w:contextualSpacing/>
              <w:jc w:val="center"/>
              <w:rPr>
                <w:sz w:val="20"/>
              </w:rPr>
            </w:pPr>
            <w:r>
              <w:rPr>
                <w:sz w:val="20"/>
              </w:rPr>
              <w:t>Strongly Disagree</w:t>
            </w:r>
          </w:p>
          <w:p w14:paraId="691D9006" w14:textId="77777777" w:rsidR="00083460" w:rsidRDefault="00083460" w:rsidP="003F4AE7">
            <w:pPr>
              <w:spacing w:line="480" w:lineRule="auto"/>
              <w:contextualSpacing/>
              <w:jc w:val="center"/>
              <w:rPr>
                <w:sz w:val="20"/>
              </w:rPr>
            </w:pPr>
          </w:p>
        </w:tc>
        <w:tc>
          <w:tcPr>
            <w:tcW w:w="1368" w:type="dxa"/>
          </w:tcPr>
          <w:p w14:paraId="2E2B2E4B" w14:textId="77777777" w:rsidR="00083460" w:rsidRDefault="00083460" w:rsidP="003F4AE7">
            <w:pPr>
              <w:spacing w:line="480" w:lineRule="auto"/>
              <w:contextualSpacing/>
              <w:rPr>
                <w:sz w:val="20"/>
              </w:rPr>
            </w:pPr>
          </w:p>
        </w:tc>
        <w:tc>
          <w:tcPr>
            <w:tcW w:w="1368" w:type="dxa"/>
          </w:tcPr>
          <w:p w14:paraId="499BAD3E" w14:textId="77777777" w:rsidR="00083460" w:rsidRDefault="00083460" w:rsidP="003F4AE7">
            <w:pPr>
              <w:spacing w:line="480" w:lineRule="auto"/>
              <w:contextualSpacing/>
              <w:rPr>
                <w:sz w:val="20"/>
              </w:rPr>
            </w:pPr>
          </w:p>
        </w:tc>
        <w:tc>
          <w:tcPr>
            <w:tcW w:w="1368" w:type="dxa"/>
          </w:tcPr>
          <w:p w14:paraId="7451EDA0" w14:textId="77777777" w:rsidR="00083460" w:rsidRDefault="00083460" w:rsidP="003F4AE7">
            <w:pPr>
              <w:spacing w:line="480" w:lineRule="auto"/>
              <w:contextualSpacing/>
              <w:jc w:val="center"/>
              <w:rPr>
                <w:sz w:val="20"/>
              </w:rPr>
            </w:pPr>
            <w:r>
              <w:rPr>
                <w:sz w:val="20"/>
              </w:rPr>
              <w:t>Neither Agree nor Disagree</w:t>
            </w:r>
          </w:p>
        </w:tc>
        <w:tc>
          <w:tcPr>
            <w:tcW w:w="1368" w:type="dxa"/>
          </w:tcPr>
          <w:p w14:paraId="0616059F" w14:textId="77777777" w:rsidR="00083460" w:rsidRDefault="00083460" w:rsidP="003F4AE7">
            <w:pPr>
              <w:spacing w:line="480" w:lineRule="auto"/>
              <w:contextualSpacing/>
              <w:rPr>
                <w:sz w:val="20"/>
              </w:rPr>
            </w:pPr>
          </w:p>
        </w:tc>
        <w:tc>
          <w:tcPr>
            <w:tcW w:w="1368" w:type="dxa"/>
          </w:tcPr>
          <w:p w14:paraId="15E246DB" w14:textId="77777777" w:rsidR="00083460" w:rsidRDefault="00083460" w:rsidP="003F4AE7">
            <w:pPr>
              <w:spacing w:line="480" w:lineRule="auto"/>
              <w:contextualSpacing/>
              <w:rPr>
                <w:sz w:val="20"/>
              </w:rPr>
            </w:pPr>
          </w:p>
        </w:tc>
        <w:tc>
          <w:tcPr>
            <w:tcW w:w="1368" w:type="dxa"/>
          </w:tcPr>
          <w:p w14:paraId="24C50BD6" w14:textId="77777777" w:rsidR="00083460" w:rsidRDefault="00083460" w:rsidP="003F4AE7">
            <w:pPr>
              <w:spacing w:line="480" w:lineRule="auto"/>
              <w:contextualSpacing/>
              <w:jc w:val="center"/>
              <w:rPr>
                <w:sz w:val="20"/>
              </w:rPr>
            </w:pPr>
            <w:r>
              <w:rPr>
                <w:sz w:val="20"/>
              </w:rPr>
              <w:t>Strongly</w:t>
            </w:r>
          </w:p>
          <w:p w14:paraId="3663E723" w14:textId="77777777" w:rsidR="00083460" w:rsidRDefault="00083460" w:rsidP="003F4AE7">
            <w:pPr>
              <w:spacing w:line="480" w:lineRule="auto"/>
              <w:contextualSpacing/>
              <w:jc w:val="center"/>
              <w:rPr>
                <w:sz w:val="20"/>
              </w:rPr>
            </w:pPr>
            <w:r>
              <w:rPr>
                <w:sz w:val="20"/>
              </w:rPr>
              <w:t>Agree</w:t>
            </w:r>
          </w:p>
        </w:tc>
      </w:tr>
    </w:tbl>
    <w:p w14:paraId="6BFBB5E4" w14:textId="77777777" w:rsidR="00083460" w:rsidRDefault="00083460" w:rsidP="003F4AE7">
      <w:pPr>
        <w:pStyle w:val="BodyText2"/>
        <w:spacing w:line="480" w:lineRule="auto"/>
        <w:contextualSpacing/>
      </w:pPr>
    </w:p>
    <w:p w14:paraId="327DCF2F" w14:textId="77777777" w:rsidR="00083460" w:rsidRDefault="00083460" w:rsidP="003F4AE7">
      <w:pPr>
        <w:pStyle w:val="BodyText2"/>
        <w:spacing w:line="480" w:lineRule="auto"/>
        <w:contextualSpacing/>
      </w:pPr>
      <w:r>
        <w:br w:type="page"/>
      </w:r>
    </w:p>
    <w:p w14:paraId="1F821285" w14:textId="77777777" w:rsidR="00083460" w:rsidRDefault="00083460" w:rsidP="003F4AE7">
      <w:pPr>
        <w:pStyle w:val="BodyText2"/>
        <w:spacing w:line="480" w:lineRule="auto"/>
        <w:contextualSpacing/>
      </w:pPr>
    </w:p>
    <w:p w14:paraId="5C0D46FD" w14:textId="77777777" w:rsidR="00083460" w:rsidRDefault="00083460" w:rsidP="003F4AE7">
      <w:pPr>
        <w:pStyle w:val="BodyText2"/>
        <w:spacing w:line="480" w:lineRule="auto"/>
        <w:contextualSpacing/>
      </w:pPr>
      <w:r>
        <w:t>DEMOGRAPHIC INFORMATION:</w:t>
      </w:r>
    </w:p>
    <w:p w14:paraId="04694D7A" w14:textId="77777777" w:rsidR="00083460" w:rsidRDefault="00083460" w:rsidP="003F4AE7">
      <w:pPr>
        <w:pStyle w:val="BodyText2"/>
        <w:spacing w:line="480" w:lineRule="auto"/>
        <w:contextualSpacing/>
      </w:pPr>
    </w:p>
    <w:p w14:paraId="56CDF492" w14:textId="77777777" w:rsidR="00083460" w:rsidRDefault="00083460" w:rsidP="003F4AE7">
      <w:pPr>
        <w:pStyle w:val="BodyText2"/>
        <w:spacing w:line="480" w:lineRule="auto"/>
        <w:contextualSpacing/>
      </w:pPr>
    </w:p>
    <w:p w14:paraId="362C682C" w14:textId="77777777" w:rsidR="00083460" w:rsidRDefault="00083460" w:rsidP="003F4AE7">
      <w:pPr>
        <w:pStyle w:val="BodyText2"/>
        <w:spacing w:line="480" w:lineRule="auto"/>
        <w:contextualSpacing/>
      </w:pPr>
      <w:r>
        <w:t>GENDER:   FEMALE ______</w:t>
      </w:r>
      <w:proofErr w:type="gramStart"/>
      <w:r>
        <w:t>_  MALE</w:t>
      </w:r>
      <w:proofErr w:type="gramEnd"/>
      <w:r>
        <w:t xml:space="preserve"> ______   </w:t>
      </w:r>
    </w:p>
    <w:p w14:paraId="60A51F5F" w14:textId="77777777" w:rsidR="00083460" w:rsidRDefault="00083460" w:rsidP="003F4AE7">
      <w:pPr>
        <w:pStyle w:val="BodyText2"/>
        <w:spacing w:line="480" w:lineRule="auto"/>
        <w:contextualSpacing/>
      </w:pPr>
    </w:p>
    <w:p w14:paraId="39B172FA" w14:textId="77777777" w:rsidR="00083460" w:rsidRDefault="00083460" w:rsidP="003F4AE7">
      <w:pPr>
        <w:pStyle w:val="BodyText2"/>
        <w:spacing w:line="480" w:lineRule="auto"/>
        <w:contextualSpacing/>
      </w:pPr>
    </w:p>
    <w:p w14:paraId="6794B723" w14:textId="77777777" w:rsidR="00083460" w:rsidRDefault="00083460" w:rsidP="003F4AE7">
      <w:pPr>
        <w:pStyle w:val="BodyText2"/>
        <w:spacing w:line="480" w:lineRule="auto"/>
        <w:contextualSpacing/>
      </w:pPr>
      <w:r>
        <w:t>AGE: _________</w:t>
      </w:r>
    </w:p>
    <w:p w14:paraId="4F429D25" w14:textId="77777777" w:rsidR="00083460" w:rsidRDefault="00083460" w:rsidP="003F4AE7">
      <w:pPr>
        <w:pStyle w:val="BodyText2"/>
        <w:spacing w:line="480" w:lineRule="auto"/>
        <w:contextualSpacing/>
      </w:pPr>
    </w:p>
    <w:p w14:paraId="49936FB4" w14:textId="77777777" w:rsidR="00083460" w:rsidRDefault="00083460" w:rsidP="003F4AE7">
      <w:pPr>
        <w:pStyle w:val="BodyText2"/>
        <w:spacing w:line="480" w:lineRule="auto"/>
        <w:contextualSpacing/>
      </w:pPr>
    </w:p>
    <w:p w14:paraId="38312F5F" w14:textId="77777777" w:rsidR="00083460" w:rsidRDefault="00083460" w:rsidP="003F4AE7">
      <w:pPr>
        <w:pStyle w:val="BodyText2"/>
        <w:spacing w:line="480" w:lineRule="auto"/>
        <w:contextualSpacing/>
      </w:pPr>
      <w:r>
        <w:t>What race would best describe you?</w:t>
      </w:r>
    </w:p>
    <w:p w14:paraId="51F32754" w14:textId="77777777" w:rsidR="00083460" w:rsidRDefault="00083460" w:rsidP="003F4AE7">
      <w:pPr>
        <w:pStyle w:val="BodyText2"/>
        <w:spacing w:line="480" w:lineRule="auto"/>
        <w:contextualSpacing/>
      </w:pPr>
      <w:r>
        <w:t>1. Asian American                2. African American</w:t>
      </w:r>
    </w:p>
    <w:p w14:paraId="783896DB" w14:textId="77777777" w:rsidR="00083460" w:rsidRDefault="00083460" w:rsidP="003F4AE7">
      <w:pPr>
        <w:pStyle w:val="BodyText2"/>
        <w:spacing w:line="480" w:lineRule="auto"/>
        <w:contextualSpacing/>
      </w:pPr>
      <w:r>
        <w:t xml:space="preserve">3. Latino/Hispanic                4. West Indian </w:t>
      </w:r>
    </w:p>
    <w:p w14:paraId="2E004B7E" w14:textId="77777777" w:rsidR="00083460" w:rsidRDefault="00083460" w:rsidP="003F4AE7">
      <w:pPr>
        <w:pStyle w:val="BodyText2"/>
        <w:spacing w:line="480" w:lineRule="auto"/>
        <w:contextualSpacing/>
      </w:pPr>
      <w:r>
        <w:t>5. White/non-Hispanic         6. Other (specify):_____________</w:t>
      </w:r>
    </w:p>
    <w:p w14:paraId="5C5CE508" w14:textId="77777777" w:rsidR="00083460" w:rsidRDefault="00083460" w:rsidP="003F4AE7">
      <w:pPr>
        <w:pStyle w:val="BodyText2"/>
        <w:spacing w:line="480" w:lineRule="auto"/>
        <w:contextualSpacing/>
      </w:pPr>
    </w:p>
    <w:p w14:paraId="72CB4FF3" w14:textId="77777777" w:rsidR="00083460" w:rsidRDefault="00083460" w:rsidP="003F4AE7">
      <w:pPr>
        <w:pStyle w:val="BodyText2"/>
        <w:spacing w:line="480" w:lineRule="auto"/>
        <w:contextualSpacing/>
      </w:pPr>
    </w:p>
    <w:p w14:paraId="7CC71AA1" w14:textId="77777777" w:rsidR="00083460" w:rsidRDefault="00083460" w:rsidP="003F4AE7">
      <w:pPr>
        <w:pStyle w:val="BodyText2"/>
        <w:spacing w:line="480" w:lineRule="auto"/>
        <w:contextualSpacing/>
      </w:pPr>
      <w:r>
        <w:t>What year of college are you in?</w:t>
      </w:r>
    </w:p>
    <w:p w14:paraId="7D558E57" w14:textId="77777777" w:rsidR="00083460" w:rsidRDefault="00083460" w:rsidP="003F4AE7">
      <w:pPr>
        <w:pStyle w:val="BodyText2"/>
        <w:spacing w:line="480" w:lineRule="auto"/>
        <w:contextualSpacing/>
      </w:pPr>
      <w:r>
        <w:t>1. Freshman                       2. Sophomore</w:t>
      </w:r>
    </w:p>
    <w:p w14:paraId="5642A98C" w14:textId="77777777" w:rsidR="00083460" w:rsidRDefault="00083460" w:rsidP="003F4AE7">
      <w:pPr>
        <w:pStyle w:val="BodyText2"/>
        <w:spacing w:line="480" w:lineRule="auto"/>
        <w:contextualSpacing/>
      </w:pPr>
      <w:r>
        <w:t xml:space="preserve">3. Junior                             4. </w:t>
      </w:r>
      <w:proofErr w:type="gramStart"/>
      <w:r>
        <w:t>Senior                    5.</w:t>
      </w:r>
      <w:proofErr w:type="gramEnd"/>
      <w:r>
        <w:t xml:space="preserve"> Other (specify): ________________</w:t>
      </w:r>
    </w:p>
    <w:p w14:paraId="566F4922" w14:textId="77777777" w:rsidR="00083460" w:rsidRDefault="00083460" w:rsidP="003F4AE7">
      <w:pPr>
        <w:pStyle w:val="BodyText2"/>
        <w:spacing w:line="480" w:lineRule="auto"/>
        <w:contextualSpacing/>
      </w:pPr>
    </w:p>
    <w:p w14:paraId="06557F10" w14:textId="77777777" w:rsidR="00083460" w:rsidRDefault="00083460" w:rsidP="003F4AE7">
      <w:pPr>
        <w:pStyle w:val="BodyText2"/>
        <w:spacing w:line="480" w:lineRule="auto"/>
        <w:contextualSpacing/>
      </w:pPr>
    </w:p>
    <w:p w14:paraId="18F836E5" w14:textId="77777777" w:rsidR="00083460" w:rsidRDefault="00083460" w:rsidP="003F4AE7">
      <w:pPr>
        <w:pStyle w:val="BodyText2"/>
        <w:spacing w:line="480" w:lineRule="auto"/>
        <w:contextualSpacing/>
      </w:pPr>
      <w:r>
        <w:t>What is your (approx.) GPA in college (or high school if you are a freshman) (0 – 4)</w:t>
      </w:r>
      <w:proofErr w:type="gramStart"/>
      <w:r>
        <w:t>?_</w:t>
      </w:r>
      <w:proofErr w:type="gramEnd"/>
      <w:r>
        <w:t>__</w:t>
      </w:r>
    </w:p>
    <w:p w14:paraId="055EBDDF" w14:textId="77777777" w:rsidR="00083460" w:rsidRDefault="00083460" w:rsidP="003F4AE7">
      <w:pPr>
        <w:spacing w:line="480" w:lineRule="auto"/>
        <w:contextualSpacing/>
        <w:rPr>
          <w:shd w:val="clear" w:color="auto" w:fill="FFFF00"/>
        </w:rPr>
      </w:pPr>
    </w:p>
    <w:p w14:paraId="1EA6BCDA" w14:textId="77777777" w:rsidR="00083460" w:rsidRDefault="00083460" w:rsidP="003F4AE7">
      <w:pPr>
        <w:spacing w:line="480" w:lineRule="auto"/>
        <w:contextualSpacing/>
        <w:rPr>
          <w:shd w:val="clear" w:color="auto" w:fill="FFFF00"/>
        </w:rPr>
      </w:pPr>
    </w:p>
    <w:p w14:paraId="7DA7AA71" w14:textId="77777777" w:rsidR="00083460" w:rsidRDefault="00083460" w:rsidP="003F4AE7">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br w:type="page"/>
      </w:r>
    </w:p>
    <w:p w14:paraId="2442BA8C" w14:textId="77777777" w:rsidR="00083460" w:rsidRDefault="00083460" w:rsidP="003F4AE7">
      <w:pPr>
        <w:spacing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lastRenderedPageBreak/>
        <w:t>Appendix C. Debriefing questionnaire.</w:t>
      </w:r>
      <w:proofErr w:type="gramEnd"/>
      <w:r>
        <w:rPr>
          <w:rFonts w:ascii="Times New Roman" w:hAnsi="Times New Roman" w:cs="Times New Roman"/>
          <w:sz w:val="24"/>
          <w:szCs w:val="24"/>
        </w:rPr>
        <w:t xml:space="preserve"> This questionnaire attempts to assess the degree of participants’ suspicion about the manipulation and awareness of the study hypothesis. </w:t>
      </w:r>
    </w:p>
    <w:p w14:paraId="2EFB4C53" w14:textId="77777777" w:rsidR="00083460" w:rsidRPr="008D4E34" w:rsidRDefault="00083460" w:rsidP="003F4AE7">
      <w:pPr>
        <w:spacing w:line="480" w:lineRule="auto"/>
        <w:contextualSpacing/>
        <w:rPr>
          <w:b/>
        </w:rPr>
      </w:pPr>
      <w:r>
        <w:t xml:space="preserve">To ensure that we are fulfilling our responsibility to educate students about psychological research, please answer these questions. </w:t>
      </w:r>
      <w:r>
        <w:rPr>
          <w:b/>
        </w:rPr>
        <w:t>Your responses do not affect your credits – these are just to ensure that we are briefing and debriefing you properly.</w:t>
      </w:r>
    </w:p>
    <w:p w14:paraId="79ABE038" w14:textId="77777777" w:rsidR="00083460" w:rsidRDefault="00083460" w:rsidP="003F4AE7">
      <w:pPr>
        <w:spacing w:line="480" w:lineRule="auto"/>
        <w:contextualSpacing/>
      </w:pPr>
    </w:p>
    <w:p w14:paraId="51C5BCE7" w14:textId="77777777" w:rsidR="00083460" w:rsidRDefault="00083460" w:rsidP="003F4AE7">
      <w:pPr>
        <w:spacing w:after="0" w:line="480" w:lineRule="auto"/>
        <w:contextualSpacing/>
      </w:pPr>
      <w:r>
        <w:rPr>
          <w:b/>
        </w:rPr>
        <w:t xml:space="preserve">1. </w:t>
      </w:r>
      <w:r>
        <w:t xml:space="preserve">What do you think we were trying to study in this experiment? </w:t>
      </w:r>
    </w:p>
    <w:p w14:paraId="29ECCDCD" w14:textId="77777777" w:rsidR="00083460" w:rsidRDefault="00083460" w:rsidP="003F4AE7">
      <w:pPr>
        <w:spacing w:after="0" w:line="480" w:lineRule="auto"/>
        <w:contextualSpacing/>
        <w:rPr>
          <w:b/>
        </w:rPr>
      </w:pPr>
      <w:r w:rsidRPr="00D85599">
        <w:rPr>
          <w:b/>
        </w:rPr>
        <w:t>You may circle more than one answer.</w:t>
      </w:r>
    </w:p>
    <w:p w14:paraId="7C9FE9D1" w14:textId="77777777" w:rsidR="00083460" w:rsidRDefault="00083460" w:rsidP="003F4AE7">
      <w:pPr>
        <w:spacing w:after="0" w:line="480" w:lineRule="auto"/>
        <w:contextualSpacing/>
      </w:pPr>
    </w:p>
    <w:p w14:paraId="1DD9E78C" w14:textId="77777777" w:rsidR="00083460" w:rsidRDefault="00083460" w:rsidP="003F4AE7">
      <w:pPr>
        <w:spacing w:line="480" w:lineRule="auto"/>
        <w:contextualSpacing/>
      </w:pPr>
      <w:r>
        <w:t>a) Effects of video games on aggression</w:t>
      </w:r>
    </w:p>
    <w:p w14:paraId="4B9499A2" w14:textId="77777777" w:rsidR="00083460" w:rsidRDefault="00083460" w:rsidP="003F4AE7">
      <w:pPr>
        <w:spacing w:line="480" w:lineRule="auto"/>
        <w:contextualSpacing/>
      </w:pPr>
      <w:r>
        <w:t>b) Relationships between game skill and persuasive skill</w:t>
      </w:r>
    </w:p>
    <w:p w14:paraId="1ED6C966" w14:textId="77777777" w:rsidR="00083460" w:rsidRDefault="00083460" w:rsidP="003F4AE7">
      <w:pPr>
        <w:spacing w:line="480" w:lineRule="auto"/>
        <w:contextualSpacing/>
      </w:pPr>
      <w:r>
        <w:t>c) Whether video games affect your ability to focus attention</w:t>
      </w:r>
    </w:p>
    <w:p w14:paraId="30F916F6" w14:textId="77777777" w:rsidR="00083460" w:rsidRDefault="00083460" w:rsidP="003F4AE7">
      <w:pPr>
        <w:spacing w:line="480" w:lineRule="auto"/>
        <w:contextualSpacing/>
      </w:pPr>
      <w:r>
        <w:t>d) Whether experienced gamers are more or less polite than non-gamers</w:t>
      </w:r>
    </w:p>
    <w:p w14:paraId="5EF2AB17" w14:textId="77777777" w:rsidR="00083460" w:rsidRDefault="00083460" w:rsidP="003F4AE7">
      <w:pPr>
        <w:spacing w:line="480" w:lineRule="auto"/>
        <w:contextualSpacing/>
      </w:pPr>
      <w:r>
        <w:t>e) Relationship between hormones and game skill</w:t>
      </w:r>
    </w:p>
    <w:p w14:paraId="1E9A7563" w14:textId="77777777" w:rsidR="00083460" w:rsidRDefault="00083460" w:rsidP="003F4AE7">
      <w:pPr>
        <w:spacing w:line="480" w:lineRule="auto"/>
        <w:contextualSpacing/>
      </w:pPr>
    </w:p>
    <w:p w14:paraId="26961D40" w14:textId="77777777" w:rsidR="00083460" w:rsidRDefault="00083460" w:rsidP="003F4AE7">
      <w:pPr>
        <w:spacing w:after="0" w:line="480" w:lineRule="auto"/>
        <w:contextualSpacing/>
      </w:pPr>
      <w:r>
        <w:rPr>
          <w:b/>
        </w:rPr>
        <w:t>2.</w:t>
      </w:r>
      <w:r>
        <w:t xml:space="preserve"> Was there any part of the experiment that seemed suspicious or strange? </w:t>
      </w:r>
    </w:p>
    <w:p w14:paraId="67ECE242" w14:textId="77777777" w:rsidR="00083460" w:rsidRDefault="00083460" w:rsidP="003F4AE7">
      <w:pPr>
        <w:spacing w:after="0" w:line="480" w:lineRule="auto"/>
        <w:contextualSpacing/>
        <w:rPr>
          <w:b/>
        </w:rPr>
      </w:pPr>
      <w:r w:rsidRPr="00D85599">
        <w:rPr>
          <w:b/>
        </w:rPr>
        <w:t>You may circle more than one answer.</w:t>
      </w:r>
    </w:p>
    <w:p w14:paraId="05B0FF28" w14:textId="77777777" w:rsidR="00083460" w:rsidRDefault="00083460" w:rsidP="003F4AE7">
      <w:pPr>
        <w:spacing w:after="0" w:line="480" w:lineRule="auto"/>
        <w:contextualSpacing/>
      </w:pPr>
    </w:p>
    <w:p w14:paraId="72395AB3" w14:textId="77777777" w:rsidR="00083460" w:rsidRDefault="00083460" w:rsidP="003F4AE7">
      <w:pPr>
        <w:spacing w:line="480" w:lineRule="auto"/>
        <w:contextualSpacing/>
      </w:pPr>
      <w:r>
        <w:t>a) The hand scan</w:t>
      </w:r>
    </w:p>
    <w:p w14:paraId="1D597592" w14:textId="77777777" w:rsidR="00083460" w:rsidRDefault="00083460" w:rsidP="003F4AE7">
      <w:pPr>
        <w:spacing w:line="480" w:lineRule="auto"/>
        <w:contextualSpacing/>
      </w:pPr>
      <w:r>
        <w:t>b) The essay topic</w:t>
      </w:r>
    </w:p>
    <w:p w14:paraId="0C00354A" w14:textId="77777777" w:rsidR="00083460" w:rsidRDefault="00083460" w:rsidP="003F4AE7">
      <w:pPr>
        <w:spacing w:line="480" w:lineRule="auto"/>
        <w:contextualSpacing/>
      </w:pPr>
      <w:r>
        <w:t>c) My partner’s essay</w:t>
      </w:r>
    </w:p>
    <w:p w14:paraId="7F0903CA" w14:textId="77777777" w:rsidR="00083460" w:rsidRDefault="00083460" w:rsidP="003F4AE7">
      <w:pPr>
        <w:spacing w:line="480" w:lineRule="auto"/>
        <w:contextualSpacing/>
      </w:pPr>
      <w:r>
        <w:t>d) The game I played</w:t>
      </w:r>
    </w:p>
    <w:p w14:paraId="17E34729" w14:textId="77777777" w:rsidR="00083460" w:rsidRDefault="00083460" w:rsidP="003F4AE7">
      <w:pPr>
        <w:spacing w:line="480" w:lineRule="auto"/>
        <w:contextualSpacing/>
      </w:pPr>
      <w:r>
        <w:t>e) The way my game progress was logged</w:t>
      </w:r>
    </w:p>
    <w:p w14:paraId="052D9D3B" w14:textId="77777777" w:rsidR="00083460" w:rsidRDefault="00083460" w:rsidP="003F4AE7">
      <w:pPr>
        <w:spacing w:line="480" w:lineRule="auto"/>
        <w:contextualSpacing/>
      </w:pPr>
      <w:r>
        <w:t>f) Judging each others’ essays</w:t>
      </w:r>
    </w:p>
    <w:p w14:paraId="41F58FCA" w14:textId="77777777" w:rsidR="00083460" w:rsidRDefault="00083460" w:rsidP="003F4AE7">
      <w:pPr>
        <w:spacing w:line="480" w:lineRule="auto"/>
        <w:contextualSpacing/>
      </w:pPr>
      <w:r>
        <w:lastRenderedPageBreak/>
        <w:t>g) Assigning each other’s distraction period</w:t>
      </w:r>
    </w:p>
    <w:p w14:paraId="049A0A6F" w14:textId="77777777" w:rsidR="00083460" w:rsidRDefault="00083460" w:rsidP="003F4AE7">
      <w:pPr>
        <w:spacing w:line="480" w:lineRule="auto"/>
        <w:contextualSpacing/>
      </w:pPr>
      <w:r>
        <w:t xml:space="preserve">h) The distraction computer task </w:t>
      </w:r>
    </w:p>
    <w:p w14:paraId="248EF3D5" w14:textId="77777777" w:rsidR="00083460" w:rsidRDefault="00083460" w:rsidP="003F4AE7">
      <w:pPr>
        <w:spacing w:line="480" w:lineRule="auto"/>
        <w:contextualSpacing/>
      </w:pPr>
      <w:r>
        <w:br w:type="page"/>
      </w:r>
    </w:p>
    <w:p w14:paraId="1B2CEC00" w14:textId="77777777" w:rsidR="00083460" w:rsidRDefault="00083460" w:rsidP="003F4AE7">
      <w:pPr>
        <w:spacing w:line="480" w:lineRule="auto"/>
        <w:contextualSpacing/>
      </w:pPr>
      <w:r>
        <w:lastRenderedPageBreak/>
        <w:t>Why do you think we asked you to assign each others’ amount of distraction?</w:t>
      </w:r>
    </w:p>
    <w:p w14:paraId="256689A1" w14:textId="77777777" w:rsidR="00083460" w:rsidRDefault="00083460" w:rsidP="003F4AE7">
      <w:pPr>
        <w:spacing w:line="480" w:lineRule="auto"/>
        <w:contextualSpacing/>
      </w:pPr>
      <w:r>
        <w:rPr>
          <w:u w:val="single"/>
        </w:rPr>
        <w:t xml:space="preserve"> </w:t>
      </w:r>
      <w:r>
        <w:t>_____________________________________________________________________________________</w:t>
      </w:r>
    </w:p>
    <w:p w14:paraId="69BA9FDB" w14:textId="77777777" w:rsidR="00083460" w:rsidRDefault="00083460" w:rsidP="003F4AE7">
      <w:pPr>
        <w:spacing w:line="480" w:lineRule="auto"/>
        <w:contextualSpacing/>
      </w:pPr>
      <w:r>
        <w:t>_____________________________________________________________________________________</w:t>
      </w:r>
    </w:p>
    <w:p w14:paraId="37938181" w14:textId="77777777" w:rsidR="00083460" w:rsidRDefault="00083460" w:rsidP="003F4AE7">
      <w:pPr>
        <w:spacing w:line="480" w:lineRule="auto"/>
        <w:contextualSpacing/>
      </w:pPr>
      <w:r>
        <w:t>_____________________________________________________________________________________</w:t>
      </w:r>
    </w:p>
    <w:p w14:paraId="30DC0FC0" w14:textId="77777777" w:rsidR="00083460" w:rsidRDefault="00083460" w:rsidP="003F4AE7">
      <w:pPr>
        <w:spacing w:line="480" w:lineRule="auto"/>
        <w:contextualSpacing/>
      </w:pPr>
    </w:p>
    <w:p w14:paraId="05550315" w14:textId="77777777" w:rsidR="00083460" w:rsidRDefault="00083460" w:rsidP="003F4AE7">
      <w:pPr>
        <w:spacing w:line="480" w:lineRule="auto"/>
        <w:contextualSpacing/>
      </w:pPr>
      <w:r>
        <w:t>Do you expect that the game you played affected the amount of distraction time you set?</w:t>
      </w:r>
    </w:p>
    <w:p w14:paraId="2963F74D" w14:textId="77777777" w:rsidR="00083460" w:rsidRDefault="00083460" w:rsidP="003F4AE7">
      <w:pPr>
        <w:spacing w:line="480" w:lineRule="auto"/>
        <w:contextualSpacing/>
      </w:pPr>
      <w:r>
        <w:t xml:space="preserve">Yes </w:t>
      </w:r>
      <w:r>
        <w:tab/>
        <w:t>/</w:t>
      </w:r>
      <w:r>
        <w:tab/>
        <w:t>No</w:t>
      </w:r>
      <w:r>
        <w:tab/>
        <w:t>/</w:t>
      </w:r>
      <w:r>
        <w:tab/>
        <w:t>Maybe</w:t>
      </w:r>
    </w:p>
    <w:p w14:paraId="7B130110" w14:textId="77777777" w:rsidR="00083460" w:rsidRDefault="00083460" w:rsidP="003F4AE7">
      <w:pPr>
        <w:spacing w:line="480" w:lineRule="auto"/>
        <w:contextualSpacing/>
      </w:pPr>
    </w:p>
    <w:p w14:paraId="231CB694" w14:textId="77777777" w:rsidR="00083460" w:rsidRDefault="00083460" w:rsidP="003F4AE7">
      <w:pPr>
        <w:spacing w:line="480" w:lineRule="auto"/>
        <w:contextualSpacing/>
      </w:pPr>
      <w:r>
        <w:t>Would it surprise you to know that you never actually traded essays with another participant?</w:t>
      </w:r>
    </w:p>
    <w:p w14:paraId="1F9517AC" w14:textId="77777777" w:rsidR="00083460" w:rsidRDefault="00083460" w:rsidP="003F4AE7">
      <w:pPr>
        <w:spacing w:line="480" w:lineRule="auto"/>
        <w:contextualSpacing/>
      </w:pPr>
      <w:r>
        <w:t>Yes</w:t>
      </w:r>
      <w:r>
        <w:tab/>
        <w:t>/</w:t>
      </w:r>
      <w:r>
        <w:tab/>
        <w:t>No</w:t>
      </w:r>
      <w:r>
        <w:tab/>
        <w:t>/</w:t>
      </w:r>
      <w:r>
        <w:tab/>
        <w:t>Maybe</w:t>
      </w:r>
    </w:p>
    <w:p w14:paraId="35B9D509" w14:textId="77777777" w:rsidR="00083460" w:rsidRDefault="00083460" w:rsidP="003F4AE7">
      <w:pPr>
        <w:spacing w:line="480" w:lineRule="auto"/>
        <w:contextualSpacing/>
      </w:pPr>
    </w:p>
    <w:p w14:paraId="352E92E9" w14:textId="77777777" w:rsidR="00083460" w:rsidRDefault="00083460" w:rsidP="003F4AE7">
      <w:pPr>
        <w:spacing w:line="480" w:lineRule="auto"/>
        <w:contextualSpacing/>
      </w:pPr>
    </w:p>
    <w:p w14:paraId="56C6C9E9" w14:textId="77777777" w:rsidR="00083460" w:rsidRDefault="00083460" w:rsidP="003F4AE7">
      <w:pPr>
        <w:spacing w:line="480" w:lineRule="auto"/>
        <w:contextualSpacing/>
      </w:pPr>
      <w:r>
        <w:t xml:space="preserve">In this study, we were interested in seeing whether finger length, game violence, and game difficulty affect or do not affect aggression. Our measure of aggression is the amount of distraction people assign to somebody who insulted them. </w:t>
      </w:r>
    </w:p>
    <w:p w14:paraId="233CE49C" w14:textId="77777777" w:rsidR="00083460" w:rsidRDefault="00083460" w:rsidP="003F4AE7">
      <w:pPr>
        <w:spacing w:line="480" w:lineRule="auto"/>
        <w:contextualSpacing/>
      </w:pPr>
      <w:r>
        <w:t>Please indicate how much you suspected the distraction assignment was actually a measure of aggression:</w:t>
      </w:r>
    </w:p>
    <w:tbl>
      <w:tblPr>
        <w:tblW w:w="9782" w:type="dxa"/>
        <w:tblInd w:w="93" w:type="dxa"/>
        <w:tblLook w:val="04A0" w:firstRow="1" w:lastRow="0" w:firstColumn="1" w:lastColumn="0" w:noHBand="0" w:noVBand="1"/>
      </w:tblPr>
      <w:tblGrid>
        <w:gridCol w:w="1660"/>
        <w:gridCol w:w="2062"/>
        <w:gridCol w:w="2020"/>
        <w:gridCol w:w="2020"/>
        <w:gridCol w:w="2020"/>
      </w:tblGrid>
      <w:tr w:rsidR="00083460" w:rsidRPr="00F73FD7" w14:paraId="0C877D7A" w14:textId="77777777" w:rsidTr="00083460">
        <w:trPr>
          <w:trHeight w:val="300"/>
        </w:trPr>
        <w:tc>
          <w:tcPr>
            <w:tcW w:w="1660" w:type="dxa"/>
            <w:tcBorders>
              <w:top w:val="nil"/>
              <w:left w:val="nil"/>
              <w:bottom w:val="nil"/>
              <w:right w:val="nil"/>
            </w:tcBorders>
            <w:shd w:val="clear" w:color="auto" w:fill="auto"/>
            <w:noWrap/>
            <w:vAlign w:val="bottom"/>
            <w:hideMark/>
          </w:tcPr>
          <w:p w14:paraId="721AFCE6"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1</w:t>
            </w:r>
          </w:p>
        </w:tc>
        <w:tc>
          <w:tcPr>
            <w:tcW w:w="2062" w:type="dxa"/>
            <w:tcBorders>
              <w:top w:val="nil"/>
              <w:left w:val="nil"/>
              <w:bottom w:val="nil"/>
              <w:right w:val="nil"/>
            </w:tcBorders>
            <w:shd w:val="clear" w:color="auto" w:fill="auto"/>
            <w:noWrap/>
            <w:vAlign w:val="bottom"/>
            <w:hideMark/>
          </w:tcPr>
          <w:p w14:paraId="106507A8"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2</w:t>
            </w:r>
          </w:p>
        </w:tc>
        <w:tc>
          <w:tcPr>
            <w:tcW w:w="2020" w:type="dxa"/>
            <w:tcBorders>
              <w:top w:val="nil"/>
              <w:left w:val="nil"/>
              <w:bottom w:val="nil"/>
              <w:right w:val="nil"/>
            </w:tcBorders>
            <w:shd w:val="clear" w:color="auto" w:fill="auto"/>
            <w:noWrap/>
            <w:vAlign w:val="bottom"/>
            <w:hideMark/>
          </w:tcPr>
          <w:p w14:paraId="0EE37480"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3</w:t>
            </w:r>
          </w:p>
        </w:tc>
        <w:tc>
          <w:tcPr>
            <w:tcW w:w="2020" w:type="dxa"/>
            <w:tcBorders>
              <w:top w:val="nil"/>
              <w:left w:val="nil"/>
              <w:bottom w:val="nil"/>
              <w:right w:val="nil"/>
            </w:tcBorders>
            <w:shd w:val="clear" w:color="auto" w:fill="auto"/>
            <w:noWrap/>
            <w:vAlign w:val="bottom"/>
            <w:hideMark/>
          </w:tcPr>
          <w:p w14:paraId="46F91C61"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4</w:t>
            </w:r>
          </w:p>
        </w:tc>
        <w:tc>
          <w:tcPr>
            <w:tcW w:w="2020" w:type="dxa"/>
            <w:tcBorders>
              <w:top w:val="nil"/>
              <w:left w:val="nil"/>
              <w:bottom w:val="nil"/>
              <w:right w:val="nil"/>
            </w:tcBorders>
            <w:shd w:val="clear" w:color="auto" w:fill="auto"/>
            <w:noWrap/>
            <w:vAlign w:val="bottom"/>
            <w:hideMark/>
          </w:tcPr>
          <w:p w14:paraId="5DC292D2"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5</w:t>
            </w:r>
          </w:p>
        </w:tc>
      </w:tr>
      <w:tr w:rsidR="00083460" w:rsidRPr="00F73FD7" w14:paraId="7A3898E5" w14:textId="77777777" w:rsidTr="00083460">
        <w:trPr>
          <w:trHeight w:val="540"/>
        </w:trPr>
        <w:tc>
          <w:tcPr>
            <w:tcW w:w="1660" w:type="dxa"/>
            <w:tcBorders>
              <w:top w:val="nil"/>
              <w:left w:val="nil"/>
              <w:bottom w:val="nil"/>
              <w:right w:val="nil"/>
            </w:tcBorders>
            <w:shd w:val="clear" w:color="auto" w:fill="auto"/>
            <w:noWrap/>
            <w:vAlign w:val="bottom"/>
            <w:hideMark/>
          </w:tcPr>
          <w:p w14:paraId="44E5561C"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had no idea</w:t>
            </w:r>
          </w:p>
        </w:tc>
        <w:tc>
          <w:tcPr>
            <w:tcW w:w="2062" w:type="dxa"/>
            <w:tcBorders>
              <w:top w:val="nil"/>
              <w:left w:val="nil"/>
              <w:bottom w:val="nil"/>
              <w:right w:val="nil"/>
            </w:tcBorders>
            <w:shd w:val="clear" w:color="auto" w:fill="auto"/>
            <w:noWrap/>
            <w:vAlign w:val="bottom"/>
            <w:hideMark/>
          </w:tcPr>
          <w:p w14:paraId="2D255121" w14:textId="77777777" w:rsidR="00083460" w:rsidRDefault="00083460" w:rsidP="003F4AE7">
            <w:pPr>
              <w:spacing w:after="0" w:line="480" w:lineRule="auto"/>
              <w:contextualSpacing/>
              <w:jc w:val="center"/>
              <w:rPr>
                <w:rFonts w:ascii="Calibri" w:eastAsia="Times New Roman" w:hAnsi="Calibri" w:cs="Times New Roman"/>
                <w:color w:val="000000"/>
              </w:rPr>
            </w:pPr>
          </w:p>
          <w:p w14:paraId="0BA63A7B"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 little suspicious</w:t>
            </w:r>
          </w:p>
        </w:tc>
        <w:tc>
          <w:tcPr>
            <w:tcW w:w="2020" w:type="dxa"/>
            <w:tcBorders>
              <w:top w:val="nil"/>
              <w:left w:val="nil"/>
              <w:bottom w:val="nil"/>
              <w:right w:val="nil"/>
            </w:tcBorders>
            <w:shd w:val="clear" w:color="auto" w:fill="auto"/>
            <w:noWrap/>
            <w:vAlign w:val="bottom"/>
            <w:hideMark/>
          </w:tcPr>
          <w:p w14:paraId="031E2BD9"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very suspicious</w:t>
            </w:r>
          </w:p>
        </w:tc>
        <w:tc>
          <w:tcPr>
            <w:tcW w:w="2020" w:type="dxa"/>
            <w:tcBorders>
              <w:top w:val="nil"/>
              <w:left w:val="nil"/>
              <w:bottom w:val="nil"/>
              <w:right w:val="nil"/>
            </w:tcBorders>
            <w:shd w:val="clear" w:color="auto" w:fill="auto"/>
            <w:noWrap/>
            <w:vAlign w:val="bottom"/>
            <w:hideMark/>
          </w:tcPr>
          <w:p w14:paraId="3784C8EC"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was almost certain</w:t>
            </w:r>
          </w:p>
        </w:tc>
        <w:tc>
          <w:tcPr>
            <w:tcW w:w="2020" w:type="dxa"/>
            <w:tcBorders>
              <w:top w:val="nil"/>
              <w:left w:val="nil"/>
              <w:bottom w:val="nil"/>
              <w:right w:val="nil"/>
            </w:tcBorders>
            <w:shd w:val="clear" w:color="auto" w:fill="auto"/>
            <w:noWrap/>
            <w:vAlign w:val="bottom"/>
            <w:hideMark/>
          </w:tcPr>
          <w:p w14:paraId="7C1CDC33" w14:textId="77777777" w:rsidR="00083460" w:rsidRPr="00F73FD7" w:rsidRDefault="00083460" w:rsidP="003F4AE7">
            <w:pPr>
              <w:spacing w:after="0" w:line="480" w:lineRule="auto"/>
              <w:contextualSpacing/>
              <w:jc w:val="center"/>
              <w:rPr>
                <w:rFonts w:ascii="Calibri" w:eastAsia="Times New Roman" w:hAnsi="Calibri" w:cs="Times New Roman"/>
                <w:color w:val="000000"/>
              </w:rPr>
            </w:pPr>
            <w:r w:rsidRPr="00F73FD7">
              <w:rPr>
                <w:rFonts w:ascii="Calibri" w:eastAsia="Times New Roman" w:hAnsi="Calibri" w:cs="Times New Roman"/>
                <w:color w:val="000000"/>
              </w:rPr>
              <w:t>I knew it right away</w:t>
            </w:r>
          </w:p>
        </w:tc>
      </w:tr>
    </w:tbl>
    <w:p w14:paraId="684E7982" w14:textId="77777777" w:rsidR="00980DB6" w:rsidRDefault="00980DB6" w:rsidP="003F4AE7">
      <w:pPr>
        <w:spacing w:line="480" w:lineRule="auto"/>
        <w:contextualSpacing/>
        <w:rPr>
          <w:rFonts w:ascii="Times New Roman" w:hAnsi="Times New Roman" w:cs="Times New Roman"/>
          <w:sz w:val="24"/>
          <w:szCs w:val="24"/>
        </w:rPr>
        <w:sectPr w:rsidR="00980DB6" w:rsidSect="00101AFA">
          <w:pgSz w:w="12240" w:h="15840"/>
          <w:pgMar w:top="1440" w:right="1440" w:bottom="1440" w:left="1440" w:header="720" w:footer="720" w:gutter="0"/>
          <w:cols w:space="720"/>
          <w:docGrid w:linePitch="360"/>
        </w:sectPr>
      </w:pPr>
    </w:p>
    <w:p w14:paraId="259854DB" w14:textId="77777777" w:rsidR="00980DB6" w:rsidRDefault="00980DB6" w:rsidP="003F4AE7">
      <w:pPr>
        <w:spacing w:after="0" w:line="480" w:lineRule="auto"/>
        <w:ind w:firstLine="720"/>
        <w:contextualSpacing/>
        <w:rPr>
          <w:rFonts w:ascii="Times New Roman" w:hAnsi="Times New Roman" w:cs="Times New Roman"/>
          <w:sz w:val="24"/>
          <w:szCs w:val="24"/>
        </w:rPr>
      </w:pPr>
    </w:p>
    <w:p w14:paraId="5FFC2D39"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85FD17A" w14:textId="77777777" w:rsidR="00980DB6" w:rsidRDefault="00980DB6" w:rsidP="003F4AE7">
      <w:pPr>
        <w:spacing w:after="0" w:line="480" w:lineRule="auto"/>
        <w:ind w:firstLine="720"/>
        <w:contextualSpacing/>
        <w:rPr>
          <w:rFonts w:ascii="Times New Roman" w:hAnsi="Times New Roman" w:cs="Times New Roman"/>
          <w:sz w:val="24"/>
          <w:szCs w:val="24"/>
        </w:rPr>
      </w:pPr>
    </w:p>
    <w:p w14:paraId="3EF41322" w14:textId="77777777" w:rsidR="00980DB6" w:rsidRDefault="00980DB6" w:rsidP="003F4AE7">
      <w:pPr>
        <w:spacing w:after="0" w:line="480" w:lineRule="auto"/>
        <w:ind w:firstLine="720"/>
        <w:contextualSpacing/>
        <w:rPr>
          <w:rFonts w:ascii="Times New Roman" w:hAnsi="Times New Roman" w:cs="Times New Roman"/>
          <w:sz w:val="24"/>
          <w:szCs w:val="24"/>
        </w:rPr>
      </w:pPr>
    </w:p>
    <w:p w14:paraId="348EC2B7"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3D0A545" w14:textId="77777777" w:rsidR="00980DB6" w:rsidRDefault="00980DB6" w:rsidP="003F4AE7">
      <w:pPr>
        <w:spacing w:after="0" w:line="480" w:lineRule="auto"/>
        <w:ind w:firstLine="720"/>
        <w:contextualSpacing/>
        <w:rPr>
          <w:rFonts w:ascii="Times New Roman" w:hAnsi="Times New Roman" w:cs="Times New Roman"/>
          <w:sz w:val="24"/>
          <w:szCs w:val="24"/>
        </w:rPr>
      </w:pPr>
    </w:p>
    <w:p w14:paraId="56612A26" w14:textId="77777777" w:rsidR="00980DB6" w:rsidRDefault="00980DB6" w:rsidP="003F4AE7">
      <w:pPr>
        <w:spacing w:after="0" w:line="480" w:lineRule="auto"/>
        <w:ind w:firstLine="720"/>
        <w:contextualSpacing/>
        <w:rPr>
          <w:rFonts w:ascii="Times New Roman" w:hAnsi="Times New Roman" w:cs="Times New Roman"/>
          <w:sz w:val="24"/>
          <w:szCs w:val="24"/>
        </w:rPr>
      </w:pPr>
    </w:p>
    <w:p w14:paraId="689AC4BA"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r>
        <w:rPr>
          <w:rFonts w:ascii="Times New Roman" w:hAnsi="Times New Roman" w:cs="Times New Roman"/>
          <w:sz w:val="24"/>
          <w:szCs w:val="24"/>
        </w:rPr>
        <w:t>VITA</w:t>
      </w:r>
    </w:p>
    <w:p w14:paraId="1479F402"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p>
    <w:p w14:paraId="25929B70" w14:textId="77777777" w:rsidR="00980DB6" w:rsidRDefault="00980DB6" w:rsidP="003F4AE7">
      <w:pPr>
        <w:spacing w:after="0" w:line="480" w:lineRule="auto"/>
        <w:ind w:firstLine="720"/>
        <w:contextualSpacing/>
        <w:jc w:val="center"/>
        <w:rPr>
          <w:rFonts w:ascii="Times New Roman" w:hAnsi="Times New Roman" w:cs="Times New Roman"/>
          <w:sz w:val="24"/>
          <w:szCs w:val="24"/>
        </w:rPr>
      </w:pPr>
    </w:p>
    <w:p w14:paraId="0461DFB3"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was born an infant nerd to a wiry, athletic nerd, Dr. James Hilgard, and a new-wave nerd, Mrs. Jennifer Hilgard. Two more nerds, Sophie and Tim, soon followed. </w:t>
      </w:r>
    </w:p>
    <w:p w14:paraId="39CF787F"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 came of age in a crucible of intellectual competition with my siblings. This competition extended even to my father, who had the rhetorical tactic of winning arguments by reminding me that he had completed the 21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Being in 1</w:t>
      </w:r>
      <w:r w:rsidRPr="00361A5A">
        <w:rPr>
          <w:rFonts w:ascii="Times New Roman" w:hAnsi="Times New Roman" w:cs="Times New Roman"/>
          <w:sz w:val="24"/>
          <w:szCs w:val="24"/>
          <w:vertAlign w:val="superscript"/>
        </w:rPr>
        <w:t>st</w:t>
      </w:r>
      <w:r>
        <w:rPr>
          <w:rFonts w:ascii="Times New Roman" w:hAnsi="Times New Roman" w:cs="Times New Roman"/>
          <w:sz w:val="24"/>
          <w:szCs w:val="24"/>
        </w:rPr>
        <w:t xml:space="preserve"> grade myself, I was not yet able to recognize argument from authority as a fallacy. Instead, I tried to behave, showed all my work on my math problems, and stayed indoors playing video games.</w:t>
      </w:r>
    </w:p>
    <w:p w14:paraId="674E68E4"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Today, I still enjoy questioning authority and exploring problems on my own. I have finally one-upped my father by loitering my way through the 22</w:t>
      </w:r>
      <w:r w:rsidRPr="007A13DA">
        <w:rPr>
          <w:rFonts w:ascii="Times New Roman" w:hAnsi="Times New Roman" w:cs="Times New Roman"/>
          <w:sz w:val="24"/>
          <w:szCs w:val="24"/>
          <w:vertAlign w:val="superscript"/>
        </w:rPr>
        <w:t>nd</w:t>
      </w:r>
      <w:r>
        <w:rPr>
          <w:rFonts w:ascii="Times New Roman" w:hAnsi="Times New Roman" w:cs="Times New Roman"/>
          <w:sz w:val="24"/>
          <w:szCs w:val="24"/>
        </w:rPr>
        <w:t xml:space="preserve"> grade. However, my approach to learning today is the same as it was then: behave, and show your work. Behave, in that I try to stick closely to the data I have and model each competing hypothesis responsibly. Show my work, in that I post my data and R code to the Open Science Framework.</w:t>
      </w:r>
    </w:p>
    <w:p w14:paraId="461ADAFA"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The past few years have been an exciting and terrifying time in psychological research. I would say without question that the most important manuscript of our decade is Bem’s (2011) demonstration of ESP, without which the field may never have realized how skilled we had become at self-deception in service of significant test results. At the time, it seemed one’s career depended solely on statistical significance. Today, I am co-author of a manuscript published at a prestigious journal (Engelhardt et al., in press). In this manuscript, there are no </w:t>
      </w:r>
      <w:r>
        <w:rPr>
          <w:rFonts w:ascii="Times New Roman" w:hAnsi="Times New Roman" w:cs="Times New Roman"/>
          <w:i/>
          <w:sz w:val="24"/>
          <w:szCs w:val="24"/>
        </w:rPr>
        <w:t>p</w:t>
      </w:r>
      <w:r w:rsidRPr="007A13DA">
        <w:rPr>
          <w:rFonts w:ascii="Times New Roman" w:hAnsi="Times New Roman" w:cs="Times New Roman"/>
          <w:sz w:val="24"/>
          <w:szCs w:val="24"/>
        </w:rPr>
        <w:t>-</w:t>
      </w:r>
      <w:r>
        <w:rPr>
          <w:rFonts w:ascii="Times New Roman" w:hAnsi="Times New Roman" w:cs="Times New Roman"/>
          <w:sz w:val="24"/>
          <w:szCs w:val="24"/>
        </w:rPr>
        <w:t xml:space="preserve">values, and the null hypothesis is favored over every alternative. </w:t>
      </w:r>
      <w:r w:rsidRPr="007A13DA">
        <w:rPr>
          <w:rFonts w:ascii="Times New Roman" w:hAnsi="Times New Roman" w:cs="Times New Roman"/>
          <w:sz w:val="24"/>
          <w:szCs w:val="24"/>
        </w:rPr>
        <w:t>I</w:t>
      </w:r>
      <w:r>
        <w:rPr>
          <w:rFonts w:ascii="Times New Roman" w:hAnsi="Times New Roman" w:cs="Times New Roman"/>
          <w:sz w:val="24"/>
          <w:szCs w:val="24"/>
        </w:rPr>
        <w:t xml:space="preserve"> have a post-doc waiting for me and have not yet been ejected from research or discussion. Null results have now been published in prestigious journals such as </w:t>
      </w:r>
      <w:r>
        <w:rPr>
          <w:rFonts w:ascii="Times New Roman" w:hAnsi="Times New Roman" w:cs="Times New Roman"/>
          <w:i/>
          <w:sz w:val="24"/>
          <w:szCs w:val="24"/>
        </w:rPr>
        <w:t xml:space="preserve">Psychological Science, Journal of Personality and Social Psychology, </w:t>
      </w:r>
      <w:r>
        <w:rPr>
          <w:rFonts w:ascii="Times New Roman" w:hAnsi="Times New Roman" w:cs="Times New Roman"/>
          <w:sz w:val="24"/>
          <w:szCs w:val="24"/>
        </w:rPr>
        <w:t xml:space="preserve">and </w:t>
      </w:r>
      <w:r>
        <w:rPr>
          <w:rFonts w:ascii="Times New Roman" w:hAnsi="Times New Roman" w:cs="Times New Roman"/>
          <w:i/>
          <w:sz w:val="24"/>
          <w:szCs w:val="24"/>
        </w:rPr>
        <w:t xml:space="preserve">Journal of Experimental Psychology: General. </w:t>
      </w:r>
      <w:r>
        <w:rPr>
          <w:rFonts w:ascii="Times New Roman" w:hAnsi="Times New Roman" w:cs="Times New Roman"/>
          <w:sz w:val="24"/>
          <w:szCs w:val="24"/>
        </w:rPr>
        <w:t>How far we’ve come in just five short years! Psychology seems to be rapidly approaching an exciting new era in which research bias is diminished and researchers’ careers do not depend on the good or ill fortune of the truth of the hypothesis.</w:t>
      </w:r>
    </w:p>
    <w:p w14:paraId="0F4F9518" w14:textId="77777777" w:rsidR="00980DB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also have a life outside of Psychology, as I am a shiftless devil who refuses to work more than 40-50 hours a week. I enjoy fencing, weight lifting, and elegant European board games. </w:t>
      </w:r>
    </w:p>
    <w:p w14:paraId="7B177F40" w14:textId="77777777" w:rsidR="00980DB6" w:rsidRPr="008072F6" w:rsidRDefault="00980DB6" w:rsidP="003F4AE7">
      <w:pPr>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Games are an incredible thing. You drop one in front of three or four friends and watch them start losing their hair over the placement of a little wooden man or whooping and hollering over the acquisition of a tiny cardboard cathedral. You make a level for </w:t>
      </w:r>
      <w:r w:rsidRPr="00CD768E">
        <w:rPr>
          <w:rFonts w:ascii="Times New Roman" w:hAnsi="Times New Roman" w:cs="Times New Roman"/>
          <w:i/>
          <w:sz w:val="24"/>
          <w:szCs w:val="24"/>
        </w:rPr>
        <w:t>Doom II</w:t>
      </w:r>
      <w:r>
        <w:rPr>
          <w:rFonts w:ascii="Times New Roman" w:hAnsi="Times New Roman" w:cs="Times New Roman"/>
          <w:sz w:val="24"/>
          <w:szCs w:val="24"/>
        </w:rPr>
        <w:t xml:space="preserve"> and get to see the look on your friends’ faces when you surprise them with a nasty ambush. </w:t>
      </w:r>
      <w:r w:rsidRPr="00CD768E">
        <w:rPr>
          <w:rFonts w:ascii="Times New Roman" w:hAnsi="Times New Roman" w:cs="Times New Roman"/>
          <w:sz w:val="24"/>
          <w:szCs w:val="24"/>
        </w:rPr>
        <w:t>It’s</w:t>
      </w:r>
      <w:r>
        <w:rPr>
          <w:rFonts w:ascii="Times New Roman" w:hAnsi="Times New Roman" w:cs="Times New Roman"/>
          <w:sz w:val="24"/>
          <w:szCs w:val="24"/>
        </w:rPr>
        <w:t xml:space="preserve"> one of life’s greatest pleasures.</w:t>
      </w:r>
    </w:p>
    <w:p w14:paraId="4F79A9AB" w14:textId="77777777" w:rsidR="00083460" w:rsidRPr="0078362B" w:rsidRDefault="00083460" w:rsidP="003F4AE7">
      <w:pPr>
        <w:spacing w:line="480" w:lineRule="auto"/>
        <w:contextualSpacing/>
        <w:rPr>
          <w:rFonts w:ascii="Times New Roman" w:hAnsi="Times New Roman" w:cs="Times New Roman"/>
          <w:sz w:val="24"/>
          <w:szCs w:val="24"/>
        </w:rPr>
      </w:pPr>
    </w:p>
    <w:sectPr w:rsidR="00083460" w:rsidRPr="0078362B" w:rsidSect="00101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e" w:date="2017-12-22T20:46:00Z" w:initials="J">
    <w:p w14:paraId="47EC4633" w14:textId="3F888C18" w:rsidR="00A15ACF" w:rsidRDefault="00A15ACF">
      <w:pPr>
        <w:pStyle w:val="CommentText"/>
      </w:pPr>
      <w:r>
        <w:rPr>
          <w:rStyle w:val="CommentReference"/>
        </w:rPr>
        <w:annotationRef/>
      </w:r>
      <w:r>
        <w:t>I don’t remember that</w:t>
      </w:r>
    </w:p>
  </w:comment>
  <w:comment w:id="2" w:author="Joe" w:date="2017-12-22T20:55:00Z" w:initials="J">
    <w:p w14:paraId="641AB4B6" w14:textId="38722312" w:rsidR="00435F8E" w:rsidRDefault="00435F8E">
      <w:pPr>
        <w:pStyle w:val="CommentText"/>
      </w:pPr>
      <w:r>
        <w:rPr>
          <w:rStyle w:val="CommentReference"/>
        </w:rPr>
        <w:annotationRef/>
      </w:r>
      <w:r>
        <w:t>Examine closely</w:t>
      </w:r>
    </w:p>
  </w:comment>
  <w:comment w:id="3" w:author="Joe" w:date="2017-12-22T21:00:00Z" w:initials="J">
    <w:p w14:paraId="29FF016C" w14:textId="3BF5C5F8" w:rsidR="00435F8E" w:rsidRDefault="00435F8E">
      <w:pPr>
        <w:pStyle w:val="CommentText"/>
      </w:pPr>
      <w:r>
        <w:rPr>
          <w:rStyle w:val="CommentReference"/>
        </w:rPr>
        <w:annotationRef/>
      </w:r>
      <w:r>
        <w:t>Have to distinguish Bayes paper from meta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8A57A36" w15:done="0"/>
  <w15:commentEx w15:paraId="083EABA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A38A33" w14:textId="77777777" w:rsidR="00804145" w:rsidRDefault="00804145" w:rsidP="006B639C">
      <w:pPr>
        <w:spacing w:after="0" w:line="240" w:lineRule="auto"/>
      </w:pPr>
      <w:r>
        <w:separator/>
      </w:r>
    </w:p>
  </w:endnote>
  <w:endnote w:type="continuationSeparator" w:id="0">
    <w:p w14:paraId="591FD81D" w14:textId="77777777" w:rsidR="00804145" w:rsidRDefault="00804145" w:rsidP="006B639C">
      <w:pPr>
        <w:spacing w:after="0" w:line="240" w:lineRule="auto"/>
      </w:pPr>
      <w:r>
        <w:continuationSeparator/>
      </w:r>
    </w:p>
  </w:endnote>
  <w:endnote w:id="1">
    <w:p w14:paraId="7435D1B9" w14:textId="77777777" w:rsidR="008109E7" w:rsidRPr="00DA6362" w:rsidRDefault="008109E7" w:rsidP="007E75C4">
      <w:pPr>
        <w:spacing w:line="480" w:lineRule="auto"/>
        <w:ind w:firstLine="720"/>
        <w:contextualSpacing/>
        <w:rPr>
          <w:rFonts w:ascii="Times New Roman" w:hAnsi="Times New Roman" w:cs="Times New Roman"/>
          <w:sz w:val="24"/>
          <w:szCs w:val="24"/>
        </w:rPr>
      </w:pPr>
      <w:r>
        <w:rPr>
          <w:rStyle w:val="EndnoteReference"/>
        </w:rPr>
        <w:endnoteRef/>
      </w:r>
      <w:r>
        <w:t xml:space="preserve"> </w:t>
      </w:r>
      <w:r>
        <w:rPr>
          <w:rFonts w:ascii="Times New Roman" w:hAnsi="Times New Roman" w:cs="Times New Roman"/>
          <w:sz w:val="24"/>
          <w:szCs w:val="24"/>
        </w:rPr>
        <w:t xml:space="preserve">Effect sizes for several studies were not reported other than as “not significant” and imputed as </w:t>
      </w:r>
      <w:r>
        <w:rPr>
          <w:rFonts w:ascii="Times New Roman" w:hAnsi="Times New Roman" w:cs="Times New Roman"/>
          <w:i/>
          <w:sz w:val="24"/>
          <w:szCs w:val="24"/>
        </w:rPr>
        <w:t>r</w:t>
      </w:r>
      <w:r>
        <w:rPr>
          <w:rFonts w:ascii="Times New Roman" w:hAnsi="Times New Roman" w:cs="Times New Roman"/>
          <w:sz w:val="24"/>
          <w:szCs w:val="24"/>
        </w:rPr>
        <w:t xml:space="preserve"> = .00 (n = 284 out of the total sample N = 1895), so this meta-analysis may provide an overly conservative test.</w:t>
      </w:r>
    </w:p>
    <w:p w14:paraId="4FBB9A92" w14:textId="77777777" w:rsidR="008109E7" w:rsidRDefault="008109E7" w:rsidP="007E75C4">
      <w:pPr>
        <w:pStyle w:val="EndnoteText"/>
      </w:pPr>
    </w:p>
  </w:endnote>
  <w:endnote w:id="2">
    <w:p w14:paraId="286B8938" w14:textId="3D9E08B3" w:rsidR="008109E7" w:rsidRDefault="008109E7" w:rsidP="008E687C">
      <w:pPr>
        <w:pStyle w:val="CommentText"/>
      </w:pPr>
      <w:r>
        <w:rPr>
          <w:rStyle w:val="EndnoteReference"/>
        </w:rPr>
        <w:endnoteRef/>
      </w:r>
      <w:r>
        <w:t xml:space="preserve"> </w:t>
      </w:r>
      <w:r>
        <w:rPr>
          <w:rStyle w:val="CommentReference"/>
        </w:rPr>
        <w:annotationRef/>
      </w:r>
      <w:r>
        <w:t>Originally, the comment read “This is one of the worst essays I have ever read!” consistent with previous research. Participants generally found this to be suspicious and unbelievable, so we changed it to a more flippant and more credible insult.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BA86E9" w14:textId="77777777" w:rsidR="00804145" w:rsidRDefault="00804145" w:rsidP="006B639C">
      <w:pPr>
        <w:spacing w:after="0" w:line="240" w:lineRule="auto"/>
      </w:pPr>
      <w:r>
        <w:separator/>
      </w:r>
    </w:p>
  </w:footnote>
  <w:footnote w:type="continuationSeparator" w:id="0">
    <w:p w14:paraId="00692DF3" w14:textId="77777777" w:rsidR="00804145" w:rsidRDefault="00804145" w:rsidP="006B63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323680" w14:textId="5663AA24" w:rsidR="008109E7" w:rsidRDefault="008109E7">
    <w:pPr>
      <w:pStyle w:val="Header"/>
    </w:pPr>
    <w:r>
      <w:tab/>
    </w:r>
    <w:r>
      <w:tab/>
    </w:r>
    <w:r>
      <w:fldChar w:fldCharType="begin"/>
    </w:r>
    <w:r>
      <w:instrText xml:space="preserve"> PAGE   \* MERGEFORMAT </w:instrText>
    </w:r>
    <w:r>
      <w:fldChar w:fldCharType="separate"/>
    </w:r>
    <w:r w:rsidR="00CF4C8B">
      <w:rPr>
        <w:noProof/>
      </w:rPr>
      <w:t>16</w:t>
    </w:r>
    <w:r>
      <w:rPr>
        <w:noProof/>
      </w:rPr>
      <w:fldChar w:fldCharType="end"/>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27BB4"/>
    <w:multiLevelType w:val="hybridMultilevel"/>
    <w:tmpl w:val="D8409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0812F7"/>
    <w:multiLevelType w:val="hybridMultilevel"/>
    <w:tmpl w:val="7F3A4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15AF0"/>
    <w:multiLevelType w:val="hybridMultilevel"/>
    <w:tmpl w:val="CA720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gard, Joe">
    <w15:presenceInfo w15:providerId="AD" w15:userId="S-1-5-21-1275210071-1715567821-682003330-4558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565EE"/>
    <w:rsid w:val="000040CE"/>
    <w:rsid w:val="00007852"/>
    <w:rsid w:val="00013957"/>
    <w:rsid w:val="000204CF"/>
    <w:rsid w:val="00030FE2"/>
    <w:rsid w:val="000373D7"/>
    <w:rsid w:val="00046E7C"/>
    <w:rsid w:val="000724AA"/>
    <w:rsid w:val="00080E1A"/>
    <w:rsid w:val="00083460"/>
    <w:rsid w:val="00096C1B"/>
    <w:rsid w:val="000B0296"/>
    <w:rsid w:val="000B2B87"/>
    <w:rsid w:val="000B4E43"/>
    <w:rsid w:val="000B7737"/>
    <w:rsid w:val="00101AFA"/>
    <w:rsid w:val="00103030"/>
    <w:rsid w:val="00120625"/>
    <w:rsid w:val="00120CFF"/>
    <w:rsid w:val="00124C24"/>
    <w:rsid w:val="00135580"/>
    <w:rsid w:val="00135BB8"/>
    <w:rsid w:val="001434C8"/>
    <w:rsid w:val="00155D63"/>
    <w:rsid w:val="00166C21"/>
    <w:rsid w:val="00174CE1"/>
    <w:rsid w:val="001A28E1"/>
    <w:rsid w:val="001B4EB8"/>
    <w:rsid w:val="001D0E0F"/>
    <w:rsid w:val="001D241B"/>
    <w:rsid w:val="001D4831"/>
    <w:rsid w:val="001D69BE"/>
    <w:rsid w:val="001E09D0"/>
    <w:rsid w:val="001E190F"/>
    <w:rsid w:val="001E6311"/>
    <w:rsid w:val="001F26CD"/>
    <w:rsid w:val="001F73B7"/>
    <w:rsid w:val="00210861"/>
    <w:rsid w:val="00220ACA"/>
    <w:rsid w:val="00232014"/>
    <w:rsid w:val="00235080"/>
    <w:rsid w:val="00240E40"/>
    <w:rsid w:val="002439EE"/>
    <w:rsid w:val="00247827"/>
    <w:rsid w:val="00254E70"/>
    <w:rsid w:val="00255054"/>
    <w:rsid w:val="00255DBE"/>
    <w:rsid w:val="00262810"/>
    <w:rsid w:val="00263697"/>
    <w:rsid w:val="0026623E"/>
    <w:rsid w:val="00271440"/>
    <w:rsid w:val="0027338F"/>
    <w:rsid w:val="00276C3F"/>
    <w:rsid w:val="002828DC"/>
    <w:rsid w:val="00284F1E"/>
    <w:rsid w:val="002979E1"/>
    <w:rsid w:val="002A2BF3"/>
    <w:rsid w:val="002A5ED9"/>
    <w:rsid w:val="002B4190"/>
    <w:rsid w:val="002D0437"/>
    <w:rsid w:val="002D43E8"/>
    <w:rsid w:val="002E7432"/>
    <w:rsid w:val="00316424"/>
    <w:rsid w:val="00325070"/>
    <w:rsid w:val="003264B9"/>
    <w:rsid w:val="0033558B"/>
    <w:rsid w:val="0033559C"/>
    <w:rsid w:val="00344A88"/>
    <w:rsid w:val="00354BEE"/>
    <w:rsid w:val="00361A5A"/>
    <w:rsid w:val="00380D88"/>
    <w:rsid w:val="00384A6D"/>
    <w:rsid w:val="00385C3C"/>
    <w:rsid w:val="0038609F"/>
    <w:rsid w:val="003B48BB"/>
    <w:rsid w:val="003C0109"/>
    <w:rsid w:val="003C6B8E"/>
    <w:rsid w:val="003D11F3"/>
    <w:rsid w:val="003D551C"/>
    <w:rsid w:val="003E0DF2"/>
    <w:rsid w:val="003E32D9"/>
    <w:rsid w:val="003E59E0"/>
    <w:rsid w:val="003F0463"/>
    <w:rsid w:val="003F4AE7"/>
    <w:rsid w:val="003F6E21"/>
    <w:rsid w:val="00401B05"/>
    <w:rsid w:val="004052ED"/>
    <w:rsid w:val="00411A21"/>
    <w:rsid w:val="00415FA0"/>
    <w:rsid w:val="00435F8E"/>
    <w:rsid w:val="004422A8"/>
    <w:rsid w:val="004472E3"/>
    <w:rsid w:val="004571C9"/>
    <w:rsid w:val="00461376"/>
    <w:rsid w:val="004639AB"/>
    <w:rsid w:val="00463B07"/>
    <w:rsid w:val="00464FE5"/>
    <w:rsid w:val="00467162"/>
    <w:rsid w:val="00477D89"/>
    <w:rsid w:val="004854B9"/>
    <w:rsid w:val="004902B5"/>
    <w:rsid w:val="00493288"/>
    <w:rsid w:val="0049490A"/>
    <w:rsid w:val="004A1612"/>
    <w:rsid w:val="004E3F7C"/>
    <w:rsid w:val="004E6476"/>
    <w:rsid w:val="004F476A"/>
    <w:rsid w:val="004F5368"/>
    <w:rsid w:val="00506AF4"/>
    <w:rsid w:val="005268A4"/>
    <w:rsid w:val="00530836"/>
    <w:rsid w:val="00532C68"/>
    <w:rsid w:val="005526FD"/>
    <w:rsid w:val="0055294B"/>
    <w:rsid w:val="00561C62"/>
    <w:rsid w:val="005765CD"/>
    <w:rsid w:val="0057744D"/>
    <w:rsid w:val="00584A2A"/>
    <w:rsid w:val="005A7887"/>
    <w:rsid w:val="005B7221"/>
    <w:rsid w:val="005C271C"/>
    <w:rsid w:val="005D536E"/>
    <w:rsid w:val="005E14F6"/>
    <w:rsid w:val="005E25AB"/>
    <w:rsid w:val="005E7420"/>
    <w:rsid w:val="005F06A8"/>
    <w:rsid w:val="005F6BCB"/>
    <w:rsid w:val="00603A3C"/>
    <w:rsid w:val="00604795"/>
    <w:rsid w:val="00612F55"/>
    <w:rsid w:val="006140A1"/>
    <w:rsid w:val="00614BF1"/>
    <w:rsid w:val="006247D5"/>
    <w:rsid w:val="00640601"/>
    <w:rsid w:val="00651259"/>
    <w:rsid w:val="00671B41"/>
    <w:rsid w:val="00672038"/>
    <w:rsid w:val="006828E8"/>
    <w:rsid w:val="00682AF4"/>
    <w:rsid w:val="006A370C"/>
    <w:rsid w:val="006B1901"/>
    <w:rsid w:val="006B639C"/>
    <w:rsid w:val="006C3AAA"/>
    <w:rsid w:val="006C5491"/>
    <w:rsid w:val="006D119E"/>
    <w:rsid w:val="006D6406"/>
    <w:rsid w:val="006E31A0"/>
    <w:rsid w:val="006E5524"/>
    <w:rsid w:val="006F249F"/>
    <w:rsid w:val="006F7060"/>
    <w:rsid w:val="00703FA7"/>
    <w:rsid w:val="007145C4"/>
    <w:rsid w:val="00714F8A"/>
    <w:rsid w:val="00715066"/>
    <w:rsid w:val="00725E6D"/>
    <w:rsid w:val="007270ED"/>
    <w:rsid w:val="007443A8"/>
    <w:rsid w:val="0074574E"/>
    <w:rsid w:val="00776661"/>
    <w:rsid w:val="0078362B"/>
    <w:rsid w:val="00792647"/>
    <w:rsid w:val="007A13DA"/>
    <w:rsid w:val="007B0E6F"/>
    <w:rsid w:val="007C0882"/>
    <w:rsid w:val="007C166B"/>
    <w:rsid w:val="007D0D0C"/>
    <w:rsid w:val="007D6899"/>
    <w:rsid w:val="007E2760"/>
    <w:rsid w:val="007E75C4"/>
    <w:rsid w:val="007F0ED5"/>
    <w:rsid w:val="007F39EF"/>
    <w:rsid w:val="00802A60"/>
    <w:rsid w:val="00804145"/>
    <w:rsid w:val="00806E59"/>
    <w:rsid w:val="008072F6"/>
    <w:rsid w:val="008109E7"/>
    <w:rsid w:val="0081204E"/>
    <w:rsid w:val="008120FF"/>
    <w:rsid w:val="008143A5"/>
    <w:rsid w:val="00815BFF"/>
    <w:rsid w:val="00837936"/>
    <w:rsid w:val="00877008"/>
    <w:rsid w:val="008820BA"/>
    <w:rsid w:val="0089680D"/>
    <w:rsid w:val="008A22C9"/>
    <w:rsid w:val="008A2319"/>
    <w:rsid w:val="008A2717"/>
    <w:rsid w:val="008C43D3"/>
    <w:rsid w:val="008C57A9"/>
    <w:rsid w:val="008D6016"/>
    <w:rsid w:val="008E1DA5"/>
    <w:rsid w:val="008E1F3C"/>
    <w:rsid w:val="008E687C"/>
    <w:rsid w:val="009034C5"/>
    <w:rsid w:val="00904833"/>
    <w:rsid w:val="00907C6A"/>
    <w:rsid w:val="00914E3B"/>
    <w:rsid w:val="00915266"/>
    <w:rsid w:val="00917866"/>
    <w:rsid w:val="00921273"/>
    <w:rsid w:val="00921C6E"/>
    <w:rsid w:val="00924F4A"/>
    <w:rsid w:val="009343F6"/>
    <w:rsid w:val="009359F9"/>
    <w:rsid w:val="009412D7"/>
    <w:rsid w:val="00952314"/>
    <w:rsid w:val="00956C75"/>
    <w:rsid w:val="00957506"/>
    <w:rsid w:val="00964D52"/>
    <w:rsid w:val="00964D63"/>
    <w:rsid w:val="0096560F"/>
    <w:rsid w:val="009770A1"/>
    <w:rsid w:val="00980DB6"/>
    <w:rsid w:val="00992ECA"/>
    <w:rsid w:val="0099676C"/>
    <w:rsid w:val="009A5AB1"/>
    <w:rsid w:val="009A61A9"/>
    <w:rsid w:val="009A7092"/>
    <w:rsid w:val="009B0FBA"/>
    <w:rsid w:val="009B5C74"/>
    <w:rsid w:val="009C0422"/>
    <w:rsid w:val="009D358A"/>
    <w:rsid w:val="009D3C08"/>
    <w:rsid w:val="009D7D71"/>
    <w:rsid w:val="009F17D4"/>
    <w:rsid w:val="009F2AC6"/>
    <w:rsid w:val="009F4278"/>
    <w:rsid w:val="009F7FAE"/>
    <w:rsid w:val="00A01D34"/>
    <w:rsid w:val="00A05495"/>
    <w:rsid w:val="00A115DF"/>
    <w:rsid w:val="00A13E3F"/>
    <w:rsid w:val="00A15ACF"/>
    <w:rsid w:val="00A16047"/>
    <w:rsid w:val="00A17B5F"/>
    <w:rsid w:val="00A56111"/>
    <w:rsid w:val="00A76579"/>
    <w:rsid w:val="00A77D79"/>
    <w:rsid w:val="00A9373E"/>
    <w:rsid w:val="00AA2D82"/>
    <w:rsid w:val="00AA3C7C"/>
    <w:rsid w:val="00AB596A"/>
    <w:rsid w:val="00AC0F30"/>
    <w:rsid w:val="00AD0D0C"/>
    <w:rsid w:val="00AD207F"/>
    <w:rsid w:val="00B01B4D"/>
    <w:rsid w:val="00B01C2F"/>
    <w:rsid w:val="00B07436"/>
    <w:rsid w:val="00B13DC2"/>
    <w:rsid w:val="00B15A08"/>
    <w:rsid w:val="00B265EF"/>
    <w:rsid w:val="00B27B50"/>
    <w:rsid w:val="00B3062F"/>
    <w:rsid w:val="00B440D9"/>
    <w:rsid w:val="00B70E48"/>
    <w:rsid w:val="00B75F2A"/>
    <w:rsid w:val="00B94FC4"/>
    <w:rsid w:val="00BA1A41"/>
    <w:rsid w:val="00BB6422"/>
    <w:rsid w:val="00BC65CF"/>
    <w:rsid w:val="00BC68F5"/>
    <w:rsid w:val="00BD073B"/>
    <w:rsid w:val="00BD0FCB"/>
    <w:rsid w:val="00BD4607"/>
    <w:rsid w:val="00BD4B64"/>
    <w:rsid w:val="00C016DA"/>
    <w:rsid w:val="00C15C85"/>
    <w:rsid w:val="00C268BF"/>
    <w:rsid w:val="00C27F54"/>
    <w:rsid w:val="00C30EDF"/>
    <w:rsid w:val="00C4442F"/>
    <w:rsid w:val="00C44E1E"/>
    <w:rsid w:val="00C612AD"/>
    <w:rsid w:val="00CB03CF"/>
    <w:rsid w:val="00CC42E0"/>
    <w:rsid w:val="00CC4D14"/>
    <w:rsid w:val="00CD0FF5"/>
    <w:rsid w:val="00CD3C4D"/>
    <w:rsid w:val="00CD768E"/>
    <w:rsid w:val="00CE7451"/>
    <w:rsid w:val="00CF4C8B"/>
    <w:rsid w:val="00CF5EBC"/>
    <w:rsid w:val="00CF6D07"/>
    <w:rsid w:val="00D0596E"/>
    <w:rsid w:val="00D07580"/>
    <w:rsid w:val="00D10314"/>
    <w:rsid w:val="00D125DB"/>
    <w:rsid w:val="00D23C31"/>
    <w:rsid w:val="00D62FBB"/>
    <w:rsid w:val="00D65199"/>
    <w:rsid w:val="00D71795"/>
    <w:rsid w:val="00D80ED3"/>
    <w:rsid w:val="00D9038D"/>
    <w:rsid w:val="00DA2EFE"/>
    <w:rsid w:val="00DA59B4"/>
    <w:rsid w:val="00DA6362"/>
    <w:rsid w:val="00DC1756"/>
    <w:rsid w:val="00DC29C0"/>
    <w:rsid w:val="00DC69E6"/>
    <w:rsid w:val="00DD7737"/>
    <w:rsid w:val="00DF7C1F"/>
    <w:rsid w:val="00E01D12"/>
    <w:rsid w:val="00E1320C"/>
    <w:rsid w:val="00E14D8E"/>
    <w:rsid w:val="00E202D1"/>
    <w:rsid w:val="00E30386"/>
    <w:rsid w:val="00E314FD"/>
    <w:rsid w:val="00E3444D"/>
    <w:rsid w:val="00E43FBD"/>
    <w:rsid w:val="00E71091"/>
    <w:rsid w:val="00E718B7"/>
    <w:rsid w:val="00E72873"/>
    <w:rsid w:val="00E755C4"/>
    <w:rsid w:val="00E75E26"/>
    <w:rsid w:val="00E804D1"/>
    <w:rsid w:val="00E8203E"/>
    <w:rsid w:val="00E909DB"/>
    <w:rsid w:val="00E910AF"/>
    <w:rsid w:val="00E93D1D"/>
    <w:rsid w:val="00EB3586"/>
    <w:rsid w:val="00EC2608"/>
    <w:rsid w:val="00EC7297"/>
    <w:rsid w:val="00EC7D08"/>
    <w:rsid w:val="00EE1E07"/>
    <w:rsid w:val="00EE2C86"/>
    <w:rsid w:val="00F0739E"/>
    <w:rsid w:val="00F12BA6"/>
    <w:rsid w:val="00F24DD2"/>
    <w:rsid w:val="00F312E6"/>
    <w:rsid w:val="00F32557"/>
    <w:rsid w:val="00F43675"/>
    <w:rsid w:val="00F565EE"/>
    <w:rsid w:val="00F62CEC"/>
    <w:rsid w:val="00F83FB1"/>
    <w:rsid w:val="00F84141"/>
    <w:rsid w:val="00FB2C19"/>
    <w:rsid w:val="00FB4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BD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AF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03CF"/>
    <w:rPr>
      <w:sz w:val="16"/>
      <w:szCs w:val="16"/>
    </w:rPr>
  </w:style>
  <w:style w:type="paragraph" w:styleId="CommentText">
    <w:name w:val="annotation text"/>
    <w:basedOn w:val="Normal"/>
    <w:link w:val="CommentTextChar"/>
    <w:uiPriority w:val="99"/>
    <w:unhideWhenUsed/>
    <w:rsid w:val="00CB03CF"/>
    <w:pPr>
      <w:spacing w:line="240" w:lineRule="auto"/>
    </w:pPr>
    <w:rPr>
      <w:sz w:val="20"/>
      <w:szCs w:val="20"/>
    </w:rPr>
  </w:style>
  <w:style w:type="character" w:customStyle="1" w:styleId="CommentTextChar">
    <w:name w:val="Comment Text Char"/>
    <w:basedOn w:val="DefaultParagraphFont"/>
    <w:link w:val="CommentText"/>
    <w:uiPriority w:val="99"/>
    <w:rsid w:val="00CB03CF"/>
    <w:rPr>
      <w:sz w:val="20"/>
      <w:szCs w:val="20"/>
    </w:rPr>
  </w:style>
  <w:style w:type="paragraph" w:styleId="CommentSubject">
    <w:name w:val="annotation subject"/>
    <w:basedOn w:val="CommentText"/>
    <w:next w:val="CommentText"/>
    <w:link w:val="CommentSubjectChar"/>
    <w:uiPriority w:val="99"/>
    <w:semiHidden/>
    <w:unhideWhenUsed/>
    <w:rsid w:val="00CB03CF"/>
    <w:rPr>
      <w:b/>
      <w:bCs/>
    </w:rPr>
  </w:style>
  <w:style w:type="character" w:customStyle="1" w:styleId="CommentSubjectChar">
    <w:name w:val="Comment Subject Char"/>
    <w:basedOn w:val="CommentTextChar"/>
    <w:link w:val="CommentSubject"/>
    <w:uiPriority w:val="99"/>
    <w:semiHidden/>
    <w:rsid w:val="00CB03CF"/>
    <w:rPr>
      <w:b/>
      <w:bCs/>
      <w:sz w:val="20"/>
      <w:szCs w:val="20"/>
    </w:rPr>
  </w:style>
  <w:style w:type="paragraph" w:styleId="BalloonText">
    <w:name w:val="Balloon Text"/>
    <w:basedOn w:val="Normal"/>
    <w:link w:val="BalloonTextChar"/>
    <w:uiPriority w:val="99"/>
    <w:semiHidden/>
    <w:unhideWhenUsed/>
    <w:rsid w:val="00CB03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3CF"/>
    <w:rPr>
      <w:rFonts w:ascii="Tahoma" w:hAnsi="Tahoma" w:cs="Tahoma"/>
      <w:sz w:val="16"/>
      <w:szCs w:val="16"/>
    </w:rPr>
  </w:style>
  <w:style w:type="character" w:styleId="Hyperlink">
    <w:name w:val="Hyperlink"/>
    <w:basedOn w:val="DefaultParagraphFont"/>
    <w:uiPriority w:val="99"/>
    <w:unhideWhenUsed/>
    <w:rsid w:val="00083460"/>
    <w:rPr>
      <w:color w:val="0000FF" w:themeColor="hyperlink"/>
      <w:u w:val="single"/>
    </w:rPr>
  </w:style>
  <w:style w:type="paragraph" w:styleId="Title">
    <w:name w:val="Title"/>
    <w:basedOn w:val="Normal"/>
    <w:next w:val="Normal"/>
    <w:link w:val="TitleChar"/>
    <w:qFormat/>
    <w:rsid w:val="00083460"/>
    <w:pPr>
      <w:widowControl w:val="0"/>
      <w:suppressAutoHyphens/>
      <w:spacing w:after="0" w:line="240" w:lineRule="auto"/>
      <w:jc w:val="center"/>
    </w:pPr>
    <w:rPr>
      <w:rFonts w:ascii="Times New Roman" w:eastAsia="Lucida Sans Unicode" w:hAnsi="Times New Roman" w:cs="Times New Roman"/>
      <w:b/>
      <w:kern w:val="1"/>
      <w:sz w:val="24"/>
      <w:szCs w:val="24"/>
    </w:rPr>
  </w:style>
  <w:style w:type="character" w:customStyle="1" w:styleId="TitleChar">
    <w:name w:val="Title Char"/>
    <w:basedOn w:val="DefaultParagraphFont"/>
    <w:link w:val="Title"/>
    <w:rsid w:val="00083460"/>
    <w:rPr>
      <w:rFonts w:ascii="Times New Roman" w:eastAsia="Lucida Sans Unicode" w:hAnsi="Times New Roman" w:cs="Times New Roman"/>
      <w:b/>
      <w:kern w:val="1"/>
      <w:sz w:val="24"/>
      <w:szCs w:val="24"/>
    </w:rPr>
  </w:style>
  <w:style w:type="paragraph" w:styleId="Subtitle">
    <w:name w:val="Subtitle"/>
    <w:basedOn w:val="Normal"/>
    <w:next w:val="Normal"/>
    <w:link w:val="SubtitleChar"/>
    <w:uiPriority w:val="11"/>
    <w:qFormat/>
    <w:rsid w:val="0008346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83460"/>
    <w:rPr>
      <w:rFonts w:asciiTheme="majorHAnsi" w:eastAsiaTheme="majorEastAsia" w:hAnsiTheme="majorHAnsi" w:cstheme="majorBidi"/>
      <w:i/>
      <w:iCs/>
      <w:color w:val="4F81BD" w:themeColor="accent1"/>
      <w:spacing w:val="15"/>
      <w:sz w:val="24"/>
      <w:szCs w:val="24"/>
    </w:rPr>
  </w:style>
  <w:style w:type="paragraph" w:styleId="BodyText2">
    <w:name w:val="Body Text 2"/>
    <w:basedOn w:val="Normal"/>
    <w:link w:val="BodyText2Char"/>
    <w:rsid w:val="00083460"/>
    <w:pPr>
      <w:spacing w:after="0" w:line="24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083460"/>
    <w:rPr>
      <w:rFonts w:ascii="Times New Roman" w:eastAsia="Times New Roman" w:hAnsi="Times New Roman" w:cs="Times New Roman"/>
      <w:sz w:val="24"/>
      <w:szCs w:val="20"/>
    </w:rPr>
  </w:style>
  <w:style w:type="paragraph" w:styleId="NormalWeb">
    <w:name w:val="Normal (Web)"/>
    <w:basedOn w:val="Normal"/>
    <w:uiPriority w:val="99"/>
    <w:semiHidden/>
    <w:unhideWhenUsed/>
    <w:rsid w:val="00877008"/>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6B6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39C"/>
  </w:style>
  <w:style w:type="paragraph" w:styleId="Footer">
    <w:name w:val="footer"/>
    <w:basedOn w:val="Normal"/>
    <w:link w:val="FooterChar"/>
    <w:uiPriority w:val="99"/>
    <w:unhideWhenUsed/>
    <w:rsid w:val="006B6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39C"/>
  </w:style>
  <w:style w:type="table" w:styleId="TableGrid">
    <w:name w:val="Table Grid"/>
    <w:basedOn w:val="TableNormal"/>
    <w:uiPriority w:val="99"/>
    <w:rsid w:val="003F4AE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1273"/>
    <w:pPr>
      <w:suppressAutoHyphens/>
      <w:spacing w:after="0" w:line="240" w:lineRule="auto"/>
      <w:ind w:left="720"/>
      <w:contextualSpacing/>
    </w:pPr>
    <w:rPr>
      <w:rFonts w:ascii="Times New Roman" w:eastAsia="Times New Roman" w:hAnsi="Times New Roman" w:cs="Times New Roman"/>
      <w:sz w:val="24"/>
      <w:szCs w:val="24"/>
      <w:lang w:eastAsia="ar-SA"/>
    </w:rPr>
  </w:style>
  <w:style w:type="paragraph" w:styleId="EndnoteText">
    <w:name w:val="endnote text"/>
    <w:basedOn w:val="Normal"/>
    <w:link w:val="EndnoteTextChar"/>
    <w:uiPriority w:val="99"/>
    <w:semiHidden/>
    <w:unhideWhenUsed/>
    <w:rsid w:val="005A788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7887"/>
    <w:rPr>
      <w:sz w:val="20"/>
      <w:szCs w:val="20"/>
    </w:rPr>
  </w:style>
  <w:style w:type="character" w:styleId="EndnoteReference">
    <w:name w:val="endnote reference"/>
    <w:basedOn w:val="DefaultParagraphFont"/>
    <w:uiPriority w:val="99"/>
    <w:semiHidden/>
    <w:unhideWhenUsed/>
    <w:rsid w:val="005A788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2918">
      <w:bodyDiv w:val="1"/>
      <w:marLeft w:val="0"/>
      <w:marRight w:val="0"/>
      <w:marTop w:val="0"/>
      <w:marBottom w:val="0"/>
      <w:divBdr>
        <w:top w:val="none" w:sz="0" w:space="0" w:color="auto"/>
        <w:left w:val="none" w:sz="0" w:space="0" w:color="auto"/>
        <w:bottom w:val="none" w:sz="0" w:space="0" w:color="auto"/>
        <w:right w:val="none" w:sz="0" w:space="0" w:color="auto"/>
      </w:divBdr>
    </w:div>
    <w:div w:id="49305068">
      <w:bodyDiv w:val="1"/>
      <w:marLeft w:val="0"/>
      <w:marRight w:val="0"/>
      <w:marTop w:val="0"/>
      <w:marBottom w:val="0"/>
      <w:divBdr>
        <w:top w:val="none" w:sz="0" w:space="0" w:color="auto"/>
        <w:left w:val="none" w:sz="0" w:space="0" w:color="auto"/>
        <w:bottom w:val="none" w:sz="0" w:space="0" w:color="auto"/>
        <w:right w:val="none" w:sz="0" w:space="0" w:color="auto"/>
      </w:divBdr>
    </w:div>
    <w:div w:id="275910727">
      <w:bodyDiv w:val="1"/>
      <w:marLeft w:val="0"/>
      <w:marRight w:val="0"/>
      <w:marTop w:val="0"/>
      <w:marBottom w:val="0"/>
      <w:divBdr>
        <w:top w:val="none" w:sz="0" w:space="0" w:color="auto"/>
        <w:left w:val="none" w:sz="0" w:space="0" w:color="auto"/>
        <w:bottom w:val="none" w:sz="0" w:space="0" w:color="auto"/>
        <w:right w:val="none" w:sz="0" w:space="0" w:color="auto"/>
      </w:divBdr>
    </w:div>
    <w:div w:id="527834915">
      <w:bodyDiv w:val="1"/>
      <w:marLeft w:val="0"/>
      <w:marRight w:val="0"/>
      <w:marTop w:val="0"/>
      <w:marBottom w:val="0"/>
      <w:divBdr>
        <w:top w:val="none" w:sz="0" w:space="0" w:color="auto"/>
        <w:left w:val="none" w:sz="0" w:space="0" w:color="auto"/>
        <w:bottom w:val="none" w:sz="0" w:space="0" w:color="auto"/>
        <w:right w:val="none" w:sz="0" w:space="0" w:color="auto"/>
      </w:divBdr>
    </w:div>
    <w:div w:id="740173637">
      <w:bodyDiv w:val="1"/>
      <w:marLeft w:val="0"/>
      <w:marRight w:val="0"/>
      <w:marTop w:val="0"/>
      <w:marBottom w:val="0"/>
      <w:divBdr>
        <w:top w:val="none" w:sz="0" w:space="0" w:color="auto"/>
        <w:left w:val="none" w:sz="0" w:space="0" w:color="auto"/>
        <w:bottom w:val="none" w:sz="0" w:space="0" w:color="auto"/>
        <w:right w:val="none" w:sz="0" w:space="0" w:color="auto"/>
      </w:divBdr>
    </w:div>
    <w:div w:id="976841189">
      <w:bodyDiv w:val="1"/>
      <w:marLeft w:val="0"/>
      <w:marRight w:val="0"/>
      <w:marTop w:val="0"/>
      <w:marBottom w:val="0"/>
      <w:divBdr>
        <w:top w:val="none" w:sz="0" w:space="0" w:color="auto"/>
        <w:left w:val="none" w:sz="0" w:space="0" w:color="auto"/>
        <w:bottom w:val="none" w:sz="0" w:space="0" w:color="auto"/>
        <w:right w:val="none" w:sz="0" w:space="0" w:color="auto"/>
      </w:divBdr>
    </w:div>
    <w:div w:id="1454835153">
      <w:bodyDiv w:val="1"/>
      <w:marLeft w:val="0"/>
      <w:marRight w:val="0"/>
      <w:marTop w:val="0"/>
      <w:marBottom w:val="0"/>
      <w:divBdr>
        <w:top w:val="none" w:sz="0" w:space="0" w:color="auto"/>
        <w:left w:val="none" w:sz="0" w:space="0" w:color="auto"/>
        <w:bottom w:val="none" w:sz="0" w:space="0" w:color="auto"/>
        <w:right w:val="none" w:sz="0" w:space="0" w:color="auto"/>
      </w:divBdr>
    </w:div>
    <w:div w:id="2063870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apa.org/about/policy/interactive-media.pdf" TargetMode="External"/><Relationship Id="rId18" Type="http://schemas.openxmlformats.org/officeDocument/2006/relationships/hyperlink" Target="https://www.eff.org/files/filenode/schwarzenegger_v/effpffamicus.pdf"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cran.r-project.org/package=censRe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huffingtonpost.com/christopher-j-ferguson/violent-video-games-dont-_b_5051733.html"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chexquest.org/index.php?action=downloads;cat=1" TargetMode="External"/><Relationship Id="rId23" Type="http://schemas.openxmlformats.org/officeDocument/2006/relationships/image" Target="media/image4.png"/><Relationship Id="rId10" Type="http://schemas.openxmlformats.org/officeDocument/2006/relationships/hyperlink" Target="http://www.gimp.org" TargetMode="External"/><Relationship Id="rId19" Type="http://schemas.openxmlformats.org/officeDocument/2006/relationships/hyperlink" Target="http://illinoistimes.com/article-11440-backdooring-it.html" TargetMode="External"/><Relationship Id="rId4" Type="http://schemas.microsoft.com/office/2007/relationships/stylesWithEffects" Target="stylesWithEffects.xml"/><Relationship Id="rId9" Type="http://schemas.openxmlformats.org/officeDocument/2006/relationships/hyperlink" Target="mailto:jhilgard@gmail.com" TargetMode="External"/><Relationship Id="rId14" Type="http://schemas.openxmlformats.org/officeDocument/2006/relationships/hyperlink" Target="http://dx.doi.org/10.1037/ppm0000046" TargetMode="External"/><Relationship Id="rId22" Type="http://schemas.openxmlformats.org/officeDocument/2006/relationships/image" Target="media/image3.png"/><Relationship Id="rId27"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D4D49EB-C2F2-46CF-9880-97FE71030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10725</TotalTime>
  <Pages>1</Pages>
  <Words>11098</Words>
  <Characters>63264</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35</cp:revision>
  <cp:lastPrinted>2015-04-13T07:43:00Z</cp:lastPrinted>
  <dcterms:created xsi:type="dcterms:W3CDTF">2015-04-13T07:43:00Z</dcterms:created>
  <dcterms:modified xsi:type="dcterms:W3CDTF">2017-12-28T23:15:00Z</dcterms:modified>
</cp:coreProperties>
</file>